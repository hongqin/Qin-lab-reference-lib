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AC2" w:rsidRPr="000C2114" w:rsidRDefault="007D41C0" w:rsidP="00C0068F">
      <w:pPr>
        <w:pStyle w:val="Heading1"/>
        <w:spacing w:before="0" w:after="0"/>
        <w:jc w:val="both"/>
        <w:rPr>
          <w:rFonts w:ascii="Times" w:hAnsi="Times" w:cs="Times New Roman"/>
          <w:sz w:val="22"/>
          <w:szCs w:val="22"/>
        </w:rPr>
      </w:pPr>
      <w:commentRangeStart w:id="0"/>
      <w:commentRangeStart w:id="1"/>
      <w:r w:rsidRPr="007D41C0">
        <w:rPr>
          <w:rFonts w:ascii="Times" w:hAnsi="Times"/>
          <w:sz w:val="22"/>
          <w:szCs w:val="22"/>
        </w:rPr>
        <w:t>1. Results from Prior NSF Support</w:t>
      </w:r>
      <w:commentRangeEnd w:id="0"/>
      <w:r w:rsidRPr="007D41C0">
        <w:rPr>
          <w:rStyle w:val="CommentReference"/>
          <w:rFonts w:ascii="Times" w:hAnsi="Times" w:cs="Times New Roman"/>
          <w:bCs w:val="0"/>
          <w:kern w:val="0"/>
          <w:sz w:val="22"/>
        </w:rPr>
        <w:commentReference w:id="0"/>
      </w:r>
      <w:commentRangeEnd w:id="1"/>
      <w:r w:rsidRPr="007D41C0">
        <w:rPr>
          <w:rStyle w:val="CommentReference"/>
          <w:rFonts w:ascii="Times New Roman" w:hAnsi="Times New Roman" w:cs="Times New Roman"/>
          <w:bCs w:val="0"/>
          <w:vanish/>
          <w:kern w:val="0"/>
        </w:rPr>
        <w:commentReference w:id="1"/>
      </w:r>
    </w:p>
    <w:p w:rsidR="00745D3A" w:rsidRDefault="00942B29" w:rsidP="00C0068F">
      <w:pPr>
        <w:pStyle w:val="Heading2"/>
        <w:spacing w:before="0" w:beforeAutospacing="0" w:after="0" w:afterAutospacing="0"/>
        <w:rPr>
          <w:rFonts w:ascii="Times" w:hAnsi="Times"/>
          <w:b w:val="0"/>
          <w:sz w:val="22"/>
          <w:szCs w:val="22"/>
        </w:rPr>
      </w:pPr>
      <w:proofErr w:type="gramStart"/>
      <w:r w:rsidRPr="00942B29">
        <w:rPr>
          <w:rFonts w:ascii="Times" w:hAnsi="Times"/>
          <w:b w:val="0"/>
          <w:sz w:val="22"/>
          <w:szCs w:val="22"/>
        </w:rPr>
        <w:t>1.1 NSF CCLI Award # 0837075, 2009, “Computing in Life Sciences through Hands-on Experience and Case Studies at Tuskegee University”, PI Qin.</w:t>
      </w:r>
      <w:proofErr w:type="gramEnd"/>
    </w:p>
    <w:p w:rsidR="00745D3A" w:rsidRDefault="00942B29" w:rsidP="00C0068F">
      <w:pPr>
        <w:ind w:firstLine="720"/>
        <w:jc w:val="both"/>
        <w:rPr>
          <w:rFonts w:ascii="Times" w:hAnsi="Times"/>
          <w:sz w:val="22"/>
          <w:szCs w:val="22"/>
        </w:rPr>
      </w:pPr>
      <w:r w:rsidRPr="00942B29">
        <w:rPr>
          <w:rFonts w:ascii="Times" w:hAnsi="Times"/>
          <w:sz w:val="22"/>
          <w:szCs w:val="22"/>
        </w:rPr>
        <w:t xml:space="preserve">With this support, Dr. Qin developed teaching materials – lecture notes, computer lab exercises, modules on bioinformatics and computational biology, available at http://www.bioinformatics.org/ctls. This support resulted in a peer-reviewed teaching publication </w:t>
      </w:r>
      <w:r w:rsidR="00462ABB">
        <w:rPr>
          <w:rFonts w:ascii="Times" w:hAnsi="Times"/>
          <w:sz w:val="22"/>
          <w:szCs w:val="22"/>
        </w:rPr>
        <w:t>{Qin, 2009 #1388}</w:t>
      </w:r>
      <w:r w:rsidRPr="00942B29">
        <w:rPr>
          <w:rFonts w:ascii="Times" w:hAnsi="Times"/>
          <w:sz w:val="22"/>
          <w:szCs w:val="22"/>
        </w:rPr>
        <w:t xml:space="preserve">: </w:t>
      </w:r>
    </w:p>
    <w:p w:rsidR="00745D3A" w:rsidRDefault="00942B29" w:rsidP="00C0068F">
      <w:pPr>
        <w:pStyle w:val="ListParagraph"/>
        <w:numPr>
          <w:ilvl w:val="0"/>
          <w:numId w:val="7"/>
          <w:numberingChange w:id="2" w:author="Hong Qin" w:date="2012-06-10T23:19:00Z" w:original=""/>
        </w:numPr>
        <w:ind w:left="360"/>
        <w:jc w:val="both"/>
        <w:rPr>
          <w:rFonts w:ascii="Times" w:hAnsi="Times"/>
          <w:sz w:val="22"/>
          <w:szCs w:val="22"/>
        </w:rPr>
      </w:pPr>
      <w:r w:rsidRPr="00942B29">
        <w:rPr>
          <w:rFonts w:ascii="Times" w:hAnsi="Times"/>
          <w:sz w:val="22"/>
          <w:szCs w:val="22"/>
        </w:rPr>
        <w:t>Qin, H., Teaching computational thinking through bioinformatics to biology students. Proceedings of 40th ACM Technical Symposium on Computer Science Education, 2009: p. 188-191.</w:t>
      </w:r>
    </w:p>
    <w:p w:rsidR="00745D3A" w:rsidRDefault="00942B29" w:rsidP="00C0068F">
      <w:pPr>
        <w:rPr>
          <w:rFonts w:ascii="Times" w:hAnsi="Times"/>
          <w:sz w:val="22"/>
          <w:szCs w:val="22"/>
        </w:rPr>
      </w:pPr>
      <w:r w:rsidRPr="00942B29">
        <w:rPr>
          <w:rFonts w:ascii="Times" w:hAnsi="Times"/>
          <w:i/>
          <w:sz w:val="22"/>
          <w:szCs w:val="22"/>
        </w:rPr>
        <w:t>Contributions to the development of Human Resources in STEM</w:t>
      </w:r>
      <w:r w:rsidRPr="00942B29">
        <w:rPr>
          <w:rFonts w:ascii="Times" w:hAnsi="Times"/>
          <w:sz w:val="22"/>
          <w:szCs w:val="22"/>
        </w:rPr>
        <w:t xml:space="preserve">:  This grant has enabled Qin to offer portions of the developed modules and materials at Tuskegee University (two course-offers in one year, many guest lectures, and one three-day faculty workshop with 32 participants), Spelman College (four course offers and four guest </w:t>
      </w:r>
      <w:proofErr w:type="spellStart"/>
      <w:r w:rsidRPr="00942B29">
        <w:rPr>
          <w:rFonts w:ascii="Times" w:hAnsi="Times"/>
          <w:sz w:val="22"/>
          <w:szCs w:val="22"/>
        </w:rPr>
        <w:t>lectures</w:t>
      </w:r>
      <w:proofErr w:type="spellEnd"/>
      <w:r w:rsidRPr="00942B29">
        <w:rPr>
          <w:rFonts w:ascii="Times" w:hAnsi="Times"/>
          <w:sz w:val="22"/>
          <w:szCs w:val="22"/>
        </w:rPr>
        <w:t xml:space="preserve"> in two years), Lewis Clark College (one faculty workshop with 7 participants), Delaware State University (one guest lecture with computer lab to ~20 students), and Alabama State University (one workshop for ~</w:t>
      </w:r>
      <w:r w:rsidR="00067732" w:rsidRPr="00942B29">
        <w:rPr>
          <w:rFonts w:ascii="Times" w:hAnsi="Times"/>
          <w:sz w:val="22"/>
          <w:szCs w:val="22"/>
        </w:rPr>
        <w:t>1</w:t>
      </w:r>
      <w:r w:rsidR="00067732">
        <w:rPr>
          <w:rFonts w:ascii="Times" w:hAnsi="Times"/>
          <w:sz w:val="22"/>
          <w:szCs w:val="22"/>
        </w:rPr>
        <w:t>5</w:t>
      </w:r>
      <w:r w:rsidR="00067732" w:rsidRPr="00942B29">
        <w:rPr>
          <w:rFonts w:ascii="Times" w:hAnsi="Times"/>
          <w:sz w:val="22"/>
          <w:szCs w:val="22"/>
        </w:rPr>
        <w:t xml:space="preserve"> </w:t>
      </w:r>
      <w:r w:rsidRPr="00942B29">
        <w:rPr>
          <w:rFonts w:ascii="Times" w:hAnsi="Times"/>
          <w:sz w:val="22"/>
          <w:szCs w:val="22"/>
        </w:rPr>
        <w:t>faculty and students). Four of these institutions are HBCUs. Although Qin was PI on this grant for only one year, Qin has been carrying out the educational activities beyond the support of this grant.</w:t>
      </w:r>
    </w:p>
    <w:p w:rsidR="00745D3A" w:rsidRDefault="00745D3A" w:rsidP="00C0068F">
      <w:pPr>
        <w:pStyle w:val="ListParagraph"/>
        <w:ind w:left="0"/>
        <w:jc w:val="both"/>
        <w:rPr>
          <w:rFonts w:ascii="Times" w:hAnsi="Times"/>
          <w:sz w:val="22"/>
          <w:szCs w:val="22"/>
        </w:rPr>
      </w:pPr>
    </w:p>
    <w:p w:rsidR="00745D3A" w:rsidRDefault="00942B29" w:rsidP="00C0068F">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1.2 NSF RUI Award # 1022294, 2010-2012, “Testing the network hypothesis of cellular aging in </w:t>
      </w:r>
      <w:r w:rsidRPr="00942B29">
        <w:rPr>
          <w:rFonts w:ascii="Times" w:hAnsi="Times"/>
          <w:b w:val="0"/>
          <w:i/>
          <w:sz w:val="22"/>
          <w:szCs w:val="22"/>
        </w:rPr>
        <w:t>Saccharomyces cerevisiae</w:t>
      </w:r>
      <w:r w:rsidRPr="00942B29">
        <w:rPr>
          <w:rFonts w:ascii="Times" w:hAnsi="Times"/>
          <w:b w:val="0"/>
          <w:sz w:val="22"/>
          <w:szCs w:val="22"/>
        </w:rPr>
        <w:t xml:space="preserve">”. PI Qin. </w:t>
      </w:r>
    </w:p>
    <w:p w:rsidR="00745D3A" w:rsidRDefault="00942B29" w:rsidP="00C0068F">
      <w:pPr>
        <w:ind w:firstLine="720"/>
        <w:jc w:val="both"/>
        <w:rPr>
          <w:rFonts w:ascii="Times" w:hAnsi="Times"/>
          <w:sz w:val="22"/>
          <w:szCs w:val="22"/>
        </w:rPr>
      </w:pPr>
      <w:r w:rsidRPr="00942B29">
        <w:rPr>
          <w:rFonts w:ascii="Times" w:hAnsi="Times"/>
          <w:sz w:val="22"/>
          <w:szCs w:val="22"/>
        </w:rPr>
        <w:t xml:space="preserve">With this </w:t>
      </w:r>
      <w:r w:rsidR="00067732">
        <w:rPr>
          <w:rFonts w:ascii="Times" w:hAnsi="Times"/>
          <w:sz w:val="22"/>
          <w:szCs w:val="22"/>
        </w:rPr>
        <w:t xml:space="preserve">RUI </w:t>
      </w:r>
      <w:r w:rsidR="000D07A1">
        <w:rPr>
          <w:rFonts w:ascii="Times" w:hAnsi="Times"/>
          <w:sz w:val="22"/>
          <w:szCs w:val="22"/>
        </w:rPr>
        <w:t>support</w:t>
      </w:r>
      <w:r w:rsidRPr="00942B29">
        <w:rPr>
          <w:rFonts w:ascii="Times" w:hAnsi="Times"/>
          <w:sz w:val="22"/>
          <w:szCs w:val="22"/>
        </w:rPr>
        <w:t xml:space="preserve">, Qin laid the groundwork for </w:t>
      </w:r>
      <w:r w:rsidR="00067732">
        <w:rPr>
          <w:rFonts w:ascii="Times" w:hAnsi="Times"/>
          <w:sz w:val="22"/>
          <w:szCs w:val="22"/>
        </w:rPr>
        <w:t>th</w:t>
      </w:r>
      <w:r w:rsidR="00A34F32">
        <w:rPr>
          <w:rFonts w:ascii="Times" w:hAnsi="Times"/>
          <w:sz w:val="22"/>
          <w:szCs w:val="22"/>
        </w:rPr>
        <w:t>is career</w:t>
      </w:r>
      <w:r w:rsidR="00067732">
        <w:rPr>
          <w:rFonts w:ascii="Times" w:hAnsi="Times"/>
          <w:sz w:val="22"/>
          <w:szCs w:val="22"/>
        </w:rPr>
        <w:t xml:space="preserve"> </w:t>
      </w:r>
      <w:r w:rsidR="00B94078">
        <w:rPr>
          <w:rFonts w:ascii="Times" w:hAnsi="Times"/>
          <w:sz w:val="22"/>
          <w:szCs w:val="22"/>
        </w:rPr>
        <w:t>proposal</w:t>
      </w:r>
      <w:r w:rsidRPr="00942B29">
        <w:rPr>
          <w:rFonts w:ascii="Times" w:hAnsi="Times"/>
          <w:sz w:val="22"/>
          <w:szCs w:val="22"/>
        </w:rPr>
        <w:t xml:space="preserve">. </w:t>
      </w:r>
      <w:r w:rsidR="005963E2">
        <w:rPr>
          <w:rFonts w:ascii="Times" w:hAnsi="Times"/>
          <w:sz w:val="22"/>
          <w:szCs w:val="22"/>
        </w:rPr>
        <w:t xml:space="preserve">In </w:t>
      </w:r>
      <w:r w:rsidR="0042425A">
        <w:rPr>
          <w:rFonts w:ascii="Times" w:hAnsi="Times"/>
          <w:sz w:val="22"/>
          <w:szCs w:val="22"/>
        </w:rPr>
        <w:t xml:space="preserve">less than </w:t>
      </w:r>
      <w:r w:rsidR="005963E2">
        <w:rPr>
          <w:rFonts w:ascii="Times" w:hAnsi="Times"/>
          <w:sz w:val="22"/>
          <w:szCs w:val="22"/>
        </w:rPr>
        <w:t>2 years, t</w:t>
      </w:r>
      <w:r w:rsidRPr="00942B29">
        <w:rPr>
          <w:rFonts w:ascii="Times" w:hAnsi="Times"/>
          <w:sz w:val="22"/>
          <w:szCs w:val="22"/>
        </w:rPr>
        <w:t xml:space="preserve">his </w:t>
      </w:r>
      <w:r w:rsidR="00067732">
        <w:rPr>
          <w:rFonts w:ascii="Times" w:hAnsi="Times"/>
          <w:sz w:val="22"/>
          <w:szCs w:val="22"/>
        </w:rPr>
        <w:t xml:space="preserve">RUI </w:t>
      </w:r>
      <w:r w:rsidRPr="00942B29">
        <w:rPr>
          <w:rFonts w:ascii="Times" w:hAnsi="Times"/>
          <w:sz w:val="22"/>
          <w:szCs w:val="22"/>
        </w:rPr>
        <w:t xml:space="preserve">support has led to one peer-reviewed publication </w:t>
      </w:r>
      <w:r w:rsidR="00462ABB">
        <w:rPr>
          <w:rFonts w:ascii="Times" w:hAnsi="Times"/>
          <w:sz w:val="22"/>
          <w:szCs w:val="22"/>
        </w:rPr>
        <w:t>{</w:t>
      </w:r>
      <w:proofErr w:type="spellStart"/>
      <w:r w:rsidR="00462ABB">
        <w:rPr>
          <w:rFonts w:ascii="Times" w:hAnsi="Times"/>
          <w:sz w:val="22"/>
          <w:szCs w:val="22"/>
        </w:rPr>
        <w:t>Guo</w:t>
      </w:r>
      <w:proofErr w:type="spellEnd"/>
      <w:r w:rsidR="00462ABB">
        <w:rPr>
          <w:rFonts w:ascii="Times" w:hAnsi="Times"/>
          <w:sz w:val="22"/>
          <w:szCs w:val="22"/>
        </w:rPr>
        <w:t>, 2011 #1089}</w:t>
      </w:r>
      <w:r w:rsidRPr="00942B29">
        <w:rPr>
          <w:rFonts w:ascii="Times" w:hAnsi="Times"/>
          <w:sz w:val="22"/>
          <w:szCs w:val="22"/>
        </w:rPr>
        <w:t>, one undergraduate honor thesis, and three manuscripts in preparation (Underlined authors are current and formal Spelman students).</w:t>
      </w:r>
    </w:p>
    <w:p w:rsidR="00745D3A" w:rsidRDefault="00942B29" w:rsidP="00C0068F">
      <w:pPr>
        <w:pStyle w:val="ListParagraph"/>
        <w:numPr>
          <w:ilvl w:val="0"/>
          <w:numId w:val="7"/>
          <w:numberingChange w:id="3" w:author="Hong Qin" w:date="2012-06-10T23:19:00Z" w:original=""/>
        </w:numPr>
        <w:ind w:left="360"/>
        <w:jc w:val="both"/>
        <w:rPr>
          <w:rFonts w:ascii="Times" w:hAnsi="Times"/>
          <w:sz w:val="22"/>
          <w:szCs w:val="22"/>
        </w:rPr>
      </w:pPr>
      <w:r w:rsidRPr="00942B29">
        <w:rPr>
          <w:rFonts w:ascii="Times" w:hAnsi="Times"/>
          <w:sz w:val="22"/>
          <w:szCs w:val="22"/>
        </w:rPr>
        <w:t xml:space="preserve">GUO, Z., A. B. ADOMAS, </w:t>
      </w:r>
      <w:r w:rsidRPr="00942B29">
        <w:rPr>
          <w:rFonts w:ascii="Times" w:hAnsi="Times"/>
          <w:sz w:val="22"/>
          <w:szCs w:val="22"/>
          <w:u w:val="single"/>
        </w:rPr>
        <w:t>E. D. JACKSON</w:t>
      </w:r>
      <w:r w:rsidRPr="00942B29">
        <w:rPr>
          <w:rFonts w:ascii="Times" w:hAnsi="Times"/>
          <w:sz w:val="22"/>
          <w:szCs w:val="22"/>
        </w:rPr>
        <w:t xml:space="preserve">, H. QIN and J. P. TOWNSEND, 2011 SIR2 and other genes are abundantly expressed in long-lived natural segregants for replicative aging of the budding yeast </w:t>
      </w:r>
      <w:r w:rsidRPr="00942B29">
        <w:rPr>
          <w:rFonts w:ascii="Times" w:hAnsi="Times"/>
          <w:i/>
          <w:sz w:val="22"/>
          <w:szCs w:val="22"/>
        </w:rPr>
        <w:t>Saccharomyces cerevisiae</w:t>
      </w:r>
      <w:r w:rsidRPr="00942B29">
        <w:rPr>
          <w:rFonts w:ascii="Times" w:hAnsi="Times"/>
          <w:sz w:val="22"/>
          <w:szCs w:val="22"/>
        </w:rPr>
        <w:t>. FEMS Yeast Res 11: 345-355.</w:t>
      </w:r>
    </w:p>
    <w:p w:rsidR="00745D3A" w:rsidRDefault="00942B29" w:rsidP="00C0068F">
      <w:pPr>
        <w:pStyle w:val="ListParagraph"/>
        <w:numPr>
          <w:ilvl w:val="0"/>
          <w:numId w:val="7"/>
          <w:numberingChange w:id="4" w:author="Hong Qin" w:date="2012-06-10T23:19:00Z" w:original=""/>
        </w:numPr>
        <w:ind w:left="360"/>
        <w:jc w:val="both"/>
        <w:rPr>
          <w:rFonts w:ascii="Times" w:hAnsi="Times"/>
          <w:sz w:val="22"/>
          <w:szCs w:val="22"/>
        </w:rPr>
      </w:pPr>
      <w:r w:rsidRPr="00942B29">
        <w:rPr>
          <w:rFonts w:ascii="Times" w:hAnsi="Times"/>
          <w:sz w:val="22"/>
          <w:szCs w:val="22"/>
          <w:u w:val="single"/>
        </w:rPr>
        <w:t>Parnell, L</w:t>
      </w:r>
      <w:r w:rsidRPr="00942B29">
        <w:rPr>
          <w:rFonts w:ascii="Times" w:hAnsi="Times"/>
          <w:sz w:val="22"/>
          <w:szCs w:val="22"/>
        </w:rPr>
        <w:t xml:space="preserve">, Undergraduate honor thesis, Study the links between oxidative stress, genomic instability, and cellular aging, May 2012. </w:t>
      </w:r>
    </w:p>
    <w:p w:rsidR="00745D3A" w:rsidRDefault="00942B29" w:rsidP="00C0068F">
      <w:pPr>
        <w:pStyle w:val="ListParagraph"/>
        <w:numPr>
          <w:ilvl w:val="0"/>
          <w:numId w:val="7"/>
          <w:numberingChange w:id="5" w:author="Hong Qin" w:date="2012-06-10T23:19:00Z" w:original=""/>
        </w:numPr>
        <w:ind w:left="360"/>
        <w:jc w:val="both"/>
        <w:rPr>
          <w:rFonts w:ascii="Times" w:hAnsi="Times"/>
          <w:sz w:val="22"/>
          <w:szCs w:val="22"/>
        </w:rPr>
      </w:pPr>
      <w:r w:rsidRPr="00942B29">
        <w:rPr>
          <w:rFonts w:ascii="Times" w:hAnsi="Times"/>
          <w:sz w:val="22"/>
          <w:szCs w:val="22"/>
          <w:u w:val="single"/>
        </w:rPr>
        <w:t>Parnell, L</w:t>
      </w:r>
      <w:r w:rsidRPr="00942B29">
        <w:rPr>
          <w:rFonts w:ascii="Times" w:hAnsi="Times"/>
          <w:sz w:val="22"/>
          <w:szCs w:val="22"/>
        </w:rPr>
        <w:t xml:space="preserve">., </w:t>
      </w:r>
      <w:r w:rsidRPr="00942B29">
        <w:rPr>
          <w:rFonts w:ascii="Times" w:hAnsi="Times"/>
          <w:sz w:val="22"/>
          <w:szCs w:val="22"/>
          <w:u w:val="single"/>
        </w:rPr>
        <w:t>E. D. Jackson</w:t>
      </w:r>
      <w:r w:rsidRPr="00942B29">
        <w:rPr>
          <w:rFonts w:ascii="Times" w:hAnsi="Times"/>
          <w:sz w:val="22"/>
          <w:szCs w:val="22"/>
        </w:rPr>
        <w:t xml:space="preserve">, </w:t>
      </w:r>
      <w:r w:rsidR="008B10DC" w:rsidRPr="008B10DC">
        <w:rPr>
          <w:rFonts w:ascii="Times" w:hAnsi="Times"/>
          <w:sz w:val="22"/>
          <w:szCs w:val="22"/>
          <w:u w:val="single"/>
        </w:rPr>
        <w:t xml:space="preserve">Parker, M., </w:t>
      </w:r>
      <w:proofErr w:type="spellStart"/>
      <w:r w:rsidR="008B10DC" w:rsidRPr="008B10DC">
        <w:rPr>
          <w:rFonts w:ascii="Times" w:hAnsi="Times"/>
          <w:sz w:val="22"/>
          <w:szCs w:val="22"/>
          <w:u w:val="single"/>
        </w:rPr>
        <w:t>Domminque</w:t>
      </w:r>
      <w:proofErr w:type="spellEnd"/>
      <w:r w:rsidR="008B10DC" w:rsidRPr="008B10DC">
        <w:rPr>
          <w:rFonts w:ascii="Times" w:hAnsi="Times"/>
          <w:sz w:val="22"/>
          <w:szCs w:val="22"/>
          <w:u w:val="single"/>
        </w:rPr>
        <w:t>, P.</w:t>
      </w:r>
      <w:r w:rsidR="00BF5C32">
        <w:rPr>
          <w:rFonts w:ascii="Times" w:hAnsi="Times"/>
          <w:sz w:val="22"/>
          <w:szCs w:val="22"/>
        </w:rPr>
        <w:t xml:space="preserve"> </w:t>
      </w:r>
      <w:r w:rsidRPr="00942B29">
        <w:rPr>
          <w:rFonts w:ascii="Times" w:hAnsi="Times"/>
          <w:sz w:val="22"/>
          <w:szCs w:val="22"/>
        </w:rPr>
        <w:t xml:space="preserve">J. </w:t>
      </w:r>
      <w:proofErr w:type="spellStart"/>
      <w:r w:rsidRPr="00942B29">
        <w:rPr>
          <w:rFonts w:ascii="Times" w:hAnsi="Times"/>
          <w:sz w:val="22"/>
          <w:szCs w:val="22"/>
        </w:rPr>
        <w:t>Rodrigues</w:t>
      </w:r>
      <w:proofErr w:type="spellEnd"/>
      <w:r w:rsidRPr="00942B29">
        <w:rPr>
          <w:rFonts w:ascii="Times" w:hAnsi="Times"/>
          <w:sz w:val="22"/>
          <w:szCs w:val="22"/>
        </w:rPr>
        <w:t xml:space="preserve">, N. Gupta, B. </w:t>
      </w:r>
      <w:proofErr w:type="spellStart"/>
      <w:r w:rsidRPr="00942B29">
        <w:rPr>
          <w:rFonts w:ascii="Times" w:hAnsi="Times"/>
          <w:sz w:val="22"/>
          <w:szCs w:val="22"/>
        </w:rPr>
        <w:t>Mohanty</w:t>
      </w:r>
      <w:proofErr w:type="spellEnd"/>
      <w:r w:rsidRPr="00942B29">
        <w:rPr>
          <w:rFonts w:ascii="Times" w:hAnsi="Times"/>
          <w:sz w:val="22"/>
          <w:szCs w:val="22"/>
        </w:rPr>
        <w:t xml:space="preserve">, H. Qin, Hydrogen peroxide induced loss of </w:t>
      </w:r>
      <w:proofErr w:type="spellStart"/>
      <w:r w:rsidRPr="00942B29">
        <w:rPr>
          <w:rFonts w:ascii="Times" w:hAnsi="Times"/>
          <w:sz w:val="22"/>
          <w:szCs w:val="22"/>
        </w:rPr>
        <w:t>heterozygosity</w:t>
      </w:r>
      <w:proofErr w:type="spellEnd"/>
      <w:r w:rsidRPr="00942B29">
        <w:rPr>
          <w:rFonts w:ascii="Times" w:hAnsi="Times"/>
          <w:sz w:val="22"/>
          <w:szCs w:val="22"/>
        </w:rPr>
        <w:t xml:space="preserve"> offers insights on mitotic asymmetry and chronological aging in </w:t>
      </w:r>
      <w:r w:rsidRPr="00942B29">
        <w:rPr>
          <w:rFonts w:ascii="Times" w:hAnsi="Times"/>
          <w:i/>
          <w:sz w:val="22"/>
          <w:szCs w:val="22"/>
        </w:rPr>
        <w:t>Saccharomyces cerevisiae</w:t>
      </w:r>
      <w:r w:rsidRPr="00942B29">
        <w:rPr>
          <w:rFonts w:ascii="Times" w:hAnsi="Times"/>
          <w:sz w:val="22"/>
          <w:szCs w:val="22"/>
        </w:rPr>
        <w:t xml:space="preserve">. In preparation. (Poster presentation at ABCRM 2012, Abstract submitted to the 2012 yeast genetics annual meeting). </w:t>
      </w:r>
    </w:p>
    <w:p w:rsidR="00745D3A" w:rsidRDefault="00942B29" w:rsidP="00C0068F">
      <w:pPr>
        <w:pStyle w:val="ListParagraph"/>
        <w:numPr>
          <w:ilvl w:val="0"/>
          <w:numId w:val="7"/>
          <w:numberingChange w:id="6" w:author="Hong Qin" w:date="2012-06-10T23:19:00Z" w:original=""/>
        </w:numPr>
        <w:ind w:left="360"/>
        <w:jc w:val="both"/>
        <w:rPr>
          <w:rFonts w:ascii="Times" w:hAnsi="Times"/>
          <w:sz w:val="22"/>
          <w:szCs w:val="22"/>
        </w:rPr>
      </w:pPr>
      <w:r w:rsidRPr="00942B29">
        <w:rPr>
          <w:rFonts w:ascii="Times" w:hAnsi="Times"/>
          <w:sz w:val="22"/>
          <w:szCs w:val="22"/>
          <w:u w:val="single"/>
        </w:rPr>
        <w:t>Montgomery, C</w:t>
      </w:r>
      <w:r w:rsidRPr="00942B29">
        <w:rPr>
          <w:rFonts w:ascii="Times" w:hAnsi="Times"/>
          <w:sz w:val="22"/>
          <w:szCs w:val="22"/>
        </w:rPr>
        <w:t xml:space="preserve">. </w:t>
      </w:r>
      <w:r w:rsidRPr="00942B29">
        <w:rPr>
          <w:rFonts w:ascii="Times" w:hAnsi="Times"/>
          <w:sz w:val="22"/>
          <w:szCs w:val="22"/>
          <w:u w:val="single"/>
        </w:rPr>
        <w:t>K. Matheson</w:t>
      </w:r>
      <w:r w:rsidRPr="00942B29">
        <w:rPr>
          <w:rFonts w:ascii="Times" w:hAnsi="Times"/>
          <w:sz w:val="22"/>
          <w:szCs w:val="22"/>
        </w:rPr>
        <w:t xml:space="preserve">, </w:t>
      </w:r>
      <w:r w:rsidRPr="00942B29">
        <w:rPr>
          <w:rFonts w:ascii="Times" w:hAnsi="Times"/>
          <w:sz w:val="22"/>
          <w:szCs w:val="22"/>
          <w:u w:val="single"/>
        </w:rPr>
        <w:t>O. Morrison</w:t>
      </w:r>
      <w:r w:rsidRPr="00942B29">
        <w:rPr>
          <w:rFonts w:ascii="Times" w:hAnsi="Times"/>
          <w:sz w:val="22"/>
          <w:szCs w:val="22"/>
        </w:rPr>
        <w:t xml:space="preserve">, </w:t>
      </w:r>
      <w:r w:rsidRPr="00942B29">
        <w:rPr>
          <w:rFonts w:ascii="Times" w:hAnsi="Times"/>
          <w:sz w:val="22"/>
          <w:szCs w:val="22"/>
          <w:u w:val="single"/>
        </w:rPr>
        <w:t>A. Story</w:t>
      </w:r>
      <w:r w:rsidRPr="00942B29">
        <w:rPr>
          <w:rFonts w:ascii="Times" w:hAnsi="Times"/>
          <w:sz w:val="22"/>
          <w:szCs w:val="22"/>
        </w:rPr>
        <w:t xml:space="preserve">, H. Qin, An analysis of genomic features associated with aging in </w:t>
      </w:r>
      <w:r w:rsidRPr="00942B29">
        <w:rPr>
          <w:rFonts w:ascii="Times" w:hAnsi="Times"/>
          <w:i/>
          <w:sz w:val="22"/>
          <w:szCs w:val="22"/>
        </w:rPr>
        <w:t>S. cerevisiae</w:t>
      </w:r>
      <w:r w:rsidRPr="00942B29">
        <w:rPr>
          <w:rFonts w:ascii="Times" w:hAnsi="Times"/>
          <w:sz w:val="22"/>
          <w:szCs w:val="22"/>
        </w:rPr>
        <w:t xml:space="preserve">. In preparation. (Poster presentation at the 2011 SMBE meeting by </w:t>
      </w:r>
      <w:r w:rsidRPr="00942B29">
        <w:rPr>
          <w:rFonts w:ascii="Times" w:hAnsi="Times"/>
          <w:sz w:val="22"/>
          <w:szCs w:val="22"/>
          <w:u w:val="single"/>
        </w:rPr>
        <w:t>A. Story</w:t>
      </w:r>
      <w:r w:rsidRPr="00942B29">
        <w:rPr>
          <w:rFonts w:ascii="Times" w:hAnsi="Times"/>
          <w:sz w:val="22"/>
          <w:szCs w:val="22"/>
        </w:rPr>
        <w:t xml:space="preserve"> in Kyoto Japan)</w:t>
      </w:r>
    </w:p>
    <w:p w:rsidR="00745D3A" w:rsidRDefault="00942B29" w:rsidP="00C0068F">
      <w:pPr>
        <w:pStyle w:val="ListParagraph"/>
        <w:numPr>
          <w:ilvl w:val="0"/>
          <w:numId w:val="7"/>
          <w:numberingChange w:id="7" w:author="Hong Qin" w:date="2012-06-10T23:19:00Z" w:original=""/>
        </w:numPr>
        <w:ind w:left="360"/>
        <w:jc w:val="both"/>
        <w:rPr>
          <w:rFonts w:ascii="Times" w:hAnsi="Times"/>
          <w:sz w:val="22"/>
          <w:szCs w:val="22"/>
        </w:rPr>
      </w:pPr>
      <w:r w:rsidRPr="00942B29">
        <w:rPr>
          <w:rFonts w:ascii="Times" w:hAnsi="Times"/>
          <w:sz w:val="22"/>
          <w:szCs w:val="22"/>
        </w:rPr>
        <w:t xml:space="preserve">Qin, H. A network model of cellular aging. (Poster presentation in computational cell biology meeting, CSHL, March 2011. Oral presentation, annual meeting of Society of Mathematical Biology, Knoxville, July, 2012). </w:t>
      </w:r>
    </w:p>
    <w:p w:rsidR="00745D3A" w:rsidRDefault="00942B29" w:rsidP="00C0068F">
      <w:pPr>
        <w:rPr>
          <w:rFonts w:ascii="Times" w:hAnsi="Times"/>
          <w:sz w:val="22"/>
          <w:szCs w:val="22"/>
        </w:rPr>
      </w:pPr>
      <w:r w:rsidRPr="00942B29">
        <w:rPr>
          <w:rFonts w:ascii="Times" w:hAnsi="Times"/>
          <w:i/>
          <w:sz w:val="22"/>
          <w:szCs w:val="22"/>
        </w:rPr>
        <w:t>Contributions to the development of Human Resources in STEM</w:t>
      </w:r>
      <w:r w:rsidRPr="00942B29">
        <w:rPr>
          <w:rFonts w:ascii="Times" w:hAnsi="Times"/>
          <w:sz w:val="22"/>
          <w:szCs w:val="22"/>
        </w:rPr>
        <w:t xml:space="preserve">: This grant has enabled Qin to mentor over </w:t>
      </w:r>
      <w:r w:rsidR="00B104A3" w:rsidRPr="00942B29">
        <w:rPr>
          <w:rFonts w:ascii="Times" w:hAnsi="Times"/>
          <w:sz w:val="22"/>
          <w:szCs w:val="22"/>
        </w:rPr>
        <w:t>2</w:t>
      </w:r>
      <w:r w:rsidR="00B104A3">
        <w:rPr>
          <w:rFonts w:ascii="Times" w:hAnsi="Times"/>
          <w:sz w:val="22"/>
          <w:szCs w:val="22"/>
        </w:rPr>
        <w:t>5</w:t>
      </w:r>
      <w:r w:rsidR="00B104A3" w:rsidRPr="00942B29">
        <w:rPr>
          <w:rFonts w:ascii="Times" w:hAnsi="Times"/>
          <w:sz w:val="22"/>
          <w:szCs w:val="22"/>
        </w:rPr>
        <w:t xml:space="preserve"> </w:t>
      </w:r>
      <w:r w:rsidRPr="00942B29">
        <w:rPr>
          <w:rFonts w:ascii="Times" w:hAnsi="Times"/>
          <w:sz w:val="22"/>
          <w:szCs w:val="22"/>
        </w:rPr>
        <w:t xml:space="preserve">African American female undergraduates to conduct computational and experimental research on cellular aging in </w:t>
      </w:r>
      <w:r w:rsidR="00CE3B8F">
        <w:rPr>
          <w:rFonts w:ascii="Times" w:hAnsi="Times"/>
          <w:sz w:val="22"/>
          <w:szCs w:val="22"/>
        </w:rPr>
        <w:t xml:space="preserve">less than </w:t>
      </w:r>
      <w:r w:rsidRPr="00942B29">
        <w:rPr>
          <w:rFonts w:ascii="Times" w:hAnsi="Times"/>
          <w:sz w:val="22"/>
          <w:szCs w:val="22"/>
        </w:rPr>
        <w:t>two years. Two of them have won travel awards to attend the 2010 Yeast Genetics &amp; Molecular Biology Meeting at Vancouver, Canada and the 2011 Society for Molecular Biology and Evolution at Kyoto, Japan, respectively. Part of this project has been developed into investigation-based learning modules that have been integrated with two courses: BIO320 “Genomics, Proteomics, and Bioinformatics’ and BIO233 “Microbiology” with a combined total of ~30 enrolled students yearly. In BIO320, students learned to use R to conduct research computational genomics. In BIO233, learn to write mini research proposals on a Wiki- website (</w:t>
      </w:r>
      <w:hyperlink r:id="rId8" w:history="1">
        <w:r w:rsidRPr="00942B29">
          <w:rPr>
            <w:rStyle w:val="Hyperlink"/>
            <w:rFonts w:ascii="Times" w:hAnsi="Times"/>
            <w:sz w:val="22"/>
            <w:szCs w:val="22"/>
          </w:rPr>
          <w:t>http://sunrays.spelman.edu/bgd/</w:t>
        </w:r>
      </w:hyperlink>
      <w:r w:rsidRPr="00942B29">
        <w:rPr>
          <w:rFonts w:ascii="Times" w:hAnsi="Times"/>
          <w:sz w:val="22"/>
          <w:szCs w:val="22"/>
        </w:rPr>
        <w:t>).</w:t>
      </w:r>
    </w:p>
    <w:p w:rsidR="00745D3A" w:rsidRDefault="00745D3A" w:rsidP="00C0068F">
      <w:pPr>
        <w:rPr>
          <w:rFonts w:ascii="Times" w:hAnsi="Times"/>
          <w:sz w:val="22"/>
          <w:szCs w:val="22"/>
        </w:rPr>
      </w:pPr>
    </w:p>
    <w:p w:rsidR="00AF516B" w:rsidRDefault="00AF516B">
      <w:pPr>
        <w:rPr>
          <w:rFonts w:ascii="Times" w:eastAsia="Times New Roman" w:hAnsi="Times"/>
          <w:b/>
          <w:sz w:val="22"/>
          <w:szCs w:val="22"/>
          <w:lang w:eastAsia="en-US"/>
        </w:rPr>
      </w:pPr>
      <w:r>
        <w:rPr>
          <w:rFonts w:ascii="Times" w:hAnsi="Times"/>
          <w:b/>
          <w:szCs w:val="22"/>
        </w:rPr>
        <w:br w:type="page"/>
      </w:r>
    </w:p>
    <w:p w:rsidR="00AF516B" w:rsidRPr="000C2114" w:rsidRDefault="00AF516B" w:rsidP="00AF516B">
      <w:pPr>
        <w:pStyle w:val="DataField11pt"/>
        <w:spacing w:line="240" w:lineRule="auto"/>
        <w:ind w:firstLine="360"/>
        <w:jc w:val="both"/>
        <w:rPr>
          <w:rFonts w:ascii="Times" w:hAnsi="Times" w:cs="Times New Roman"/>
          <w:b/>
          <w:szCs w:val="22"/>
        </w:rPr>
      </w:pPr>
    </w:p>
    <w:p w:rsidR="003508F8" w:rsidRDefault="00AF516B" w:rsidP="003508F8">
      <w:pPr>
        <w:pStyle w:val="Heading2"/>
        <w:spacing w:before="0" w:beforeAutospacing="0" w:after="0" w:afterAutospacing="0"/>
        <w:jc w:val="center"/>
        <w:rPr>
          <w:rFonts w:ascii="Times" w:hAnsi="Times"/>
          <w:b w:val="0"/>
          <w:sz w:val="22"/>
          <w:szCs w:val="22"/>
        </w:rPr>
      </w:pPr>
      <w:proofErr w:type="gramStart"/>
      <w:r w:rsidRPr="00942B29">
        <w:rPr>
          <w:rFonts w:ascii="Times" w:hAnsi="Times"/>
          <w:b w:val="0"/>
          <w:sz w:val="22"/>
          <w:szCs w:val="22"/>
        </w:rPr>
        <w:t>Table 1.</w:t>
      </w:r>
      <w:proofErr w:type="gramEnd"/>
      <w:r w:rsidRPr="00942B29">
        <w:rPr>
          <w:rFonts w:ascii="Times" w:hAnsi="Times"/>
          <w:b w:val="0"/>
          <w:sz w:val="22"/>
          <w:szCs w:val="22"/>
        </w:rPr>
        <w:t xml:space="preserve"> Overview of planned project activi</w:t>
      </w:r>
      <w:r w:rsidR="00937DD9">
        <w:rPr>
          <w:rFonts w:ascii="Times" w:hAnsi="Times"/>
          <w:b w:val="0"/>
          <w:sz w:val="22"/>
          <w:szCs w:val="22"/>
        </w:rPr>
        <w:t>ties and time line</w:t>
      </w:r>
    </w:p>
    <w:tbl>
      <w:tblPr>
        <w:tblStyle w:val="TableGrid"/>
        <w:tblW w:w="10067" w:type="dxa"/>
        <w:tblInd w:w="29" w:type="dxa"/>
        <w:tblLayout w:type="fixed"/>
        <w:tblCellMar>
          <w:left w:w="115" w:type="dxa"/>
          <w:right w:w="130" w:type="dxa"/>
        </w:tblCellMar>
        <w:tblLook w:val="04A0"/>
      </w:tblPr>
      <w:tblGrid>
        <w:gridCol w:w="516"/>
        <w:gridCol w:w="9551"/>
      </w:tblGrid>
      <w:tr w:rsidR="00AF516B" w:rsidRPr="007102A3">
        <w:tc>
          <w:tcPr>
            <w:tcW w:w="516" w:type="dxa"/>
            <w:tcMar>
              <w:left w:w="0" w:type="dxa"/>
              <w:right w:w="0" w:type="dxa"/>
            </w:tcMar>
          </w:tcPr>
          <w:p w:rsidR="003508F8" w:rsidRDefault="00951A9D" w:rsidP="003508F8">
            <w:pPr>
              <w:jc w:val="center"/>
              <w:rPr>
                <w:rFonts w:ascii="Times" w:hAnsi="Times"/>
                <w:sz w:val="20"/>
                <w:szCs w:val="22"/>
              </w:rPr>
            </w:pPr>
            <w:r>
              <w:rPr>
                <w:rFonts w:ascii="Times" w:hAnsi="Times"/>
                <w:sz w:val="20"/>
                <w:szCs w:val="22"/>
              </w:rPr>
              <w:t>Yea</w:t>
            </w:r>
            <w:r w:rsidR="00AF516B" w:rsidRPr="00942B29">
              <w:rPr>
                <w:rFonts w:ascii="Times" w:hAnsi="Times"/>
                <w:sz w:val="20"/>
                <w:szCs w:val="22"/>
              </w:rPr>
              <w:t>rs</w:t>
            </w:r>
          </w:p>
        </w:tc>
        <w:tc>
          <w:tcPr>
            <w:tcW w:w="9551" w:type="dxa"/>
            <w:tcMar>
              <w:left w:w="29" w:type="dxa"/>
              <w:right w:w="0" w:type="dxa"/>
            </w:tcMar>
          </w:tcPr>
          <w:p w:rsidR="003508F8" w:rsidRDefault="00AF516B" w:rsidP="003508F8">
            <w:pPr>
              <w:tabs>
                <w:tab w:val="center" w:pos="4320"/>
                <w:tab w:val="right" w:pos="8640"/>
              </w:tabs>
              <w:ind w:left="331" w:right="94" w:hanging="270"/>
              <w:jc w:val="both"/>
              <w:rPr>
                <w:rFonts w:ascii="Times" w:hAnsi="Times"/>
                <w:b/>
                <w:sz w:val="20"/>
                <w:szCs w:val="22"/>
              </w:rPr>
            </w:pPr>
            <w:r w:rsidRPr="00942B29">
              <w:rPr>
                <w:rFonts w:ascii="Times" w:hAnsi="Times"/>
                <w:sz w:val="20"/>
                <w:szCs w:val="22"/>
              </w:rPr>
              <w:t>Project Activities</w:t>
            </w:r>
          </w:p>
        </w:tc>
      </w:tr>
      <w:tr w:rsidR="00AF516B" w:rsidRPr="007102A3">
        <w:tc>
          <w:tcPr>
            <w:tcW w:w="516" w:type="dxa"/>
            <w:tcMar>
              <w:left w:w="0" w:type="dxa"/>
              <w:right w:w="0" w:type="dxa"/>
            </w:tcMar>
          </w:tcPr>
          <w:p w:rsidR="003508F8" w:rsidRDefault="003508F8" w:rsidP="003508F8">
            <w:pPr>
              <w:jc w:val="center"/>
              <w:rPr>
                <w:rFonts w:ascii="Times" w:hAnsi="Times"/>
                <w:sz w:val="20"/>
                <w:szCs w:val="22"/>
              </w:rPr>
            </w:pPr>
          </w:p>
          <w:p w:rsidR="003508F8" w:rsidRDefault="003508F8" w:rsidP="003508F8">
            <w:pPr>
              <w:jc w:val="center"/>
              <w:rPr>
                <w:rFonts w:ascii="Times" w:hAnsi="Times"/>
                <w:sz w:val="20"/>
                <w:szCs w:val="22"/>
              </w:rPr>
            </w:pPr>
          </w:p>
          <w:p w:rsidR="003508F8" w:rsidRDefault="00AF516B" w:rsidP="003508F8">
            <w:pPr>
              <w:jc w:val="center"/>
              <w:rPr>
                <w:rFonts w:ascii="Times" w:hAnsi="Times"/>
                <w:sz w:val="20"/>
                <w:szCs w:val="22"/>
              </w:rPr>
            </w:pPr>
            <w:r w:rsidRPr="00942B29">
              <w:rPr>
                <w:rFonts w:ascii="Times" w:hAnsi="Times"/>
                <w:sz w:val="20"/>
                <w:szCs w:val="22"/>
              </w:rPr>
              <w:t>1-2</w:t>
            </w:r>
          </w:p>
          <w:p w:rsidR="003508F8" w:rsidRDefault="00AF516B" w:rsidP="003508F8">
            <w:pPr>
              <w:jc w:val="center"/>
              <w:rPr>
                <w:rFonts w:ascii="Times" w:eastAsia="Times New Roman" w:hAnsi="Times" w:cs="Arial"/>
                <w:sz w:val="20"/>
                <w:szCs w:val="22"/>
                <w:lang w:eastAsia="en-US"/>
              </w:rPr>
            </w:pPr>
            <w:r w:rsidRPr="00942B29">
              <w:rPr>
                <w:rFonts w:ascii="Times" w:hAnsi="Times"/>
                <w:sz w:val="20"/>
                <w:szCs w:val="22"/>
              </w:rPr>
              <w:t>2-</w:t>
            </w:r>
            <w:r>
              <w:rPr>
                <w:rFonts w:ascii="Times" w:hAnsi="Times"/>
                <w:sz w:val="20"/>
                <w:szCs w:val="22"/>
              </w:rPr>
              <w:t>3</w:t>
            </w:r>
          </w:p>
          <w:p w:rsidR="003508F8" w:rsidRDefault="00AF516B" w:rsidP="003508F8">
            <w:pPr>
              <w:jc w:val="center"/>
              <w:rPr>
                <w:rFonts w:ascii="Times" w:eastAsia="Times New Roman" w:hAnsi="Times" w:cs="Arial"/>
                <w:sz w:val="20"/>
                <w:szCs w:val="22"/>
                <w:lang w:eastAsia="en-US"/>
              </w:rPr>
            </w:pPr>
            <w:r>
              <w:rPr>
                <w:rFonts w:ascii="Times" w:hAnsi="Times"/>
                <w:sz w:val="20"/>
                <w:szCs w:val="22"/>
              </w:rPr>
              <w:t>3</w:t>
            </w:r>
            <w:r w:rsidRPr="00942B29">
              <w:rPr>
                <w:rFonts w:ascii="Times" w:hAnsi="Times"/>
                <w:sz w:val="20"/>
                <w:szCs w:val="22"/>
              </w:rPr>
              <w:t>-</w:t>
            </w:r>
            <w:r>
              <w:rPr>
                <w:rFonts w:ascii="Times" w:hAnsi="Times"/>
                <w:sz w:val="20"/>
                <w:szCs w:val="22"/>
              </w:rPr>
              <w:t>4</w:t>
            </w:r>
          </w:p>
          <w:p w:rsidR="003508F8" w:rsidRDefault="00AF516B" w:rsidP="003508F8">
            <w:pPr>
              <w:jc w:val="center"/>
              <w:rPr>
                <w:rFonts w:ascii="Times" w:eastAsia="Times New Roman" w:hAnsi="Times" w:cs="Arial"/>
                <w:sz w:val="20"/>
                <w:szCs w:val="22"/>
                <w:lang w:eastAsia="en-US"/>
              </w:rPr>
            </w:pPr>
            <w:r>
              <w:rPr>
                <w:rFonts w:ascii="Times" w:hAnsi="Times"/>
                <w:sz w:val="20"/>
                <w:szCs w:val="22"/>
              </w:rPr>
              <w:t>3</w:t>
            </w:r>
            <w:r w:rsidRPr="00942B29">
              <w:rPr>
                <w:rFonts w:ascii="Times" w:hAnsi="Times"/>
                <w:sz w:val="20"/>
                <w:szCs w:val="22"/>
              </w:rPr>
              <w:t>-</w:t>
            </w:r>
            <w:r>
              <w:rPr>
                <w:rFonts w:ascii="Times" w:hAnsi="Times"/>
                <w:sz w:val="20"/>
                <w:szCs w:val="22"/>
              </w:rPr>
              <w:t>5</w:t>
            </w:r>
          </w:p>
          <w:p w:rsidR="003508F8" w:rsidRDefault="003508F8" w:rsidP="003508F8">
            <w:pPr>
              <w:jc w:val="center"/>
              <w:rPr>
                <w:rFonts w:ascii="Times" w:hAnsi="Times" w:cs="Arial"/>
                <w:b/>
                <w:bCs/>
                <w:kern w:val="32"/>
                <w:sz w:val="20"/>
                <w:szCs w:val="22"/>
              </w:rPr>
            </w:pPr>
          </w:p>
        </w:tc>
        <w:tc>
          <w:tcPr>
            <w:tcW w:w="9551" w:type="dxa"/>
            <w:tcMar>
              <w:left w:w="29" w:type="dxa"/>
              <w:right w:w="0" w:type="dxa"/>
            </w:tcMar>
          </w:tcPr>
          <w:p w:rsidR="003508F8" w:rsidRDefault="00AF516B" w:rsidP="003508F8">
            <w:pPr>
              <w:ind w:left="331" w:right="94" w:hanging="270"/>
              <w:jc w:val="both"/>
              <w:rPr>
                <w:rFonts w:ascii="Times" w:hAnsi="Times"/>
                <w:b/>
                <w:sz w:val="20"/>
                <w:szCs w:val="22"/>
              </w:rPr>
            </w:pPr>
            <w:r w:rsidRPr="00510D35">
              <w:rPr>
                <w:rFonts w:ascii="Times" w:hAnsi="Times"/>
                <w:b/>
                <w:sz w:val="20"/>
                <w:szCs w:val="22"/>
              </w:rPr>
              <w:t xml:space="preserve">Theoretical Component – </w:t>
            </w:r>
            <w:r w:rsidRPr="00510D35">
              <w:rPr>
                <w:rFonts w:ascii="Times" w:hAnsi="Times"/>
                <w:i/>
                <w:sz w:val="20"/>
                <w:szCs w:val="22"/>
              </w:rPr>
              <w:t>The foundation of the whole project.</w:t>
            </w:r>
            <w:r w:rsidRPr="00510D35">
              <w:rPr>
                <w:rFonts w:ascii="Times" w:hAnsi="Times"/>
                <w:b/>
                <w:sz w:val="20"/>
                <w:szCs w:val="22"/>
              </w:rPr>
              <w:t xml:space="preserve"> </w:t>
            </w:r>
          </w:p>
          <w:p w:rsidR="003508F8" w:rsidRDefault="00AF516B" w:rsidP="003508F8">
            <w:pPr>
              <w:ind w:left="331" w:right="94" w:hanging="270"/>
              <w:jc w:val="both"/>
              <w:rPr>
                <w:rFonts w:ascii="Times" w:hAnsi="Times"/>
                <w:sz w:val="20"/>
                <w:szCs w:val="22"/>
              </w:rPr>
            </w:pPr>
            <w:r w:rsidRPr="00942B29">
              <w:rPr>
                <w:rFonts w:ascii="Times" w:hAnsi="Times"/>
                <w:sz w:val="20"/>
                <w:szCs w:val="22"/>
              </w:rPr>
              <w:t xml:space="preserve">Aim </w:t>
            </w:r>
            <w:proofErr w:type="gramStart"/>
            <w:r w:rsidRPr="00942B29">
              <w:rPr>
                <w:rFonts w:ascii="Times" w:hAnsi="Times"/>
                <w:sz w:val="20"/>
                <w:szCs w:val="22"/>
              </w:rPr>
              <w:t>1  Develop</w:t>
            </w:r>
            <w:proofErr w:type="gramEnd"/>
            <w:r w:rsidRPr="00942B29">
              <w:rPr>
                <w:rFonts w:ascii="Times" w:hAnsi="Times"/>
                <w:sz w:val="20"/>
                <w:szCs w:val="22"/>
              </w:rPr>
              <w:t xml:space="preserve"> </w:t>
            </w:r>
            <w:r>
              <w:rPr>
                <w:rFonts w:ascii="Times" w:hAnsi="Times"/>
                <w:sz w:val="20"/>
                <w:szCs w:val="22"/>
              </w:rPr>
              <w:t xml:space="preserve">a </w:t>
            </w:r>
            <w:r w:rsidRPr="00942B29">
              <w:rPr>
                <w:rFonts w:ascii="Times" w:hAnsi="Times"/>
                <w:sz w:val="20"/>
                <w:szCs w:val="22"/>
              </w:rPr>
              <w:t>theoretic</w:t>
            </w:r>
            <w:r>
              <w:rPr>
                <w:rFonts w:ascii="Times" w:hAnsi="Times"/>
                <w:sz w:val="20"/>
                <w:szCs w:val="22"/>
              </w:rPr>
              <w:t>al</w:t>
            </w:r>
            <w:r w:rsidRPr="00942B29">
              <w:rPr>
                <w:rFonts w:ascii="Times" w:hAnsi="Times"/>
                <w:sz w:val="20"/>
                <w:szCs w:val="22"/>
              </w:rPr>
              <w:t xml:space="preserve"> </w:t>
            </w:r>
            <w:r>
              <w:rPr>
                <w:rFonts w:ascii="Times" w:hAnsi="Times"/>
                <w:sz w:val="20"/>
                <w:szCs w:val="22"/>
              </w:rPr>
              <w:t>framework</w:t>
            </w:r>
            <w:r w:rsidRPr="00942B29">
              <w:rPr>
                <w:rFonts w:ascii="Times" w:hAnsi="Times"/>
                <w:sz w:val="20"/>
                <w:szCs w:val="22"/>
              </w:rPr>
              <w:t xml:space="preserve"> for studying cellular aging based on gene networks.</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cs="Calibri"/>
                <w:b w:val="0"/>
                <w:sz w:val="20"/>
                <w:szCs w:val="22"/>
              </w:rPr>
              <w:t>Aim 1.1.</w:t>
            </w:r>
            <w:proofErr w:type="gramEnd"/>
            <w:r w:rsidRPr="00942B29">
              <w:rPr>
                <w:rFonts w:ascii="Times" w:hAnsi="Times" w:cs="Calibri"/>
                <w:b w:val="0"/>
                <w:sz w:val="20"/>
                <w:szCs w:val="22"/>
              </w:rPr>
              <w:t xml:space="preserve"> Study the impact of power-law and error tolerant network configurations on cellular aging.</w:t>
            </w:r>
            <w:r w:rsidRPr="00942B29">
              <w:rPr>
                <w:rFonts w:ascii="Times" w:hAnsi="Times"/>
                <w:b w:val="0"/>
                <w:sz w:val="20"/>
                <w:szCs w:val="22"/>
              </w:rPr>
              <w:t xml:space="preserve"> </w:t>
            </w:r>
          </w:p>
          <w:p w:rsidR="003508F8" w:rsidRDefault="00AF516B" w:rsidP="003508F8">
            <w:pPr>
              <w:pStyle w:val="Heading4"/>
              <w:spacing w:before="0" w:after="0"/>
              <w:ind w:left="331" w:right="94" w:hanging="270"/>
              <w:jc w:val="both"/>
              <w:rPr>
                <w:rFonts w:ascii="Times" w:hAnsi="Times" w:cs="Calibri"/>
                <w:b w:val="0"/>
                <w:sz w:val="20"/>
                <w:szCs w:val="22"/>
              </w:rPr>
            </w:pPr>
            <w:proofErr w:type="gramStart"/>
            <w:r w:rsidRPr="00942B29">
              <w:rPr>
                <w:rFonts w:ascii="Times" w:hAnsi="Times" w:cs="Calibri"/>
                <w:b w:val="0"/>
                <w:sz w:val="20"/>
                <w:szCs w:val="22"/>
              </w:rPr>
              <w:t>Aim 1.2.</w:t>
            </w:r>
            <w:proofErr w:type="gramEnd"/>
            <w:r w:rsidRPr="00942B29">
              <w:rPr>
                <w:rFonts w:ascii="Times" w:hAnsi="Times" w:cs="Calibri"/>
                <w:b w:val="0"/>
                <w:sz w:val="20"/>
                <w:szCs w:val="22"/>
              </w:rPr>
              <w:t xml:space="preserve"> Introduce complex </w:t>
            </w:r>
            <w:r w:rsidR="00D05515">
              <w:rPr>
                <w:rFonts w:ascii="Times" w:hAnsi="Times" w:cs="Calibri"/>
                <w:b w:val="0"/>
                <w:sz w:val="20"/>
                <w:szCs w:val="22"/>
              </w:rPr>
              <w:t xml:space="preserve">and </w:t>
            </w:r>
            <w:r w:rsidR="00D05515" w:rsidRPr="00942B29">
              <w:rPr>
                <w:rFonts w:ascii="Times" w:hAnsi="Times" w:cs="Calibri"/>
                <w:b w:val="0"/>
                <w:sz w:val="20"/>
                <w:szCs w:val="22"/>
              </w:rPr>
              <w:t xml:space="preserve">dependable </w:t>
            </w:r>
            <w:r w:rsidRPr="00942B29">
              <w:rPr>
                <w:rFonts w:ascii="Times" w:hAnsi="Times" w:cs="Calibri"/>
                <w:b w:val="0"/>
                <w:sz w:val="20"/>
                <w:szCs w:val="22"/>
              </w:rPr>
              <w:t xml:space="preserve">gene interactions </w:t>
            </w:r>
            <w:r w:rsidR="00BD7CD3">
              <w:rPr>
                <w:rFonts w:ascii="Times" w:hAnsi="Times" w:cs="Calibri"/>
                <w:b w:val="0"/>
                <w:sz w:val="20"/>
                <w:szCs w:val="22"/>
              </w:rPr>
              <w:t xml:space="preserve">and limiting modules </w:t>
            </w:r>
            <w:r w:rsidRPr="00942B29">
              <w:rPr>
                <w:rFonts w:ascii="Times" w:hAnsi="Times" w:cs="Calibri"/>
                <w:b w:val="0"/>
                <w:sz w:val="20"/>
                <w:szCs w:val="22"/>
              </w:rPr>
              <w:t>into the network aging model</w:t>
            </w:r>
            <w:r w:rsidR="00BD7CD3">
              <w:rPr>
                <w:rFonts w:ascii="Times" w:hAnsi="Times" w:cs="Calibri"/>
                <w:b w:val="0"/>
                <w:sz w:val="20"/>
                <w:szCs w:val="22"/>
              </w:rPr>
              <w:t xml:space="preserve">. </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1.3.</w:t>
            </w:r>
            <w:proofErr w:type="gramEnd"/>
            <w:r w:rsidRPr="00942B29">
              <w:rPr>
                <w:rFonts w:ascii="Times" w:hAnsi="Times"/>
                <w:b w:val="0"/>
                <w:sz w:val="20"/>
                <w:szCs w:val="22"/>
              </w:rPr>
              <w:t xml:space="preserve"> Introduce renewal/repair mechanisms into the network aging model. </w:t>
            </w:r>
          </w:p>
          <w:p w:rsidR="003508F8" w:rsidRDefault="00AF516B" w:rsidP="003508F8">
            <w:pPr>
              <w:ind w:right="94"/>
              <w:rPr>
                <w:rFonts w:ascii="Times" w:hAnsi="Times"/>
                <w:sz w:val="20"/>
                <w:szCs w:val="22"/>
              </w:rPr>
            </w:pPr>
            <w:r>
              <w:rPr>
                <w:rFonts w:ascii="Times" w:hAnsi="Times"/>
                <w:sz w:val="20"/>
                <w:szCs w:val="22"/>
              </w:rPr>
              <w:t xml:space="preserve"> </w:t>
            </w:r>
            <w:r w:rsidRPr="00942B29">
              <w:rPr>
                <w:rFonts w:ascii="Times" w:hAnsi="Times"/>
                <w:sz w:val="20"/>
                <w:szCs w:val="22"/>
              </w:rPr>
              <w:t xml:space="preserve">Aim 1.4. Introduce </w:t>
            </w:r>
            <w:proofErr w:type="spellStart"/>
            <w:r w:rsidRPr="00942B29">
              <w:rPr>
                <w:rFonts w:ascii="Times" w:hAnsi="Times"/>
                <w:sz w:val="20"/>
                <w:szCs w:val="22"/>
              </w:rPr>
              <w:t>ploidity</w:t>
            </w:r>
            <w:proofErr w:type="spellEnd"/>
            <w:r w:rsidRPr="00942B29">
              <w:rPr>
                <w:rFonts w:ascii="Times" w:hAnsi="Times"/>
                <w:sz w:val="20"/>
                <w:szCs w:val="22"/>
              </w:rPr>
              <w:t xml:space="preserve"> and alleles into the network reliability model and study how gene interactions influence lifespan and aging process as quantitative traits.</w:t>
            </w:r>
          </w:p>
        </w:tc>
      </w:tr>
      <w:tr w:rsidR="00AF516B" w:rsidRPr="007102A3">
        <w:tc>
          <w:tcPr>
            <w:tcW w:w="516" w:type="dxa"/>
            <w:tcMar>
              <w:left w:w="0" w:type="dxa"/>
              <w:right w:w="0" w:type="dxa"/>
            </w:tcMar>
          </w:tcPr>
          <w:p w:rsidR="003508F8" w:rsidRDefault="003508F8" w:rsidP="003508F8">
            <w:pPr>
              <w:jc w:val="center"/>
              <w:rPr>
                <w:rFonts w:ascii="Times" w:hAnsi="Times" w:cs="Arial"/>
                <w:bCs/>
                <w:kern w:val="32"/>
                <w:sz w:val="20"/>
                <w:szCs w:val="22"/>
              </w:rPr>
            </w:pPr>
          </w:p>
          <w:p w:rsidR="003508F8" w:rsidRDefault="003508F8" w:rsidP="003508F8">
            <w:pPr>
              <w:jc w:val="center"/>
              <w:rPr>
                <w:rFonts w:ascii="Times" w:hAnsi="Times" w:cs="Arial"/>
                <w:bCs/>
                <w:kern w:val="32"/>
                <w:sz w:val="20"/>
                <w:szCs w:val="22"/>
              </w:rPr>
            </w:pPr>
          </w:p>
          <w:p w:rsidR="003508F8" w:rsidRDefault="003508F8" w:rsidP="003508F8">
            <w:pPr>
              <w:jc w:val="center"/>
              <w:rPr>
                <w:rFonts w:ascii="Times" w:hAnsi="Times" w:cs="Arial"/>
                <w:bCs/>
                <w:kern w:val="32"/>
                <w:sz w:val="20"/>
                <w:szCs w:val="22"/>
              </w:rPr>
            </w:pPr>
          </w:p>
          <w:p w:rsidR="003508F8" w:rsidRDefault="00AF516B" w:rsidP="003508F8">
            <w:pPr>
              <w:jc w:val="center"/>
              <w:rPr>
                <w:rFonts w:ascii="Times" w:hAnsi="Times"/>
                <w:sz w:val="20"/>
                <w:szCs w:val="22"/>
              </w:rPr>
            </w:pPr>
            <w:r w:rsidRPr="00942B29">
              <w:rPr>
                <w:rFonts w:ascii="Times" w:hAnsi="Times"/>
                <w:sz w:val="20"/>
                <w:szCs w:val="22"/>
              </w:rPr>
              <w:t>1-2</w:t>
            </w:r>
          </w:p>
          <w:p w:rsidR="003508F8" w:rsidRDefault="00AF516B" w:rsidP="003508F8">
            <w:pPr>
              <w:jc w:val="center"/>
              <w:rPr>
                <w:rFonts w:ascii="Times" w:hAnsi="Times"/>
                <w:sz w:val="20"/>
                <w:szCs w:val="22"/>
              </w:rPr>
            </w:pPr>
            <w:r w:rsidRPr="00942B29">
              <w:rPr>
                <w:rFonts w:ascii="Times" w:hAnsi="Times"/>
                <w:sz w:val="20"/>
                <w:szCs w:val="22"/>
              </w:rPr>
              <w:t>1-2</w:t>
            </w:r>
          </w:p>
          <w:p w:rsidR="003508F8" w:rsidRDefault="00AF516B" w:rsidP="003508F8">
            <w:pPr>
              <w:jc w:val="center"/>
              <w:rPr>
                <w:rFonts w:ascii="Times" w:hAnsi="Times"/>
                <w:sz w:val="20"/>
                <w:szCs w:val="22"/>
              </w:rPr>
            </w:pPr>
            <w:r w:rsidRPr="00942B29">
              <w:rPr>
                <w:rFonts w:ascii="Times" w:hAnsi="Times"/>
                <w:sz w:val="20"/>
                <w:szCs w:val="22"/>
              </w:rPr>
              <w:t>2-</w:t>
            </w:r>
            <w:r w:rsidR="00DD20B1">
              <w:rPr>
                <w:rFonts w:ascii="Times" w:hAnsi="Times"/>
                <w:sz w:val="20"/>
                <w:szCs w:val="22"/>
              </w:rPr>
              <w:t>3</w:t>
            </w:r>
          </w:p>
          <w:p w:rsidR="003508F8" w:rsidRDefault="003508F8" w:rsidP="003508F8">
            <w:pPr>
              <w:jc w:val="center"/>
              <w:rPr>
                <w:rFonts w:ascii="Times" w:hAnsi="Times" w:cs="Arial"/>
                <w:bCs/>
                <w:kern w:val="32"/>
                <w:sz w:val="20"/>
                <w:szCs w:val="22"/>
              </w:rPr>
            </w:pPr>
          </w:p>
          <w:p w:rsidR="003508F8" w:rsidRDefault="00AF516B" w:rsidP="003508F8">
            <w:pPr>
              <w:jc w:val="center"/>
              <w:rPr>
                <w:rFonts w:ascii="Times" w:hAnsi="Times"/>
                <w:sz w:val="20"/>
                <w:szCs w:val="22"/>
              </w:rPr>
            </w:pPr>
            <w:r>
              <w:rPr>
                <w:rFonts w:ascii="Times" w:hAnsi="Times"/>
                <w:sz w:val="20"/>
                <w:szCs w:val="22"/>
              </w:rPr>
              <w:t>1</w:t>
            </w:r>
            <w:r w:rsidRPr="00942B29">
              <w:rPr>
                <w:rFonts w:ascii="Times" w:hAnsi="Times"/>
                <w:sz w:val="20"/>
                <w:szCs w:val="22"/>
              </w:rPr>
              <w:t>-5</w:t>
            </w:r>
          </w:p>
          <w:p w:rsidR="003508F8" w:rsidRDefault="003508F8" w:rsidP="003508F8">
            <w:pPr>
              <w:jc w:val="center"/>
              <w:rPr>
                <w:rFonts w:ascii="Times" w:hAnsi="Times" w:cs="Arial"/>
                <w:bCs/>
                <w:kern w:val="32"/>
                <w:sz w:val="20"/>
                <w:szCs w:val="22"/>
              </w:rPr>
            </w:pPr>
          </w:p>
          <w:p w:rsidR="003508F8" w:rsidRDefault="003508F8" w:rsidP="003508F8">
            <w:pPr>
              <w:jc w:val="center"/>
              <w:rPr>
                <w:rFonts w:ascii="Times" w:hAnsi="Times" w:cs="Arial"/>
                <w:bCs/>
                <w:kern w:val="32"/>
                <w:sz w:val="20"/>
                <w:szCs w:val="22"/>
              </w:rPr>
            </w:pPr>
          </w:p>
          <w:p w:rsidR="003508F8" w:rsidRDefault="00AF516B" w:rsidP="003508F8">
            <w:pPr>
              <w:jc w:val="center"/>
              <w:rPr>
                <w:rFonts w:ascii="Times" w:hAnsi="Times"/>
                <w:sz w:val="20"/>
                <w:szCs w:val="22"/>
              </w:rPr>
            </w:pPr>
            <w:r>
              <w:rPr>
                <w:rFonts w:ascii="Times" w:hAnsi="Times"/>
                <w:sz w:val="20"/>
                <w:szCs w:val="22"/>
              </w:rPr>
              <w:t>1</w:t>
            </w:r>
            <w:r w:rsidRPr="00942B29">
              <w:rPr>
                <w:rFonts w:ascii="Times" w:hAnsi="Times"/>
                <w:sz w:val="20"/>
                <w:szCs w:val="22"/>
              </w:rPr>
              <w:t>-5</w:t>
            </w:r>
          </w:p>
          <w:p w:rsidR="003508F8" w:rsidRDefault="003508F8" w:rsidP="003508F8">
            <w:pPr>
              <w:jc w:val="center"/>
              <w:rPr>
                <w:rFonts w:ascii="Times" w:hAnsi="Times"/>
                <w:sz w:val="20"/>
                <w:szCs w:val="22"/>
              </w:rPr>
            </w:pPr>
          </w:p>
          <w:p w:rsidR="003508F8" w:rsidRDefault="00AF516B" w:rsidP="003508F8">
            <w:pPr>
              <w:jc w:val="center"/>
              <w:rPr>
                <w:rFonts w:ascii="Times" w:hAnsi="Times"/>
                <w:sz w:val="20"/>
                <w:szCs w:val="22"/>
              </w:rPr>
            </w:pPr>
            <w:r>
              <w:rPr>
                <w:rFonts w:ascii="Times" w:hAnsi="Times"/>
                <w:sz w:val="20"/>
                <w:szCs w:val="22"/>
              </w:rPr>
              <w:t>2-5</w:t>
            </w:r>
          </w:p>
        </w:tc>
        <w:tc>
          <w:tcPr>
            <w:tcW w:w="9551" w:type="dxa"/>
            <w:tcMar>
              <w:left w:w="29" w:type="dxa"/>
              <w:right w:w="0" w:type="dxa"/>
            </w:tcMar>
          </w:tcPr>
          <w:p w:rsidR="003508F8" w:rsidRDefault="00AF516B" w:rsidP="003508F8">
            <w:pPr>
              <w:ind w:right="94"/>
              <w:jc w:val="both"/>
              <w:rPr>
                <w:rFonts w:ascii="Times" w:hAnsi="Times"/>
                <w:sz w:val="20"/>
                <w:szCs w:val="22"/>
              </w:rPr>
            </w:pPr>
            <w:r w:rsidRPr="00510D35">
              <w:rPr>
                <w:rFonts w:ascii="Times" w:hAnsi="Times"/>
                <w:b/>
                <w:sz w:val="20"/>
                <w:szCs w:val="22"/>
              </w:rPr>
              <w:t>Empirical Componen</w:t>
            </w:r>
            <w:r w:rsidRPr="00942B29">
              <w:rPr>
                <w:rFonts w:ascii="Times" w:hAnsi="Times"/>
                <w:sz w:val="20"/>
                <w:szCs w:val="22"/>
              </w:rPr>
              <w:t xml:space="preserve">t </w:t>
            </w:r>
            <w:r>
              <w:rPr>
                <w:rFonts w:ascii="Times" w:hAnsi="Times"/>
                <w:sz w:val="20"/>
                <w:szCs w:val="22"/>
              </w:rPr>
              <w:t xml:space="preserve">– </w:t>
            </w:r>
            <w:r w:rsidRPr="00510D35">
              <w:rPr>
                <w:rFonts w:ascii="Times" w:hAnsi="Times"/>
                <w:i/>
                <w:sz w:val="20"/>
                <w:szCs w:val="22"/>
              </w:rPr>
              <w:t>Examine biological implications and provide feedback to theoretical work.</w:t>
            </w:r>
            <w:r>
              <w:rPr>
                <w:rFonts w:ascii="Times" w:hAnsi="Times"/>
                <w:sz w:val="20"/>
                <w:szCs w:val="22"/>
              </w:rPr>
              <w:t xml:space="preserve"> </w:t>
            </w:r>
          </w:p>
          <w:p w:rsidR="003508F8" w:rsidRDefault="00AF516B" w:rsidP="003508F8">
            <w:pPr>
              <w:ind w:left="331" w:right="94" w:hanging="270"/>
              <w:jc w:val="both"/>
              <w:rPr>
                <w:rFonts w:ascii="Times" w:hAnsi="Times"/>
                <w:sz w:val="20"/>
                <w:szCs w:val="22"/>
              </w:rPr>
            </w:pPr>
            <w:r w:rsidRPr="00942B29">
              <w:rPr>
                <w:rFonts w:ascii="Times" w:hAnsi="Times"/>
                <w:sz w:val="20"/>
                <w:szCs w:val="22"/>
              </w:rPr>
              <w:t>Aim 2. Empirically study the connections between robustness and cellular aging through experimental and computational genomics.</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2.1.</w:t>
            </w:r>
            <w:proofErr w:type="gramEnd"/>
            <w:r w:rsidRPr="00942B29">
              <w:rPr>
                <w:rFonts w:ascii="Times" w:hAnsi="Times"/>
                <w:b w:val="0"/>
                <w:sz w:val="20"/>
                <w:szCs w:val="22"/>
              </w:rPr>
              <w:t xml:space="preserve"> Use sequenced genomes to compute genes’ mutation variance </w:t>
            </w:r>
            <w:r w:rsidR="00D140BA">
              <w:rPr>
                <w:rFonts w:ascii="Times" w:hAnsi="Times"/>
                <w:b w:val="0"/>
                <w:sz w:val="20"/>
                <w:szCs w:val="22"/>
              </w:rPr>
              <w:t>as mutational capacitances</w:t>
            </w:r>
            <w:r w:rsidRPr="00942B29">
              <w:rPr>
                <w:rFonts w:ascii="Times" w:hAnsi="Times"/>
                <w:b w:val="0"/>
                <w:sz w:val="20"/>
                <w:szCs w:val="22"/>
              </w:rPr>
              <w:t>.</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2.2.</w:t>
            </w:r>
            <w:proofErr w:type="gramEnd"/>
            <w:r w:rsidRPr="00942B29">
              <w:rPr>
                <w:rFonts w:ascii="Times" w:hAnsi="Times"/>
                <w:b w:val="0"/>
                <w:sz w:val="20"/>
                <w:szCs w:val="22"/>
              </w:rPr>
              <w:t xml:space="preserve"> Develop and/or compute a </w:t>
            </w:r>
            <w:commentRangeStart w:id="8"/>
            <w:r w:rsidRPr="00942B29">
              <w:rPr>
                <w:rFonts w:ascii="Times" w:hAnsi="Times"/>
                <w:b w:val="0"/>
                <w:sz w:val="20"/>
                <w:szCs w:val="22"/>
              </w:rPr>
              <w:t>comprehensive set of measures for genes’ phenotypic capacitances.</w:t>
            </w:r>
            <w:commentRangeEnd w:id="8"/>
            <w:r>
              <w:rPr>
                <w:rStyle w:val="CommentReference"/>
                <w:rFonts w:ascii="Times New Roman" w:hAnsi="Times New Roman"/>
                <w:b w:val="0"/>
                <w:bCs w:val="0"/>
              </w:rPr>
              <w:commentReference w:id="8"/>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2.3.</w:t>
            </w:r>
            <w:proofErr w:type="gramEnd"/>
            <w:r w:rsidRPr="00942B29">
              <w:rPr>
                <w:rFonts w:ascii="Times" w:hAnsi="Times"/>
                <w:b w:val="0"/>
                <w:sz w:val="20"/>
                <w:szCs w:val="22"/>
              </w:rPr>
              <w:t xml:space="preserve"> </w:t>
            </w:r>
            <w:r w:rsidR="00296763">
              <w:rPr>
                <w:rFonts w:ascii="Times" w:hAnsi="Times"/>
                <w:b w:val="0"/>
                <w:sz w:val="20"/>
                <w:szCs w:val="22"/>
              </w:rPr>
              <w:t>Use i</w:t>
            </w:r>
            <w:r w:rsidRPr="00942B29">
              <w:rPr>
                <w:rFonts w:ascii="Times" w:hAnsi="Times"/>
                <w:b w:val="0"/>
                <w:sz w:val="20"/>
                <w:szCs w:val="22"/>
              </w:rPr>
              <w:t>ntegrated analysis of capacitance measures</w:t>
            </w:r>
            <w:r w:rsidR="00296763">
              <w:rPr>
                <w:rFonts w:ascii="Times" w:hAnsi="Times"/>
                <w:b w:val="0"/>
                <w:sz w:val="20"/>
                <w:szCs w:val="22"/>
              </w:rPr>
              <w:t xml:space="preserve"> and</w:t>
            </w:r>
            <w:r w:rsidRPr="00942B29">
              <w:rPr>
                <w:rFonts w:ascii="Times" w:hAnsi="Times"/>
                <w:b w:val="0"/>
                <w:sz w:val="20"/>
                <w:szCs w:val="22"/>
              </w:rPr>
              <w:t xml:space="preserve"> </w:t>
            </w:r>
            <w:r w:rsidR="0071122A">
              <w:rPr>
                <w:rFonts w:ascii="Times" w:hAnsi="Times"/>
                <w:b w:val="0"/>
                <w:sz w:val="20"/>
                <w:szCs w:val="22"/>
              </w:rPr>
              <w:t>interaction data</w:t>
            </w:r>
            <w:r w:rsidR="00296763">
              <w:rPr>
                <w:rFonts w:ascii="Times" w:hAnsi="Times"/>
                <w:b w:val="0"/>
                <w:sz w:val="20"/>
                <w:szCs w:val="22"/>
              </w:rPr>
              <w:t xml:space="preserve"> to</w:t>
            </w:r>
            <w:r w:rsidRPr="00942B29">
              <w:rPr>
                <w:rFonts w:ascii="Times" w:hAnsi="Times"/>
                <w:b w:val="0"/>
                <w:sz w:val="20"/>
                <w:szCs w:val="22"/>
              </w:rPr>
              <w:t xml:space="preserve"> identify </w:t>
            </w:r>
            <w:r w:rsidR="00296763">
              <w:rPr>
                <w:rFonts w:ascii="Times" w:hAnsi="Times"/>
                <w:b w:val="0"/>
                <w:sz w:val="20"/>
                <w:szCs w:val="22"/>
              </w:rPr>
              <w:t>candidate capacitor</w:t>
            </w:r>
            <w:r w:rsidR="00D05515">
              <w:rPr>
                <w:rFonts w:ascii="Times" w:hAnsi="Times"/>
                <w:b w:val="0"/>
                <w:sz w:val="20"/>
                <w:szCs w:val="22"/>
              </w:rPr>
              <w:t xml:space="preserve"> gene</w:t>
            </w:r>
            <w:r w:rsidR="00296763">
              <w:rPr>
                <w:rFonts w:ascii="Times" w:hAnsi="Times"/>
                <w:b w:val="0"/>
                <w:sz w:val="20"/>
                <w:szCs w:val="22"/>
              </w:rPr>
              <w:t>s</w:t>
            </w:r>
            <w:r w:rsidR="00DF45B7">
              <w:rPr>
                <w:rFonts w:ascii="Times" w:hAnsi="Times"/>
                <w:b w:val="0"/>
                <w:sz w:val="20"/>
                <w:szCs w:val="22"/>
              </w:rPr>
              <w:t xml:space="preserve"> and </w:t>
            </w:r>
            <w:r w:rsidR="007F5BDA">
              <w:rPr>
                <w:rFonts w:ascii="Times" w:hAnsi="Times"/>
                <w:b w:val="0"/>
                <w:sz w:val="20"/>
                <w:szCs w:val="22"/>
              </w:rPr>
              <w:t>limiting</w:t>
            </w:r>
            <w:r w:rsidRPr="00942B29">
              <w:rPr>
                <w:rFonts w:ascii="Times" w:hAnsi="Times"/>
                <w:b w:val="0"/>
                <w:sz w:val="20"/>
                <w:szCs w:val="22"/>
              </w:rPr>
              <w:t xml:space="preserve"> network </w:t>
            </w:r>
            <w:r w:rsidR="00896EB3">
              <w:rPr>
                <w:rFonts w:ascii="Times" w:hAnsi="Times"/>
                <w:b w:val="0"/>
                <w:sz w:val="20"/>
                <w:szCs w:val="22"/>
              </w:rPr>
              <w:t xml:space="preserve">modules </w:t>
            </w:r>
            <w:r w:rsidR="007F5BDA">
              <w:rPr>
                <w:rFonts w:ascii="Times" w:hAnsi="Times"/>
                <w:b w:val="0"/>
                <w:sz w:val="20"/>
                <w:szCs w:val="22"/>
              </w:rPr>
              <w:t xml:space="preserve">on </w:t>
            </w:r>
            <w:r w:rsidR="00EC02C8">
              <w:rPr>
                <w:rFonts w:ascii="Times" w:hAnsi="Times"/>
                <w:b w:val="0"/>
                <w:sz w:val="20"/>
                <w:szCs w:val="22"/>
              </w:rPr>
              <w:t xml:space="preserve">cellular </w:t>
            </w:r>
            <w:r w:rsidR="004F0A69">
              <w:rPr>
                <w:rFonts w:ascii="Times" w:hAnsi="Times"/>
                <w:b w:val="0"/>
                <w:sz w:val="20"/>
                <w:szCs w:val="22"/>
              </w:rPr>
              <w:t>robustness</w:t>
            </w:r>
            <w:r w:rsidR="0071122A">
              <w:rPr>
                <w:rFonts w:ascii="Times" w:hAnsi="Times"/>
                <w:b w:val="0"/>
                <w:sz w:val="20"/>
                <w:szCs w:val="22"/>
              </w:rPr>
              <w:t xml:space="preserve">, </w:t>
            </w:r>
            <w:r w:rsidR="00EC02C8">
              <w:rPr>
                <w:rFonts w:ascii="Times" w:hAnsi="Times"/>
                <w:b w:val="0"/>
                <w:sz w:val="20"/>
                <w:szCs w:val="22"/>
              </w:rPr>
              <w:t xml:space="preserve">and </w:t>
            </w:r>
            <w:r w:rsidR="0071122A">
              <w:rPr>
                <w:rFonts w:ascii="Times" w:hAnsi="Times"/>
                <w:b w:val="0"/>
                <w:sz w:val="20"/>
                <w:szCs w:val="22"/>
              </w:rPr>
              <w:t xml:space="preserve">study their </w:t>
            </w:r>
            <w:r w:rsidR="00296763">
              <w:rPr>
                <w:rFonts w:ascii="Times" w:hAnsi="Times"/>
                <w:b w:val="0"/>
                <w:sz w:val="20"/>
                <w:szCs w:val="22"/>
              </w:rPr>
              <w:t xml:space="preserve">association with </w:t>
            </w:r>
            <w:r w:rsidR="00EC02C8">
              <w:rPr>
                <w:rFonts w:ascii="Times" w:hAnsi="Times"/>
                <w:b w:val="0"/>
                <w:sz w:val="20"/>
                <w:szCs w:val="22"/>
              </w:rPr>
              <w:t>aging</w:t>
            </w:r>
            <w:r w:rsidR="0071122A">
              <w:rPr>
                <w:rFonts w:ascii="Times" w:hAnsi="Times"/>
                <w:b w:val="0"/>
                <w:sz w:val="20"/>
                <w:szCs w:val="22"/>
              </w:rPr>
              <w:t>-related traits</w:t>
            </w:r>
            <w:r w:rsidRPr="00942B29">
              <w:rPr>
                <w:rFonts w:ascii="Times" w:hAnsi="Times"/>
                <w:b w:val="0"/>
                <w:sz w:val="20"/>
                <w:szCs w:val="22"/>
              </w:rPr>
              <w:t>.</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Aim 2.4.</w:t>
            </w:r>
            <w:proofErr w:type="gramEnd"/>
            <w:r w:rsidRPr="00942B29">
              <w:rPr>
                <w:rFonts w:ascii="Times" w:hAnsi="Times"/>
                <w:b w:val="0"/>
                <w:sz w:val="20"/>
                <w:szCs w:val="22"/>
              </w:rPr>
              <w:t xml:space="preserve"> Experimentally characterize how robustness affects chronological aging dynamics, tolerances to oxidative stress and genomic instability by loss of </w:t>
            </w:r>
            <w:proofErr w:type="spellStart"/>
            <w:r w:rsidRPr="00942B29">
              <w:rPr>
                <w:rFonts w:ascii="Times" w:hAnsi="Times"/>
                <w:b w:val="0"/>
                <w:sz w:val="20"/>
                <w:szCs w:val="22"/>
              </w:rPr>
              <w:t>heterozygosity</w:t>
            </w:r>
            <w:proofErr w:type="spellEnd"/>
            <w:r w:rsidRPr="00942B29">
              <w:rPr>
                <w:rFonts w:ascii="Times" w:hAnsi="Times"/>
                <w:b w:val="0"/>
                <w:sz w:val="20"/>
                <w:szCs w:val="22"/>
              </w:rPr>
              <w:t>, and expressional robustness in ~100 deletion mutants of c</w:t>
            </w:r>
            <w:r w:rsidR="00D55EC6">
              <w:rPr>
                <w:rFonts w:ascii="Times" w:hAnsi="Times"/>
                <w:b w:val="0"/>
                <w:sz w:val="20"/>
                <w:szCs w:val="22"/>
              </w:rPr>
              <w:t>andidate capacitors, synthetic</w:t>
            </w:r>
            <w:r w:rsidRPr="00942B29">
              <w:rPr>
                <w:rFonts w:ascii="Times" w:hAnsi="Times"/>
                <w:b w:val="0"/>
                <w:sz w:val="20"/>
                <w:szCs w:val="22"/>
              </w:rPr>
              <w:t xml:space="preserve"> lethal pairs, and random singleton genes as controls.</w:t>
            </w:r>
          </w:p>
          <w:p w:rsidR="003508F8" w:rsidRDefault="00AF516B" w:rsidP="003508F8">
            <w:pPr>
              <w:pStyle w:val="Heading4"/>
              <w:spacing w:before="0" w:after="0"/>
              <w:ind w:left="331" w:right="94" w:hanging="270"/>
              <w:jc w:val="both"/>
              <w:rPr>
                <w:rFonts w:ascii="Times" w:hAnsi="Times"/>
                <w:b w:val="0"/>
                <w:sz w:val="20"/>
                <w:szCs w:val="22"/>
              </w:rPr>
            </w:pPr>
            <w:r w:rsidRPr="00942B29">
              <w:rPr>
                <w:rFonts w:ascii="Times" w:hAnsi="Times"/>
                <w:b w:val="0"/>
                <w:sz w:val="20"/>
                <w:szCs w:val="22"/>
              </w:rPr>
              <w:t xml:space="preserve">Aim 2.5 </w:t>
            </w:r>
            <w:proofErr w:type="gramStart"/>
            <w:r w:rsidRPr="00942B29">
              <w:rPr>
                <w:rFonts w:ascii="Times" w:hAnsi="Times"/>
                <w:b w:val="0"/>
                <w:sz w:val="20"/>
                <w:szCs w:val="22"/>
              </w:rPr>
              <w:t>Experimentally</w:t>
            </w:r>
            <w:proofErr w:type="gramEnd"/>
            <w:r w:rsidRPr="00942B29">
              <w:rPr>
                <w:rFonts w:ascii="Times" w:hAnsi="Times"/>
                <w:b w:val="0"/>
                <w:sz w:val="20"/>
                <w:szCs w:val="22"/>
              </w:rPr>
              <w:t xml:space="preserve"> test whether </w:t>
            </w:r>
            <w:r w:rsidR="00DF45B7">
              <w:rPr>
                <w:rFonts w:ascii="Times" w:hAnsi="Times"/>
                <w:b w:val="0"/>
                <w:sz w:val="20"/>
                <w:szCs w:val="22"/>
              </w:rPr>
              <w:t xml:space="preserve">capacitors and </w:t>
            </w:r>
            <w:r w:rsidR="00C51464" w:rsidRPr="00942B29">
              <w:rPr>
                <w:rFonts w:ascii="Times" w:hAnsi="Times"/>
                <w:b w:val="0"/>
                <w:sz w:val="20"/>
                <w:szCs w:val="22"/>
              </w:rPr>
              <w:t>robustness</w:t>
            </w:r>
            <w:r w:rsidR="00C51464">
              <w:rPr>
                <w:rFonts w:ascii="Times" w:hAnsi="Times"/>
                <w:b w:val="0"/>
                <w:sz w:val="20"/>
                <w:szCs w:val="22"/>
              </w:rPr>
              <w:t xml:space="preserve"> limiting network modules </w:t>
            </w:r>
            <w:r w:rsidRPr="00942B29">
              <w:rPr>
                <w:rFonts w:ascii="Times" w:hAnsi="Times"/>
                <w:b w:val="0"/>
                <w:sz w:val="20"/>
                <w:szCs w:val="22"/>
              </w:rPr>
              <w:t xml:space="preserve">tend to be associated with natural variation in lifespan and/or aging-related traits. </w:t>
            </w:r>
            <w:r w:rsidRPr="00942B29">
              <w:rPr>
                <w:rStyle w:val="CommentReference"/>
                <w:rFonts w:ascii="Times" w:hAnsi="Times"/>
                <w:b w:val="0"/>
                <w:bCs w:val="0"/>
                <w:vanish/>
                <w:sz w:val="20"/>
                <w:szCs w:val="22"/>
              </w:rPr>
              <w:commentReference w:id="9"/>
            </w:r>
          </w:p>
          <w:p w:rsidR="003508F8" w:rsidRDefault="00AF516B" w:rsidP="003508F8">
            <w:pPr>
              <w:pStyle w:val="Heading4"/>
              <w:spacing w:before="0" w:after="0"/>
              <w:ind w:left="331" w:right="94" w:hanging="270"/>
              <w:jc w:val="both"/>
              <w:rPr>
                <w:rFonts w:ascii="Times" w:hAnsi="Times" w:cs="Arial"/>
                <w:b w:val="0"/>
                <w:kern w:val="32"/>
                <w:sz w:val="20"/>
                <w:szCs w:val="22"/>
              </w:rPr>
            </w:pPr>
            <w:proofErr w:type="gramStart"/>
            <w:r>
              <w:rPr>
                <w:rFonts w:ascii="Times" w:hAnsi="Times"/>
                <w:b w:val="0"/>
                <w:sz w:val="20"/>
                <w:szCs w:val="22"/>
              </w:rPr>
              <w:t>Aim 2.6</w:t>
            </w:r>
            <w:r w:rsidRPr="00942B29">
              <w:rPr>
                <w:rFonts w:ascii="Times" w:hAnsi="Times"/>
                <w:b w:val="0"/>
                <w:sz w:val="20"/>
                <w:szCs w:val="22"/>
              </w:rPr>
              <w:t>.</w:t>
            </w:r>
            <w:proofErr w:type="gramEnd"/>
            <w:r w:rsidRPr="00942B29">
              <w:rPr>
                <w:rFonts w:ascii="Times" w:hAnsi="Times"/>
                <w:b w:val="0"/>
                <w:sz w:val="20"/>
                <w:szCs w:val="22"/>
              </w:rPr>
              <w:t xml:space="preserve"> Develop an ODE model for </w:t>
            </w:r>
            <w:r>
              <w:rPr>
                <w:rFonts w:ascii="Times" w:hAnsi="Times"/>
                <w:b w:val="0"/>
                <w:sz w:val="20"/>
                <w:szCs w:val="22"/>
              </w:rPr>
              <w:t>glucose, intracellular H2O2 and superoxide</w:t>
            </w:r>
            <w:r w:rsidR="00AB4340">
              <w:rPr>
                <w:rFonts w:ascii="Times" w:hAnsi="Times"/>
                <w:b w:val="0"/>
                <w:sz w:val="20"/>
                <w:szCs w:val="22"/>
              </w:rPr>
              <w:t xml:space="preserve"> </w:t>
            </w:r>
            <w:r w:rsidR="00661484">
              <w:rPr>
                <w:rFonts w:ascii="Times" w:hAnsi="Times"/>
                <w:b w:val="0"/>
                <w:sz w:val="20"/>
                <w:szCs w:val="22"/>
              </w:rPr>
              <w:t xml:space="preserve">changes </w:t>
            </w:r>
            <w:r w:rsidR="00BD7249">
              <w:rPr>
                <w:rFonts w:ascii="Times" w:hAnsi="Times"/>
                <w:b w:val="0"/>
                <w:sz w:val="20"/>
                <w:szCs w:val="22"/>
              </w:rPr>
              <w:t>in</w:t>
            </w:r>
            <w:r w:rsidR="00AB4340">
              <w:rPr>
                <w:rFonts w:ascii="Times" w:hAnsi="Times"/>
                <w:b w:val="0"/>
                <w:sz w:val="20"/>
                <w:szCs w:val="22"/>
              </w:rPr>
              <w:t xml:space="preserve"> chronological aging</w:t>
            </w:r>
            <w:r w:rsidRPr="00942B29">
              <w:rPr>
                <w:rFonts w:ascii="Times" w:hAnsi="Times"/>
                <w:b w:val="0"/>
                <w:sz w:val="20"/>
                <w:szCs w:val="22"/>
              </w:rPr>
              <w:t xml:space="preserve">.  </w:t>
            </w:r>
          </w:p>
        </w:tc>
      </w:tr>
      <w:tr w:rsidR="00AF516B" w:rsidRPr="007102A3">
        <w:tc>
          <w:tcPr>
            <w:tcW w:w="516" w:type="dxa"/>
            <w:tcMar>
              <w:left w:w="0" w:type="dxa"/>
              <w:right w:w="0" w:type="dxa"/>
            </w:tcMar>
          </w:tcPr>
          <w:p w:rsidR="003508F8" w:rsidRDefault="003508F8" w:rsidP="003508F8">
            <w:pPr>
              <w:jc w:val="center"/>
              <w:rPr>
                <w:rFonts w:ascii="Times" w:hAnsi="Times"/>
                <w:b/>
                <w:bCs/>
                <w:sz w:val="20"/>
                <w:szCs w:val="22"/>
              </w:rPr>
            </w:pPr>
          </w:p>
          <w:p w:rsidR="003508F8" w:rsidRDefault="003508F8" w:rsidP="003508F8">
            <w:pPr>
              <w:jc w:val="center"/>
              <w:rPr>
                <w:rFonts w:ascii="Times" w:hAnsi="Times"/>
                <w:b/>
                <w:sz w:val="20"/>
                <w:szCs w:val="22"/>
              </w:rPr>
            </w:pPr>
          </w:p>
          <w:p w:rsidR="003508F8" w:rsidRDefault="00AF516B" w:rsidP="003508F8">
            <w:pPr>
              <w:jc w:val="center"/>
              <w:rPr>
                <w:rFonts w:ascii="Times" w:hAnsi="Times"/>
                <w:sz w:val="20"/>
                <w:szCs w:val="22"/>
              </w:rPr>
            </w:pPr>
            <w:r w:rsidRPr="00942B29">
              <w:rPr>
                <w:rFonts w:ascii="Times" w:hAnsi="Times"/>
                <w:sz w:val="20"/>
                <w:szCs w:val="22"/>
              </w:rPr>
              <w:t>1-5</w:t>
            </w:r>
          </w:p>
          <w:p w:rsidR="003508F8" w:rsidRDefault="00AF516B" w:rsidP="003508F8">
            <w:pPr>
              <w:jc w:val="center"/>
              <w:rPr>
                <w:rFonts w:ascii="Times" w:hAnsi="Times"/>
                <w:sz w:val="20"/>
                <w:szCs w:val="22"/>
              </w:rPr>
            </w:pPr>
            <w:r w:rsidRPr="00942B29">
              <w:rPr>
                <w:rFonts w:ascii="Times" w:hAnsi="Times"/>
                <w:sz w:val="20"/>
                <w:szCs w:val="22"/>
              </w:rPr>
              <w:t>1-5</w:t>
            </w:r>
          </w:p>
          <w:p w:rsidR="003508F8" w:rsidRDefault="003508F8" w:rsidP="003508F8">
            <w:pPr>
              <w:jc w:val="center"/>
              <w:rPr>
                <w:rFonts w:ascii="Times" w:hAnsi="Times"/>
                <w:b/>
                <w:sz w:val="20"/>
                <w:szCs w:val="22"/>
              </w:rPr>
            </w:pPr>
          </w:p>
          <w:p w:rsidR="003508F8" w:rsidRDefault="00AF516B" w:rsidP="003508F8">
            <w:pPr>
              <w:jc w:val="center"/>
              <w:rPr>
                <w:rFonts w:ascii="Times" w:hAnsi="Times"/>
                <w:sz w:val="20"/>
                <w:szCs w:val="22"/>
              </w:rPr>
            </w:pPr>
            <w:r w:rsidRPr="00942B29">
              <w:rPr>
                <w:rFonts w:ascii="Times" w:hAnsi="Times"/>
                <w:sz w:val="20"/>
                <w:szCs w:val="22"/>
              </w:rPr>
              <w:t>3-5</w:t>
            </w:r>
          </w:p>
          <w:p w:rsidR="003508F8" w:rsidRDefault="00AF516B" w:rsidP="003508F8">
            <w:pPr>
              <w:jc w:val="center"/>
              <w:rPr>
                <w:rFonts w:ascii="Times" w:hAnsi="Times"/>
                <w:sz w:val="20"/>
                <w:szCs w:val="22"/>
              </w:rPr>
            </w:pPr>
            <w:r>
              <w:rPr>
                <w:rFonts w:ascii="Times" w:hAnsi="Times"/>
                <w:sz w:val="20"/>
                <w:szCs w:val="22"/>
              </w:rPr>
              <w:t>1-5</w:t>
            </w:r>
          </w:p>
        </w:tc>
        <w:tc>
          <w:tcPr>
            <w:tcW w:w="9551" w:type="dxa"/>
            <w:tcMar>
              <w:left w:w="29" w:type="dxa"/>
              <w:right w:w="0" w:type="dxa"/>
            </w:tcMar>
          </w:tcPr>
          <w:p w:rsidR="003508F8" w:rsidRDefault="00AF516B" w:rsidP="003508F8">
            <w:pPr>
              <w:ind w:left="331" w:right="94" w:hanging="270"/>
              <w:jc w:val="both"/>
              <w:rPr>
                <w:rFonts w:ascii="Times" w:hAnsi="Times"/>
                <w:sz w:val="20"/>
                <w:szCs w:val="22"/>
              </w:rPr>
            </w:pPr>
            <w:r w:rsidRPr="004331E0">
              <w:rPr>
                <w:rFonts w:ascii="Times" w:hAnsi="Times"/>
                <w:b/>
                <w:sz w:val="20"/>
                <w:szCs w:val="22"/>
              </w:rPr>
              <w:t>Educational Component</w:t>
            </w:r>
            <w:r>
              <w:rPr>
                <w:rFonts w:ascii="Times" w:hAnsi="Times"/>
                <w:sz w:val="20"/>
                <w:szCs w:val="22"/>
              </w:rPr>
              <w:t xml:space="preserve"> – </w:t>
            </w:r>
            <w:r w:rsidR="00D140BA">
              <w:rPr>
                <w:rFonts w:ascii="Times" w:hAnsi="Times"/>
                <w:i/>
                <w:sz w:val="20"/>
                <w:szCs w:val="22"/>
              </w:rPr>
              <w:t>Operational plan</w:t>
            </w:r>
            <w:r w:rsidRPr="004331E0">
              <w:rPr>
                <w:rFonts w:ascii="Times" w:hAnsi="Times"/>
                <w:i/>
                <w:sz w:val="20"/>
                <w:szCs w:val="22"/>
              </w:rPr>
              <w:t xml:space="preserve"> </w:t>
            </w:r>
            <w:r w:rsidR="00D140BA">
              <w:rPr>
                <w:rFonts w:ascii="Times" w:hAnsi="Times"/>
                <w:i/>
                <w:sz w:val="20"/>
                <w:szCs w:val="22"/>
              </w:rPr>
              <w:t xml:space="preserve">of </w:t>
            </w:r>
            <w:r w:rsidRPr="004331E0">
              <w:rPr>
                <w:rFonts w:ascii="Times" w:hAnsi="Times"/>
                <w:i/>
                <w:sz w:val="20"/>
                <w:szCs w:val="22"/>
              </w:rPr>
              <w:t>the research components through undergraduate research</w:t>
            </w:r>
            <w:r>
              <w:rPr>
                <w:rFonts w:ascii="Times" w:hAnsi="Times"/>
                <w:sz w:val="20"/>
                <w:szCs w:val="22"/>
              </w:rPr>
              <w:t xml:space="preserve"> </w:t>
            </w:r>
          </w:p>
          <w:p w:rsidR="003508F8" w:rsidRDefault="00AF516B" w:rsidP="003508F8">
            <w:pPr>
              <w:ind w:left="331" w:right="94" w:hanging="270"/>
              <w:jc w:val="both"/>
              <w:rPr>
                <w:rFonts w:ascii="Times" w:hAnsi="Times"/>
                <w:sz w:val="20"/>
                <w:szCs w:val="22"/>
              </w:rPr>
            </w:pPr>
            <w:r w:rsidRPr="00942B29">
              <w:rPr>
                <w:rFonts w:ascii="Times" w:hAnsi="Times"/>
                <w:sz w:val="20"/>
                <w:szCs w:val="22"/>
              </w:rPr>
              <w:t xml:space="preserve">Aim 3. </w:t>
            </w:r>
            <w:r>
              <w:rPr>
                <w:rFonts w:ascii="Times" w:hAnsi="Times"/>
                <w:sz w:val="20"/>
                <w:szCs w:val="22"/>
              </w:rPr>
              <w:t>I</w:t>
            </w:r>
            <w:r w:rsidRPr="00942B29">
              <w:rPr>
                <w:rFonts w:ascii="Times" w:hAnsi="Times"/>
                <w:sz w:val="20"/>
                <w:szCs w:val="22"/>
              </w:rPr>
              <w:t xml:space="preserve">ntegrated </w:t>
            </w:r>
            <w:r>
              <w:rPr>
                <w:rFonts w:ascii="Times" w:hAnsi="Times"/>
                <w:sz w:val="20"/>
                <w:szCs w:val="22"/>
              </w:rPr>
              <w:t>training on modeling, computing and genome biology to minority students.</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 xml:space="preserve">Aim </w:t>
            </w:r>
            <w:r>
              <w:rPr>
                <w:rFonts w:ascii="Times" w:hAnsi="Times"/>
                <w:b w:val="0"/>
                <w:sz w:val="20"/>
                <w:szCs w:val="22"/>
              </w:rPr>
              <w:t>3</w:t>
            </w:r>
            <w:r w:rsidRPr="00942B29">
              <w:rPr>
                <w:rFonts w:ascii="Times" w:hAnsi="Times"/>
                <w:b w:val="0"/>
                <w:sz w:val="20"/>
                <w:szCs w:val="22"/>
              </w:rPr>
              <w:t>.1.</w:t>
            </w:r>
            <w:proofErr w:type="gramEnd"/>
            <w:r w:rsidRPr="00942B29">
              <w:rPr>
                <w:rFonts w:ascii="Times" w:hAnsi="Times"/>
                <w:b w:val="0"/>
                <w:sz w:val="20"/>
                <w:szCs w:val="22"/>
              </w:rPr>
              <w:t xml:space="preserve"> Engage minority undergraduate</w:t>
            </w:r>
            <w:r>
              <w:rPr>
                <w:rFonts w:ascii="Times" w:hAnsi="Times"/>
                <w:b w:val="0"/>
                <w:sz w:val="20"/>
                <w:szCs w:val="22"/>
              </w:rPr>
              <w:t>s</w:t>
            </w:r>
            <w:r w:rsidRPr="00942B29">
              <w:rPr>
                <w:rFonts w:ascii="Times" w:hAnsi="Times"/>
                <w:b w:val="0"/>
                <w:sz w:val="20"/>
                <w:szCs w:val="22"/>
              </w:rPr>
              <w:t xml:space="preserve"> in </w:t>
            </w:r>
            <w:r>
              <w:rPr>
                <w:rFonts w:ascii="Times" w:hAnsi="Times"/>
                <w:b w:val="0"/>
                <w:sz w:val="20"/>
                <w:szCs w:val="22"/>
              </w:rPr>
              <w:t xml:space="preserve">interdisciplinary </w:t>
            </w:r>
            <w:r w:rsidRPr="00942B29">
              <w:rPr>
                <w:rFonts w:ascii="Times" w:hAnsi="Times"/>
                <w:b w:val="0"/>
                <w:sz w:val="20"/>
                <w:szCs w:val="22"/>
              </w:rPr>
              <w:t xml:space="preserve">research. </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 xml:space="preserve">Aim </w:t>
            </w:r>
            <w:r>
              <w:rPr>
                <w:rFonts w:ascii="Times" w:hAnsi="Times"/>
                <w:b w:val="0"/>
                <w:sz w:val="20"/>
                <w:szCs w:val="22"/>
              </w:rPr>
              <w:t>3</w:t>
            </w:r>
            <w:r w:rsidRPr="00942B29">
              <w:rPr>
                <w:rFonts w:ascii="Times" w:hAnsi="Times"/>
                <w:b w:val="0"/>
                <w:sz w:val="20"/>
                <w:szCs w:val="22"/>
              </w:rPr>
              <w:t>.2.</w:t>
            </w:r>
            <w:proofErr w:type="gramEnd"/>
            <w:r w:rsidRPr="00942B29">
              <w:rPr>
                <w:rFonts w:ascii="Times" w:hAnsi="Times"/>
                <w:b w:val="0"/>
                <w:sz w:val="20"/>
                <w:szCs w:val="22"/>
              </w:rPr>
              <w:t xml:space="preserve"> </w:t>
            </w:r>
            <w:r w:rsidRPr="00E41582">
              <w:rPr>
                <w:rFonts w:ascii="Times" w:hAnsi="Times"/>
                <w:b w:val="0"/>
                <w:sz w:val="20"/>
                <w:szCs w:val="22"/>
              </w:rPr>
              <w:t>Integrate or</w:t>
            </w:r>
            <w:r>
              <w:rPr>
                <w:rFonts w:ascii="Times" w:hAnsi="Times"/>
                <w:b w:val="0"/>
                <w:sz w:val="20"/>
                <w:szCs w:val="22"/>
              </w:rPr>
              <w:t>iginal research in computational</w:t>
            </w:r>
            <w:r w:rsidRPr="00E41582">
              <w:rPr>
                <w:rFonts w:ascii="Times" w:hAnsi="Times"/>
                <w:b w:val="0"/>
                <w:sz w:val="20"/>
                <w:szCs w:val="22"/>
              </w:rPr>
              <w:t xml:space="preserve"> and genome biology into </w:t>
            </w:r>
            <w:r>
              <w:rPr>
                <w:rFonts w:ascii="Times" w:hAnsi="Times"/>
                <w:b w:val="0"/>
                <w:sz w:val="20"/>
                <w:szCs w:val="22"/>
              </w:rPr>
              <w:t>courses</w:t>
            </w:r>
            <w:r w:rsidRPr="00E41582" w:rsidDel="00E41582">
              <w:rPr>
                <w:rFonts w:ascii="Times" w:hAnsi="Times"/>
                <w:b w:val="0"/>
                <w:sz w:val="20"/>
                <w:szCs w:val="22"/>
              </w:rPr>
              <w:t xml:space="preserve"> </w:t>
            </w:r>
            <w:r>
              <w:rPr>
                <w:rFonts w:ascii="Times" w:hAnsi="Times"/>
                <w:b w:val="0"/>
                <w:sz w:val="20"/>
                <w:szCs w:val="22"/>
              </w:rPr>
              <w:t>–</w:t>
            </w:r>
            <w:r w:rsidRPr="00942B29">
              <w:rPr>
                <w:rFonts w:ascii="Times" w:hAnsi="Times"/>
                <w:b w:val="0"/>
                <w:sz w:val="20"/>
                <w:szCs w:val="22"/>
              </w:rPr>
              <w:t xml:space="preserve"> </w:t>
            </w:r>
            <w:r>
              <w:rPr>
                <w:rFonts w:ascii="Times" w:hAnsi="Times"/>
                <w:b w:val="0"/>
                <w:sz w:val="20"/>
                <w:szCs w:val="22"/>
              </w:rPr>
              <w:t xml:space="preserve">FYE, </w:t>
            </w:r>
            <w:r w:rsidRPr="00942B29">
              <w:rPr>
                <w:rFonts w:ascii="Times" w:hAnsi="Times"/>
                <w:b w:val="0"/>
                <w:sz w:val="20"/>
                <w:szCs w:val="22"/>
              </w:rPr>
              <w:t>CIS115</w:t>
            </w:r>
            <w:r>
              <w:rPr>
                <w:rFonts w:ascii="Times" w:hAnsi="Times"/>
                <w:b w:val="0"/>
                <w:sz w:val="20"/>
                <w:szCs w:val="22"/>
              </w:rPr>
              <w:t xml:space="preserve">, </w:t>
            </w:r>
            <w:r w:rsidRPr="00942B29">
              <w:rPr>
                <w:rFonts w:ascii="Times" w:hAnsi="Times"/>
                <w:b w:val="0"/>
                <w:sz w:val="20"/>
                <w:szCs w:val="22"/>
              </w:rPr>
              <w:t xml:space="preserve">BIO125, </w:t>
            </w:r>
            <w:r w:rsidR="00D05515">
              <w:rPr>
                <w:rFonts w:ascii="Times" w:hAnsi="Times"/>
                <w:b w:val="0"/>
                <w:sz w:val="20"/>
                <w:szCs w:val="22"/>
              </w:rPr>
              <w:t xml:space="preserve">BIO233 </w:t>
            </w:r>
            <w:r>
              <w:rPr>
                <w:rFonts w:ascii="Times" w:hAnsi="Times"/>
                <w:b w:val="0"/>
                <w:sz w:val="20"/>
                <w:szCs w:val="22"/>
              </w:rPr>
              <w:t xml:space="preserve">and </w:t>
            </w:r>
            <w:r w:rsidRPr="00942B29">
              <w:rPr>
                <w:rFonts w:ascii="Times" w:hAnsi="Times"/>
                <w:b w:val="0"/>
                <w:sz w:val="20"/>
                <w:szCs w:val="22"/>
              </w:rPr>
              <w:t>BIO386</w:t>
            </w:r>
          </w:p>
          <w:p w:rsidR="003508F8" w:rsidRDefault="00AF516B" w:rsidP="003508F8">
            <w:pPr>
              <w:pStyle w:val="Heading4"/>
              <w:spacing w:before="0" w:after="0"/>
              <w:ind w:left="331" w:right="94" w:hanging="270"/>
              <w:jc w:val="both"/>
              <w:rPr>
                <w:rFonts w:ascii="Times" w:hAnsi="Times"/>
                <w:b w:val="0"/>
                <w:sz w:val="20"/>
                <w:szCs w:val="22"/>
              </w:rPr>
            </w:pPr>
            <w:proofErr w:type="gramStart"/>
            <w:r w:rsidRPr="00942B29">
              <w:rPr>
                <w:rFonts w:ascii="Times" w:hAnsi="Times"/>
                <w:b w:val="0"/>
                <w:sz w:val="20"/>
                <w:szCs w:val="22"/>
              </w:rPr>
              <w:t xml:space="preserve">Aim </w:t>
            </w:r>
            <w:r>
              <w:rPr>
                <w:rFonts w:ascii="Times" w:hAnsi="Times"/>
                <w:b w:val="0"/>
                <w:sz w:val="20"/>
                <w:szCs w:val="22"/>
              </w:rPr>
              <w:t>3</w:t>
            </w:r>
            <w:r w:rsidRPr="00942B29">
              <w:rPr>
                <w:rFonts w:ascii="Times" w:hAnsi="Times"/>
                <w:b w:val="0"/>
                <w:sz w:val="20"/>
                <w:szCs w:val="22"/>
              </w:rPr>
              <w:t>.3.</w:t>
            </w:r>
            <w:proofErr w:type="gramEnd"/>
            <w:r w:rsidRPr="00942B29">
              <w:rPr>
                <w:rFonts w:ascii="Times" w:hAnsi="Times"/>
                <w:b w:val="0"/>
                <w:sz w:val="20"/>
                <w:szCs w:val="22"/>
              </w:rPr>
              <w:t xml:space="preserve"> </w:t>
            </w:r>
            <w:r w:rsidR="00BD7CD3">
              <w:rPr>
                <w:rFonts w:ascii="Times" w:hAnsi="Times"/>
                <w:b w:val="0"/>
                <w:sz w:val="20"/>
                <w:szCs w:val="22"/>
              </w:rPr>
              <w:t>Develop</w:t>
            </w:r>
            <w:r w:rsidR="00BD7CD3" w:rsidRPr="00942B29">
              <w:rPr>
                <w:rFonts w:ascii="Times" w:hAnsi="Times"/>
                <w:b w:val="0"/>
                <w:sz w:val="20"/>
                <w:szCs w:val="22"/>
              </w:rPr>
              <w:t xml:space="preserve"> </w:t>
            </w:r>
            <w:r w:rsidRPr="00942B29">
              <w:rPr>
                <w:rFonts w:ascii="Times" w:hAnsi="Times"/>
                <w:b w:val="0"/>
                <w:sz w:val="20"/>
                <w:szCs w:val="22"/>
              </w:rPr>
              <w:t>a new course on systems biology for undergraduates</w:t>
            </w:r>
          </w:p>
          <w:p w:rsidR="003508F8" w:rsidRDefault="00AF516B" w:rsidP="003508F8">
            <w:pPr>
              <w:ind w:left="331" w:right="94" w:hanging="270"/>
              <w:jc w:val="both"/>
              <w:rPr>
                <w:rFonts w:ascii="Times" w:hAnsi="Times"/>
                <w:sz w:val="20"/>
                <w:szCs w:val="22"/>
              </w:rPr>
            </w:pPr>
            <w:r w:rsidRPr="00942B29">
              <w:rPr>
                <w:rFonts w:ascii="Times" w:hAnsi="Times"/>
                <w:sz w:val="20"/>
                <w:szCs w:val="22"/>
              </w:rPr>
              <w:t>Aim</w:t>
            </w:r>
            <w:r>
              <w:rPr>
                <w:rFonts w:ascii="Times" w:hAnsi="Times"/>
                <w:sz w:val="20"/>
                <w:szCs w:val="22"/>
              </w:rPr>
              <w:t xml:space="preserve"> 3</w:t>
            </w:r>
            <w:r w:rsidRPr="00942B29">
              <w:rPr>
                <w:rFonts w:ascii="Times" w:hAnsi="Times"/>
                <w:sz w:val="20"/>
                <w:szCs w:val="22"/>
              </w:rPr>
              <w:t>.</w:t>
            </w:r>
            <w:r>
              <w:rPr>
                <w:rFonts w:ascii="Times" w:hAnsi="Times"/>
                <w:sz w:val="20"/>
                <w:szCs w:val="22"/>
              </w:rPr>
              <w:t>4</w:t>
            </w:r>
            <w:r w:rsidRPr="00942B29">
              <w:rPr>
                <w:rFonts w:ascii="Times" w:hAnsi="Times"/>
                <w:sz w:val="20"/>
                <w:szCs w:val="22"/>
              </w:rPr>
              <w:t xml:space="preserve"> Build a </w:t>
            </w:r>
            <w:r>
              <w:rPr>
                <w:rFonts w:ascii="Times" w:hAnsi="Times"/>
                <w:sz w:val="20"/>
                <w:szCs w:val="22"/>
              </w:rPr>
              <w:t>sustainable</w:t>
            </w:r>
            <w:r w:rsidRPr="00942B29">
              <w:rPr>
                <w:rFonts w:ascii="Times" w:hAnsi="Times"/>
                <w:sz w:val="20"/>
                <w:szCs w:val="22"/>
              </w:rPr>
              <w:t xml:space="preserve"> </w:t>
            </w:r>
            <w:r>
              <w:rPr>
                <w:rFonts w:ascii="Times" w:hAnsi="Times"/>
                <w:sz w:val="20"/>
                <w:szCs w:val="22"/>
              </w:rPr>
              <w:t xml:space="preserve">undergraduate program on </w:t>
            </w:r>
            <w:r w:rsidRPr="00942B29">
              <w:rPr>
                <w:rFonts w:ascii="Times" w:hAnsi="Times"/>
                <w:sz w:val="20"/>
                <w:szCs w:val="22"/>
              </w:rPr>
              <w:t xml:space="preserve">computing </w:t>
            </w:r>
            <w:r>
              <w:rPr>
                <w:rFonts w:ascii="Times" w:hAnsi="Times"/>
                <w:sz w:val="20"/>
                <w:szCs w:val="22"/>
              </w:rPr>
              <w:t xml:space="preserve">and modeling through faculty workshops, an undergraduate minor, a student club, and outreach. </w:t>
            </w:r>
          </w:p>
        </w:tc>
      </w:tr>
    </w:tbl>
    <w:p w:rsidR="00AF516B" w:rsidRDefault="00AF516B" w:rsidP="00C0068F">
      <w:pPr>
        <w:pStyle w:val="Heading1"/>
        <w:spacing w:before="0" w:after="0"/>
        <w:jc w:val="both"/>
        <w:rPr>
          <w:rFonts w:ascii="Times" w:hAnsi="Times" w:cs="Times New Roman"/>
          <w:sz w:val="22"/>
          <w:szCs w:val="22"/>
        </w:rPr>
      </w:pPr>
    </w:p>
    <w:p w:rsidR="00745D3A" w:rsidRPr="000C2114" w:rsidRDefault="007D41C0" w:rsidP="00C0068F">
      <w:pPr>
        <w:pStyle w:val="Heading1"/>
        <w:spacing w:before="0" w:after="0"/>
        <w:jc w:val="both"/>
        <w:rPr>
          <w:rFonts w:ascii="Times" w:hAnsi="Times" w:cs="Times New Roman"/>
          <w:sz w:val="22"/>
          <w:szCs w:val="22"/>
        </w:rPr>
      </w:pPr>
      <w:r w:rsidRPr="007D41C0">
        <w:rPr>
          <w:rFonts w:ascii="Times" w:hAnsi="Times" w:cs="Times New Roman"/>
          <w:sz w:val="22"/>
          <w:szCs w:val="22"/>
        </w:rPr>
        <w:t xml:space="preserve">2. Career Goals, Institutional </w:t>
      </w:r>
      <w:commentRangeStart w:id="10"/>
      <w:r w:rsidRPr="007D41C0">
        <w:rPr>
          <w:rFonts w:ascii="Times" w:hAnsi="Times" w:cs="Times New Roman"/>
          <w:sz w:val="22"/>
          <w:szCs w:val="22"/>
        </w:rPr>
        <w:t xml:space="preserve">Environment, </w:t>
      </w:r>
      <w:commentRangeEnd w:id="10"/>
      <w:r w:rsidRPr="007D41C0">
        <w:rPr>
          <w:rStyle w:val="CommentReference"/>
          <w:rFonts w:ascii="Times" w:hAnsi="Times" w:cs="Times New Roman"/>
          <w:bCs w:val="0"/>
          <w:kern w:val="0"/>
          <w:sz w:val="22"/>
        </w:rPr>
        <w:commentReference w:id="10"/>
      </w:r>
      <w:r w:rsidRPr="007D41C0">
        <w:rPr>
          <w:rFonts w:ascii="Times" w:hAnsi="Times" w:cs="Times New Roman"/>
          <w:sz w:val="22"/>
          <w:szCs w:val="22"/>
        </w:rPr>
        <w:t>and Specific Aims</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PI Qin’s career goals are to become an effective teacher, a nurturing mentor, and an innovative scholar. Qin’s long-term research goal is to understand how gene networks influence complex traits, especially those with emergent aspects, such as aging.  </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Spelman College provides an excellent academic environment for Qin to pursue his career goals as a teacher-scholar. As a liberal arts college for women with African American descents, Spelman is forward-looking college aiming to prepare students as future leaders. Spelman has a 39% acceptance rate, consistently ranked by US News among the 100 best liberal arts colleges and the best HBCU. More than one third of the Spelman’s roughly 2000 students pursue degrees in Science and Engineering. The student to faculty ratio is 11:1, giving excellent opportunity for close interactions. Spelman College has a long history of emphasize research in student learning experience. The Spelman college strategic plan for 2015 aims to promote a campus culture of research, expand student research and interdisciplinary training. The interdisciplinary nature of this proposed research and its close integration with education are perfectly aligned with Spelman College’s strategic plan. </w:t>
      </w:r>
    </w:p>
    <w:p w:rsidR="00745D3A" w:rsidRPr="00441657" w:rsidRDefault="007D41C0" w:rsidP="00C0068F">
      <w:pPr>
        <w:pStyle w:val="DataField11pt"/>
        <w:spacing w:line="240" w:lineRule="auto"/>
        <w:ind w:firstLine="720"/>
        <w:jc w:val="both"/>
        <w:rPr>
          <w:rFonts w:ascii="Times" w:hAnsi="Times"/>
        </w:rPr>
      </w:pPr>
      <w:r w:rsidRPr="007D41C0">
        <w:rPr>
          <w:rFonts w:ascii="Times" w:hAnsi="Times" w:cs="Times New Roman"/>
          <w:szCs w:val="22"/>
        </w:rPr>
        <w:t>The Biology Department at Spelman is constantly revising its curriculum to provide students with the best available learning experience. Over 65% of 2012 biology graduates have had at least one semester of mentored research experience. Since 2010, there are about 40~50 biology students present their research accomplishments on the Spelman Research Day annually.  The department’s never-ending drive of curriculum innovation has led to more than 20 years of continuous support from the HHMI educational grant, through competitive renewal applications, to the Spelman College.  In May 2012, Spelman was given a HHMI Capstone Award as one of the 11 schools for ‘</w:t>
      </w:r>
      <w:proofErr w:type="spellStart"/>
      <w:r w:rsidRPr="007D41C0">
        <w:rPr>
          <w:rFonts w:ascii="Times" w:hAnsi="Times" w:cs="Times New Roman"/>
          <w:szCs w:val="22"/>
        </w:rPr>
        <w:t>sustanied</w:t>
      </w:r>
      <w:proofErr w:type="spellEnd"/>
      <w:r w:rsidRPr="007D41C0">
        <w:rPr>
          <w:rFonts w:ascii="Times" w:hAnsi="Times" w:cs="Times New Roman"/>
          <w:szCs w:val="22"/>
        </w:rPr>
        <w:t xml:space="preserve"> excellence and </w:t>
      </w:r>
      <w:r w:rsidRPr="007D41C0">
        <w:rPr>
          <w:rFonts w:ascii="Times" w:hAnsi="Times" w:cs="Times New Roman"/>
          <w:szCs w:val="22"/>
        </w:rPr>
        <w:lastRenderedPageBreak/>
        <w:t xml:space="preserve">important contributions to undergraduate science education” {HHMI, 2012 #2395}.  The biology department strongly supports </w:t>
      </w:r>
      <w:r w:rsidRPr="007D41C0">
        <w:rPr>
          <w:rFonts w:ascii="Times" w:hAnsi="Times"/>
        </w:rPr>
        <w:t xml:space="preserve">the proposed research and educational activities by PI (See Chair’s support letter). </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For this proposal, Qin focuses on aging – a fundamental question in biology. Although many hypotheses and theories have been formulated to explain the causes of aging, mechanistic understanding of aging are far from clear. PI Qin approaches this question by focusing on cellular aging using </w:t>
      </w:r>
      <w:r w:rsidRPr="007D41C0">
        <w:rPr>
          <w:rFonts w:ascii="Times" w:hAnsi="Times" w:cs="Times New Roman"/>
          <w:i/>
          <w:szCs w:val="22"/>
        </w:rPr>
        <w:t>Saccharomyces cerevisiae</w:t>
      </w:r>
      <w:r w:rsidRPr="007D41C0">
        <w:rPr>
          <w:rFonts w:ascii="Times" w:hAnsi="Times" w:cs="Times New Roman"/>
          <w:szCs w:val="22"/>
        </w:rPr>
        <w:t xml:space="preserve"> as a model system and chooses to gain mechanistic insights of cellular aging based on gene networks. One unique aspect of this proposal is </w:t>
      </w:r>
      <w:r w:rsidR="00207CFF">
        <w:rPr>
          <w:rFonts w:ascii="Times" w:hAnsi="Times" w:cs="Times New Roman"/>
          <w:szCs w:val="22"/>
        </w:rPr>
        <w:t>Qin</w:t>
      </w:r>
      <w:r w:rsidR="00207CFF" w:rsidRPr="007D41C0">
        <w:rPr>
          <w:rFonts w:ascii="Times" w:hAnsi="Times" w:cs="Times New Roman"/>
          <w:szCs w:val="22"/>
        </w:rPr>
        <w:t xml:space="preserve">’s </w:t>
      </w:r>
      <w:r w:rsidRPr="007D41C0">
        <w:rPr>
          <w:rFonts w:ascii="Times" w:hAnsi="Times" w:cs="Times New Roman"/>
          <w:szCs w:val="22"/>
        </w:rPr>
        <w:t xml:space="preserve">network model of cellular aging, which demonstrates theoretically that cellular aging can be an emergent property of model gene networks (see section XX). This mathematical model also predicts that network robustness is proportional to the rate of aging. It also shows that population heterogeneity due to stochastic variation is a key factor in shaping the dynamics characteristics of cellular aging.   </w:t>
      </w:r>
    </w:p>
    <w:p w:rsidR="00745D3A" w:rsidRPr="00441657" w:rsidRDefault="007D41C0" w:rsidP="00C0068F">
      <w:pPr>
        <w:pStyle w:val="DataField11pt"/>
        <w:spacing w:line="240" w:lineRule="auto"/>
        <w:ind w:firstLine="720"/>
        <w:jc w:val="both"/>
        <w:rPr>
          <w:rFonts w:ascii="Times" w:hAnsi="Times" w:cs="Times New Roman"/>
          <w:szCs w:val="22"/>
        </w:rPr>
      </w:pPr>
      <w:r w:rsidRPr="007D41C0">
        <w:rPr>
          <w:rFonts w:ascii="Times" w:hAnsi="Times" w:cs="Times New Roman"/>
          <w:szCs w:val="22"/>
        </w:rPr>
        <w:t xml:space="preserve">The overall plan is composed by three major components – theoretic, empirical, and educational components (Table 1).  </w:t>
      </w:r>
      <w:r w:rsidR="00D369A1">
        <w:rPr>
          <w:rFonts w:ascii="Times" w:hAnsi="Times" w:cs="Times New Roman"/>
          <w:szCs w:val="22"/>
        </w:rPr>
        <w:t>The i</w:t>
      </w:r>
      <w:r w:rsidRPr="007D41C0">
        <w:rPr>
          <w:rFonts w:ascii="Times" w:hAnsi="Times" w:cs="Times New Roman"/>
          <w:szCs w:val="22"/>
        </w:rPr>
        <w:t>ntegrated natures of these components</w:t>
      </w:r>
      <w:r w:rsidR="00D369A1">
        <w:rPr>
          <w:rFonts w:ascii="Times" w:hAnsi="Times" w:cs="Times New Roman"/>
          <w:szCs w:val="22"/>
        </w:rPr>
        <w:t xml:space="preserve"> allows </w:t>
      </w:r>
      <w:r w:rsidRPr="007D41C0">
        <w:rPr>
          <w:rFonts w:ascii="Times" w:hAnsi="Times" w:cs="Times New Roman"/>
          <w:szCs w:val="22"/>
        </w:rPr>
        <w:t xml:space="preserve">many projects </w:t>
      </w:r>
      <w:r w:rsidR="00D369A1">
        <w:rPr>
          <w:rFonts w:ascii="Times" w:hAnsi="Times" w:cs="Times New Roman"/>
          <w:szCs w:val="22"/>
        </w:rPr>
        <w:t xml:space="preserve">to </w:t>
      </w:r>
      <w:r w:rsidRPr="007D41C0">
        <w:rPr>
          <w:rFonts w:ascii="Times" w:hAnsi="Times" w:cs="Times New Roman"/>
          <w:szCs w:val="22"/>
        </w:rPr>
        <w:t xml:space="preserve">proceed in parallel – The theoretical work provides directions for computational and experimental efforts, experimental results need to be interpreted by computational analysis under theoretic frameworks, and computational analysis and experimental results will in turn help to improve and revise the theoretic models. </w:t>
      </w:r>
      <w:r w:rsidR="00087E48">
        <w:rPr>
          <w:rFonts w:ascii="Times" w:hAnsi="Times" w:cs="Times New Roman"/>
          <w:szCs w:val="22"/>
        </w:rPr>
        <w:t xml:space="preserve"> </w:t>
      </w:r>
      <w:r w:rsidR="00087E48" w:rsidRPr="00087E48">
        <w:rPr>
          <w:rFonts w:ascii="Times" w:hAnsi="Times" w:cs="Times New Roman"/>
          <w:szCs w:val="22"/>
        </w:rPr>
        <w:t>These aims are based on the P.I.’s experience and expertise, our preliminary findings, our collection of yeast natural isolates, and the significance of expected results. This project will also be partitioned into modules and small projects and will be integrated into student learning and research.</w:t>
      </w:r>
    </w:p>
    <w:p w:rsidR="00B32FF8" w:rsidRDefault="00B32FF8">
      <w:pPr>
        <w:jc w:val="both"/>
        <w:rPr>
          <w:rFonts w:ascii="Times" w:hAnsi="Times"/>
          <w:sz w:val="22"/>
          <w:szCs w:val="22"/>
        </w:rPr>
      </w:pPr>
    </w:p>
    <w:p w:rsidR="00B32FF8" w:rsidRDefault="007D41C0">
      <w:pPr>
        <w:pStyle w:val="Heading1"/>
        <w:spacing w:before="0" w:after="0"/>
        <w:jc w:val="both"/>
        <w:rPr>
          <w:rFonts w:ascii="Times" w:hAnsi="Times" w:cs="Times New Roman"/>
          <w:b w:val="0"/>
          <w:sz w:val="22"/>
          <w:szCs w:val="22"/>
        </w:rPr>
      </w:pPr>
      <w:r w:rsidRPr="007D41C0">
        <w:rPr>
          <w:rFonts w:ascii="Times" w:hAnsi="Times"/>
          <w:sz w:val="22"/>
          <w:szCs w:val="22"/>
        </w:rPr>
        <w:t xml:space="preserve">3. Background, </w:t>
      </w:r>
      <w:r w:rsidR="000C2114">
        <w:rPr>
          <w:rFonts w:ascii="Times" w:hAnsi="Times"/>
          <w:sz w:val="22"/>
          <w:szCs w:val="22"/>
        </w:rPr>
        <w:t xml:space="preserve">Previous and </w:t>
      </w:r>
      <w:r w:rsidRPr="007D41C0">
        <w:rPr>
          <w:rFonts w:ascii="Times" w:hAnsi="Times"/>
          <w:sz w:val="22"/>
          <w:szCs w:val="22"/>
        </w:rPr>
        <w:t xml:space="preserve">Preliminary </w:t>
      </w:r>
      <w:commentRangeStart w:id="11"/>
      <w:r w:rsidRPr="007D41C0">
        <w:rPr>
          <w:rFonts w:ascii="Times" w:hAnsi="Times"/>
          <w:sz w:val="22"/>
          <w:szCs w:val="22"/>
        </w:rPr>
        <w:t>Findings, Significance and Intellectual Merit</w:t>
      </w:r>
      <w:commentRangeEnd w:id="11"/>
      <w:r w:rsidRPr="007D41C0">
        <w:rPr>
          <w:rStyle w:val="CommentReference"/>
          <w:rFonts w:ascii="Times" w:hAnsi="Times" w:cs="Times New Roman"/>
          <w:bCs w:val="0"/>
          <w:kern w:val="0"/>
          <w:sz w:val="22"/>
        </w:rPr>
        <w:commentReference w:id="11"/>
      </w:r>
      <w:r w:rsidR="00942B29" w:rsidRPr="00942B29">
        <w:rPr>
          <w:rFonts w:ascii="Times" w:hAnsi="Times"/>
          <w:b w:val="0"/>
          <w:sz w:val="22"/>
          <w:szCs w:val="22"/>
        </w:rPr>
        <w:t xml:space="preserve"> </w:t>
      </w:r>
    </w:p>
    <w:p w:rsidR="00B32FF8" w:rsidRDefault="007D41C0">
      <w:pPr>
        <w:pStyle w:val="Heading2"/>
        <w:spacing w:before="0" w:beforeAutospacing="0" w:after="0" w:afterAutospacing="0"/>
        <w:jc w:val="both"/>
        <w:rPr>
          <w:rFonts w:ascii="Times" w:hAnsi="Times"/>
          <w:b w:val="0"/>
          <w:sz w:val="22"/>
          <w:szCs w:val="22"/>
        </w:rPr>
      </w:pPr>
      <w:r w:rsidRPr="007D41C0">
        <w:rPr>
          <w:rFonts w:ascii="Times" w:hAnsi="Times"/>
          <w:sz w:val="22"/>
          <w:szCs w:val="22"/>
        </w:rPr>
        <w:t xml:space="preserve">3.1. Brief overview of </w:t>
      </w:r>
      <w:r w:rsidR="00515408">
        <w:rPr>
          <w:rFonts w:ascii="Times" w:hAnsi="Times"/>
          <w:sz w:val="22"/>
          <w:szCs w:val="22"/>
        </w:rPr>
        <w:t xml:space="preserve">yeast </w:t>
      </w:r>
      <w:r w:rsidRPr="007D41C0">
        <w:rPr>
          <w:rFonts w:ascii="Times" w:hAnsi="Times"/>
          <w:sz w:val="22"/>
          <w:szCs w:val="22"/>
        </w:rPr>
        <w:t>aging and current</w:t>
      </w:r>
      <w:commentRangeStart w:id="12"/>
      <w:r w:rsidRPr="007D41C0">
        <w:rPr>
          <w:rFonts w:ascii="Times" w:hAnsi="Times"/>
          <w:sz w:val="22"/>
          <w:szCs w:val="22"/>
        </w:rPr>
        <w:t xml:space="preserve"> challenges</w:t>
      </w:r>
      <w:commentRangeEnd w:id="12"/>
      <w:r w:rsidRPr="007D41C0">
        <w:rPr>
          <w:rStyle w:val="CommentReference"/>
          <w:rFonts w:ascii="Times" w:hAnsi="Times"/>
          <w:bCs w:val="0"/>
          <w:sz w:val="22"/>
        </w:rPr>
        <w:commentReference w:id="12"/>
      </w:r>
      <w:r w:rsidR="00942B29" w:rsidRPr="00942B29">
        <w:rPr>
          <w:rFonts w:ascii="Times" w:hAnsi="Times"/>
          <w:b w:val="0"/>
          <w:sz w:val="22"/>
          <w:szCs w:val="22"/>
        </w:rPr>
        <w:t xml:space="preserve"> </w:t>
      </w:r>
    </w:p>
    <w:p w:rsidR="0012550C" w:rsidRDefault="00942B29">
      <w:pPr>
        <w:ind w:firstLine="720"/>
        <w:jc w:val="both"/>
        <w:rPr>
          <w:sz w:val="22"/>
          <w:szCs w:val="22"/>
        </w:rPr>
      </w:pPr>
      <w:r w:rsidRPr="00942B29">
        <w:rPr>
          <w:rFonts w:ascii="Times" w:hAnsi="Times"/>
          <w:sz w:val="22"/>
          <w:szCs w:val="22"/>
        </w:rPr>
        <w:t xml:space="preserve">Aging is a fundamental question in biology </w:t>
      </w:r>
      <w:r w:rsidR="00462ABB">
        <w:rPr>
          <w:rFonts w:ascii="Times" w:hAnsi="Times"/>
          <w:sz w:val="22"/>
          <w:szCs w:val="22"/>
        </w:rPr>
        <w:t>{Finch, 1990 #401</w:t>
      </w:r>
      <w:proofErr w:type="gramStart"/>
      <w:r w:rsidR="00462ABB">
        <w:rPr>
          <w:rFonts w:ascii="Times" w:hAnsi="Times"/>
          <w:sz w:val="22"/>
          <w:szCs w:val="22"/>
        </w:rPr>
        <w:t>;Harman</w:t>
      </w:r>
      <w:proofErr w:type="gramEnd"/>
      <w:r w:rsidR="00462ABB">
        <w:rPr>
          <w:rFonts w:ascii="Times" w:hAnsi="Times"/>
          <w:sz w:val="22"/>
          <w:szCs w:val="22"/>
        </w:rPr>
        <w:t>, 1956 #1036;Williams, 1957 #273}</w:t>
      </w:r>
      <w:r w:rsidRPr="00942B29">
        <w:rPr>
          <w:rFonts w:ascii="Times" w:hAnsi="Times"/>
          <w:sz w:val="22"/>
          <w:szCs w:val="22"/>
        </w:rPr>
        <w:t xml:space="preserve">. </w:t>
      </w:r>
      <w:r w:rsidR="00A85D14">
        <w:rPr>
          <w:rFonts w:ascii="Times" w:hAnsi="Times"/>
          <w:sz w:val="22"/>
          <w:szCs w:val="22"/>
        </w:rPr>
        <w:t>Although t</w:t>
      </w:r>
      <w:r w:rsidR="00A85D14">
        <w:rPr>
          <w:sz w:val="22"/>
          <w:szCs w:val="22"/>
        </w:rPr>
        <w:t xml:space="preserve">remendous strides have been made toward the mechanistic understanding of aging over the past two decades, somehow the very concept of aging is still under debate (For example, see </w:t>
      </w:r>
      <w:r w:rsidR="00FF24E7">
        <w:rPr>
          <w:sz w:val="22"/>
          <w:szCs w:val="22"/>
        </w:rPr>
        <w:t>{</w:t>
      </w:r>
      <w:proofErr w:type="spellStart"/>
      <w:r w:rsidR="00FF24E7">
        <w:rPr>
          <w:sz w:val="22"/>
          <w:szCs w:val="22"/>
        </w:rPr>
        <w:t>Blagosklonny</w:t>
      </w:r>
      <w:proofErr w:type="spellEnd"/>
      <w:r w:rsidR="00FF24E7">
        <w:rPr>
          <w:sz w:val="22"/>
          <w:szCs w:val="22"/>
        </w:rPr>
        <w:t>, 2008 #506}</w:t>
      </w:r>
      <w:r w:rsidR="00A85D14">
        <w:rPr>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The aging of cells that undergo asymmetric divisions likely arose early in the evolution of both prokaryotes and eukaryotes </w:t>
      </w:r>
      <w:r w:rsidR="00462ABB">
        <w:rPr>
          <w:rFonts w:ascii="Times" w:hAnsi="Times"/>
          <w:sz w:val="22"/>
          <w:szCs w:val="22"/>
        </w:rPr>
        <w:t>{Stewart, 2005 #642</w:t>
      </w:r>
      <w:proofErr w:type="gramStart"/>
      <w:r w:rsidR="00462ABB">
        <w:rPr>
          <w:rFonts w:ascii="Times" w:hAnsi="Times"/>
          <w:sz w:val="22"/>
          <w:szCs w:val="22"/>
        </w:rPr>
        <w:t>;Stewart</w:t>
      </w:r>
      <w:proofErr w:type="gramEnd"/>
      <w:r w:rsidR="00462ABB">
        <w:rPr>
          <w:rFonts w:ascii="Times" w:hAnsi="Times"/>
          <w:sz w:val="22"/>
          <w:szCs w:val="22"/>
        </w:rPr>
        <w:t>, 2005 #643;Henderson, 2008 #474}</w:t>
      </w:r>
      <w:r w:rsidRPr="00942B29">
        <w:rPr>
          <w:rFonts w:ascii="Times" w:hAnsi="Times"/>
          <w:sz w:val="22"/>
          <w:szCs w:val="22"/>
        </w:rPr>
        <w:t xml:space="preserve">. As a unicellular organism, the budding yeast </w:t>
      </w:r>
      <w:r w:rsidRPr="00942B29">
        <w:rPr>
          <w:rFonts w:ascii="Times" w:hAnsi="Times"/>
          <w:i/>
          <w:sz w:val="22"/>
          <w:szCs w:val="22"/>
        </w:rPr>
        <w:t>Saccharomyces cerevisiae</w:t>
      </w:r>
      <w:r w:rsidRPr="00942B29">
        <w:rPr>
          <w:rFonts w:ascii="Times" w:hAnsi="Times"/>
          <w:sz w:val="22"/>
          <w:szCs w:val="22"/>
        </w:rPr>
        <w:t xml:space="preserve"> has proven to be a good model system for studying mechanisms of cellular aging </w:t>
      </w:r>
      <w:r w:rsidR="00462ABB">
        <w:rPr>
          <w:rFonts w:ascii="Times" w:hAnsi="Times"/>
          <w:sz w:val="22"/>
          <w:szCs w:val="22"/>
        </w:rPr>
        <w:t>{Mortimer, 1959 #303}</w:t>
      </w:r>
      <w:proofErr w:type="gramStart"/>
      <w:r w:rsidRPr="00942B29">
        <w:rPr>
          <w:rFonts w:ascii="Times" w:hAnsi="Times"/>
          <w:sz w:val="22"/>
          <w:szCs w:val="22"/>
        </w:rPr>
        <w:t>.[</w:t>
      </w:r>
      <w:proofErr w:type="gramEnd"/>
      <w:r w:rsidRPr="00942B29">
        <w:rPr>
          <w:rFonts w:ascii="Times" w:hAnsi="Times"/>
          <w:sz w:val="22"/>
          <w:szCs w:val="22"/>
        </w:rPr>
        <w:t xml:space="preserve">add </w:t>
      </w:r>
      <w:proofErr w:type="spellStart"/>
      <w:r w:rsidRPr="00942B29">
        <w:rPr>
          <w:rFonts w:ascii="Times" w:hAnsi="Times"/>
          <w:sz w:val="22"/>
          <w:szCs w:val="22"/>
        </w:rPr>
        <w:t>kennedy</w:t>
      </w:r>
      <w:proofErr w:type="spellEnd"/>
      <w:r w:rsidRPr="00942B29">
        <w:rPr>
          <w:rFonts w:ascii="Times" w:hAnsi="Times"/>
          <w:sz w:val="22"/>
          <w:szCs w:val="22"/>
        </w:rPr>
        <w:t xml:space="preserve">, </w:t>
      </w:r>
      <w:proofErr w:type="spellStart"/>
      <w:r w:rsidRPr="00942B29">
        <w:rPr>
          <w:rFonts w:ascii="Times" w:hAnsi="Times"/>
          <w:sz w:val="22"/>
          <w:szCs w:val="22"/>
        </w:rPr>
        <w:t>longo</w:t>
      </w:r>
      <w:proofErr w:type="spellEnd"/>
      <w:r w:rsidRPr="00942B29">
        <w:rPr>
          <w:rFonts w:ascii="Times" w:hAnsi="Times"/>
          <w:sz w:val="22"/>
          <w:szCs w:val="22"/>
        </w:rPr>
        <w:t xml:space="preserve"> papers] Many key features of cellular aging were first discovered in yeast before they were established in metazoan cells </w:t>
      </w:r>
      <w:r w:rsidR="00462ABB">
        <w:rPr>
          <w:rFonts w:ascii="Times" w:hAnsi="Times"/>
          <w:sz w:val="22"/>
          <w:szCs w:val="22"/>
        </w:rPr>
        <w:t>{Kaeberlein, 2010 #787;Kaeberlein, 2007 #494;Kennedy, 2007 #496;Henderson, 2008 #474;Finkel, 2007 #472}</w:t>
      </w:r>
      <w:r w:rsidRPr="00942B29">
        <w:rPr>
          <w:rFonts w:ascii="Times" w:hAnsi="Times"/>
          <w:sz w:val="22"/>
          <w:szCs w:val="22"/>
        </w:rPr>
        <w:t xml:space="preserve">.  The life span of yeast can be measured in two ways: replicative and chronological life spans. Replicative life span (RLS) is the number of cell cycles that individual mother cells produce before they senesce and cease to divide </w:t>
      </w:r>
      <w:r w:rsidR="00462ABB">
        <w:rPr>
          <w:rFonts w:ascii="Times" w:hAnsi="Times"/>
          <w:sz w:val="22"/>
          <w:szCs w:val="22"/>
        </w:rPr>
        <w:t>{Mortimer, 1959 #303;Park, 2002 #88;Steffen, 2009 #473}</w:t>
      </w:r>
      <w:r w:rsidRPr="00942B29">
        <w:rPr>
          <w:rFonts w:ascii="Times" w:hAnsi="Times"/>
          <w:sz w:val="22"/>
          <w:szCs w:val="22"/>
        </w:rPr>
        <w:t xml:space="preserve">. The actual number of daughters produced by a cohort of mother cells is determined by </w:t>
      </w:r>
      <w:proofErr w:type="spellStart"/>
      <w:r w:rsidRPr="00942B29">
        <w:rPr>
          <w:rFonts w:ascii="Times" w:hAnsi="Times"/>
          <w:sz w:val="22"/>
          <w:szCs w:val="22"/>
        </w:rPr>
        <w:t>microdissection</w:t>
      </w:r>
      <w:proofErr w:type="spellEnd"/>
      <w:r w:rsidRPr="00942B29">
        <w:rPr>
          <w:rFonts w:ascii="Times" w:hAnsi="Times"/>
          <w:sz w:val="22"/>
          <w:szCs w:val="22"/>
        </w:rPr>
        <w:t xml:space="preserve">.  Chronological life span (CLS) is how long cells can survive without dividing in stationary phase </w:t>
      </w:r>
      <w:r w:rsidR="00462ABB">
        <w:rPr>
          <w:rFonts w:ascii="Times" w:hAnsi="Times"/>
          <w:sz w:val="22"/>
          <w:szCs w:val="22"/>
        </w:rPr>
        <w:t>{</w:t>
      </w:r>
      <w:proofErr w:type="spellStart"/>
      <w:r w:rsidR="00462ABB">
        <w:rPr>
          <w:rFonts w:ascii="Times" w:hAnsi="Times"/>
          <w:sz w:val="22"/>
          <w:szCs w:val="22"/>
        </w:rPr>
        <w:t>Fabrizio</w:t>
      </w:r>
      <w:proofErr w:type="spellEnd"/>
      <w:r w:rsidR="00462ABB">
        <w:rPr>
          <w:rFonts w:ascii="Times" w:hAnsi="Times"/>
          <w:sz w:val="22"/>
          <w:szCs w:val="22"/>
        </w:rPr>
        <w:t>, 2003 #282</w:t>
      </w:r>
      <w:proofErr w:type="gramStart"/>
      <w:r w:rsidR="00462ABB">
        <w:rPr>
          <w:rFonts w:ascii="Times" w:hAnsi="Times"/>
          <w:sz w:val="22"/>
          <w:szCs w:val="22"/>
        </w:rPr>
        <w:t>;Fabrizio</w:t>
      </w:r>
      <w:proofErr w:type="gramEnd"/>
      <w:r w:rsidR="00462ABB">
        <w:rPr>
          <w:rFonts w:ascii="Times" w:hAnsi="Times"/>
          <w:sz w:val="22"/>
          <w:szCs w:val="22"/>
        </w:rPr>
        <w:t>, 2007 #483}</w:t>
      </w:r>
      <w:r w:rsidRPr="00942B29">
        <w:rPr>
          <w:rFonts w:ascii="Times" w:hAnsi="Times"/>
          <w:sz w:val="22"/>
          <w:szCs w:val="22"/>
        </w:rPr>
        <w:t xml:space="preserve">. The number of surviving cells in a population is assessed over time by quantifying colony-forming units.  Both replicative aging and chronological aging are defined based on the concept of cell cycle: RLS is a measurement of cell cycles that a single mother cell can accomplish, and CLS is the capability of cells to reenter cell cycle from a non-dividing state. </w:t>
      </w:r>
    </w:p>
    <w:p w:rsidR="008421E0" w:rsidRDefault="000C1DD6" w:rsidP="00142E8E">
      <w:pPr>
        <w:ind w:firstLine="720"/>
        <w:jc w:val="both"/>
        <w:rPr>
          <w:sz w:val="22"/>
          <w:szCs w:val="22"/>
        </w:rPr>
      </w:pPr>
      <w:r>
        <w:rPr>
          <w:sz w:val="22"/>
          <w:szCs w:val="22"/>
        </w:rPr>
        <w:t xml:space="preserve">Paradoxically, the biology of aging becomes evasive once we delve into the molecular mechanisms. </w:t>
      </w:r>
      <w:r w:rsidR="00861BBB">
        <w:rPr>
          <w:rFonts w:ascii="Times" w:hAnsi="Times"/>
          <w:sz w:val="22"/>
          <w:szCs w:val="22"/>
        </w:rPr>
        <w:t xml:space="preserve">Although </w:t>
      </w:r>
      <w:r w:rsidR="00142E8E">
        <w:rPr>
          <w:rFonts w:ascii="Times" w:hAnsi="Times"/>
          <w:sz w:val="22"/>
          <w:szCs w:val="22"/>
        </w:rPr>
        <w:t>hundreds of</w:t>
      </w:r>
      <w:r w:rsidR="00861BBB">
        <w:rPr>
          <w:rFonts w:ascii="Times" w:hAnsi="Times"/>
          <w:sz w:val="22"/>
          <w:szCs w:val="22"/>
        </w:rPr>
        <w:t xml:space="preserve"> genes in yeast have been found to influence aging, </w:t>
      </w:r>
      <w:r w:rsidR="00142E8E">
        <w:rPr>
          <w:sz w:val="22"/>
          <w:szCs w:val="22"/>
        </w:rPr>
        <w:t xml:space="preserve">none of these genes suggests molecular mechanisms that are </w:t>
      </w:r>
      <w:r w:rsidR="003508F8" w:rsidRPr="003508F8">
        <w:rPr>
          <w:sz w:val="22"/>
          <w:szCs w:val="22"/>
          <w:u w:val="single"/>
        </w:rPr>
        <w:t>directly</w:t>
      </w:r>
      <w:r w:rsidR="00142E8E">
        <w:rPr>
          <w:sz w:val="22"/>
          <w:szCs w:val="22"/>
        </w:rPr>
        <w:t xml:space="preserve"> </w:t>
      </w:r>
      <w:r>
        <w:rPr>
          <w:sz w:val="22"/>
          <w:szCs w:val="22"/>
        </w:rPr>
        <w:t xml:space="preserve">linked </w:t>
      </w:r>
      <w:r w:rsidR="00142E8E">
        <w:rPr>
          <w:sz w:val="22"/>
          <w:szCs w:val="22"/>
        </w:rPr>
        <w:t xml:space="preserve">to aging. The effect of SIR2 on life span is attributed to the “toxic” effect due to accumulation of </w:t>
      </w:r>
      <w:proofErr w:type="spellStart"/>
      <w:r w:rsidR="00142E8E">
        <w:rPr>
          <w:sz w:val="22"/>
          <w:szCs w:val="22"/>
        </w:rPr>
        <w:t>extrachromosomal</w:t>
      </w:r>
      <w:proofErr w:type="spellEnd"/>
      <w:r w:rsidR="00142E8E">
        <w:rPr>
          <w:sz w:val="22"/>
          <w:szCs w:val="22"/>
        </w:rPr>
        <w:t xml:space="preserve"> </w:t>
      </w:r>
      <w:proofErr w:type="spellStart"/>
      <w:r w:rsidR="00142E8E">
        <w:rPr>
          <w:sz w:val="22"/>
          <w:szCs w:val="22"/>
        </w:rPr>
        <w:t>rDNA</w:t>
      </w:r>
      <w:proofErr w:type="spellEnd"/>
      <w:r w:rsidR="00142E8E">
        <w:rPr>
          <w:sz w:val="22"/>
          <w:szCs w:val="22"/>
        </w:rPr>
        <w:t xml:space="preserve"> circles {Sinclair, 1997 #250}, a concept that is </w:t>
      </w:r>
      <w:r>
        <w:rPr>
          <w:sz w:val="22"/>
          <w:szCs w:val="22"/>
        </w:rPr>
        <w:t xml:space="preserve">not only </w:t>
      </w:r>
      <w:r w:rsidR="00142E8E">
        <w:rPr>
          <w:sz w:val="22"/>
          <w:szCs w:val="22"/>
        </w:rPr>
        <w:t>mechanistically obscure</w:t>
      </w:r>
      <w:r>
        <w:rPr>
          <w:sz w:val="22"/>
          <w:szCs w:val="22"/>
        </w:rPr>
        <w:t xml:space="preserve"> </w:t>
      </w:r>
      <w:r w:rsidR="00142E8E">
        <w:rPr>
          <w:sz w:val="22"/>
          <w:szCs w:val="22"/>
        </w:rPr>
        <w:t xml:space="preserve">and </w:t>
      </w:r>
      <w:r>
        <w:rPr>
          <w:sz w:val="22"/>
          <w:szCs w:val="22"/>
        </w:rPr>
        <w:t xml:space="preserve">but </w:t>
      </w:r>
      <w:r w:rsidR="00142E8E">
        <w:rPr>
          <w:sz w:val="22"/>
          <w:szCs w:val="22"/>
        </w:rPr>
        <w:t xml:space="preserve">has </w:t>
      </w:r>
      <w:r>
        <w:rPr>
          <w:sz w:val="22"/>
          <w:szCs w:val="22"/>
        </w:rPr>
        <w:t xml:space="preserve">also </w:t>
      </w:r>
      <w:r w:rsidR="00142E8E">
        <w:rPr>
          <w:sz w:val="22"/>
          <w:szCs w:val="22"/>
        </w:rPr>
        <w:t xml:space="preserve">been </w:t>
      </w:r>
      <w:r>
        <w:rPr>
          <w:sz w:val="22"/>
          <w:szCs w:val="22"/>
        </w:rPr>
        <w:t xml:space="preserve">challenged </w:t>
      </w:r>
      <w:r w:rsidR="00142E8E">
        <w:rPr>
          <w:sz w:val="22"/>
          <w:szCs w:val="22"/>
        </w:rPr>
        <w:t>{</w:t>
      </w:r>
      <w:proofErr w:type="spellStart"/>
      <w:r w:rsidR="00142E8E">
        <w:rPr>
          <w:sz w:val="22"/>
          <w:szCs w:val="22"/>
        </w:rPr>
        <w:t>Ganley</w:t>
      </w:r>
      <w:proofErr w:type="spellEnd"/>
      <w:r w:rsidR="00142E8E">
        <w:rPr>
          <w:sz w:val="22"/>
          <w:szCs w:val="22"/>
        </w:rPr>
        <w:t>, 2009 #644}. The effect of TOR pathway on replicative life span is attributed to the decreasing ribosome function and translation {Kaeberlein, 2007 #494} or to the hyper-activation of cellular functions {</w:t>
      </w:r>
      <w:proofErr w:type="spellStart"/>
      <w:r w:rsidR="00142E8E">
        <w:rPr>
          <w:sz w:val="22"/>
          <w:szCs w:val="22"/>
        </w:rPr>
        <w:t>Blagosklonny</w:t>
      </w:r>
      <w:proofErr w:type="spellEnd"/>
      <w:r w:rsidR="00142E8E">
        <w:rPr>
          <w:sz w:val="22"/>
          <w:szCs w:val="22"/>
        </w:rPr>
        <w:t>, 2008 #506</w:t>
      </w:r>
      <w:proofErr w:type="gramStart"/>
      <w:r w:rsidR="00142E8E">
        <w:rPr>
          <w:sz w:val="22"/>
          <w:szCs w:val="22"/>
        </w:rPr>
        <w:t>;Blagosklonny</w:t>
      </w:r>
      <w:proofErr w:type="gramEnd"/>
      <w:r w:rsidR="00142E8E">
        <w:rPr>
          <w:sz w:val="22"/>
          <w:szCs w:val="22"/>
        </w:rPr>
        <w:t xml:space="preserve">, 2009 #503}. The mechanism of TOR on chronological life span remains unclear {Wei, 2009 #499}. </w:t>
      </w:r>
      <w:r>
        <w:rPr>
          <w:sz w:val="22"/>
          <w:szCs w:val="22"/>
        </w:rPr>
        <w:t>In fact, i</w:t>
      </w:r>
      <w:r w:rsidR="00142E8E">
        <w:rPr>
          <w:sz w:val="22"/>
          <w:szCs w:val="22"/>
        </w:rPr>
        <w:t xml:space="preserve">t is speculated that </w:t>
      </w:r>
      <w:r w:rsidR="00C94982" w:rsidRPr="00C94982">
        <w:rPr>
          <w:sz w:val="22"/>
          <w:szCs w:val="22"/>
          <w:u w:val="single"/>
        </w:rPr>
        <w:t>bona fide</w:t>
      </w:r>
      <w:r w:rsidR="00142E8E">
        <w:rPr>
          <w:sz w:val="22"/>
          <w:szCs w:val="22"/>
        </w:rPr>
        <w:t xml:space="preserve"> </w:t>
      </w:r>
      <w:r w:rsidR="003508F8" w:rsidRPr="003508F8">
        <w:rPr>
          <w:sz w:val="22"/>
          <w:szCs w:val="22"/>
          <w:u w:val="single"/>
        </w:rPr>
        <w:t>aging genes do not exist</w:t>
      </w:r>
      <w:r w:rsidR="00142E8E">
        <w:rPr>
          <w:sz w:val="22"/>
          <w:szCs w:val="22"/>
        </w:rPr>
        <w:t xml:space="preserve"> </w:t>
      </w:r>
      <w:r w:rsidR="00142E8E">
        <w:rPr>
          <w:sz w:val="22"/>
          <w:szCs w:val="22"/>
        </w:rPr>
        <w:lastRenderedPageBreak/>
        <w:t>because there are no conserved causes of aging {Sinclair</w:t>
      </w:r>
      <w:proofErr w:type="gramStart"/>
      <w:r w:rsidR="00142E8E">
        <w:rPr>
          <w:sz w:val="22"/>
          <w:szCs w:val="22"/>
        </w:rPr>
        <w:t>,  #</w:t>
      </w:r>
      <w:proofErr w:type="gramEnd"/>
      <w:r w:rsidR="00142E8E">
        <w:rPr>
          <w:sz w:val="22"/>
          <w:szCs w:val="22"/>
        </w:rPr>
        <w:t xml:space="preserve">477;Steinkraus, 2008 #475;Kirkwood, 2002 #626}. </w:t>
      </w:r>
      <w:r w:rsidR="006A3A1C">
        <w:rPr>
          <w:sz w:val="22"/>
          <w:szCs w:val="22"/>
        </w:rPr>
        <w:t xml:space="preserve">With no genes as direct causes of aging, it is surprising that calorie restriction (CR) is a universal way of intervention to extend life span in many organisms including yeast.  </w:t>
      </w:r>
      <w:r w:rsidR="00F64BAD">
        <w:rPr>
          <w:sz w:val="22"/>
          <w:szCs w:val="22"/>
        </w:rPr>
        <w:t xml:space="preserve">In yeast, </w:t>
      </w:r>
      <w:r w:rsidR="008421E0">
        <w:rPr>
          <w:sz w:val="22"/>
          <w:szCs w:val="22"/>
        </w:rPr>
        <w:t>CR can extend both RLS and CLS [REF], despite that substantially different network pathways are activated in the two different aging processes [Lau 05 ref</w:t>
      </w:r>
      <w:proofErr w:type="gramStart"/>
      <w:r w:rsidR="008421E0">
        <w:rPr>
          <w:sz w:val="22"/>
          <w:szCs w:val="22"/>
        </w:rPr>
        <w:t>] .</w:t>
      </w:r>
      <w:proofErr w:type="gramEnd"/>
      <w:r w:rsidR="008421E0">
        <w:rPr>
          <w:sz w:val="22"/>
          <w:szCs w:val="22"/>
        </w:rPr>
        <w:t xml:space="preserve"> </w:t>
      </w:r>
    </w:p>
    <w:p w:rsidR="00817CE1" w:rsidRDefault="00FD1693" w:rsidP="00142E8E">
      <w:pPr>
        <w:ind w:firstLine="720"/>
        <w:jc w:val="both"/>
        <w:rPr>
          <w:sz w:val="22"/>
          <w:szCs w:val="22"/>
        </w:rPr>
      </w:pPr>
      <w:r>
        <w:rPr>
          <w:sz w:val="22"/>
          <w:szCs w:val="22"/>
        </w:rPr>
        <w:t xml:space="preserve">It is clear that cellular aging is largely </w:t>
      </w:r>
      <w:r w:rsidR="008302AB">
        <w:rPr>
          <w:sz w:val="22"/>
          <w:szCs w:val="22"/>
        </w:rPr>
        <w:t xml:space="preserve">a </w:t>
      </w:r>
      <w:r w:rsidR="00684393">
        <w:rPr>
          <w:sz w:val="22"/>
          <w:szCs w:val="22"/>
        </w:rPr>
        <w:t xml:space="preserve">stochastic </w:t>
      </w:r>
      <w:r w:rsidR="008302AB">
        <w:rPr>
          <w:sz w:val="22"/>
          <w:szCs w:val="22"/>
        </w:rPr>
        <w:t xml:space="preserve">process </w:t>
      </w:r>
      <w:r w:rsidR="00684393">
        <w:rPr>
          <w:sz w:val="22"/>
          <w:szCs w:val="22"/>
        </w:rPr>
        <w:t xml:space="preserve">- </w:t>
      </w:r>
      <w:proofErr w:type="spellStart"/>
      <w:r w:rsidR="00684393">
        <w:rPr>
          <w:sz w:val="22"/>
          <w:szCs w:val="22"/>
        </w:rPr>
        <w:t>Genotypically</w:t>
      </w:r>
      <w:proofErr w:type="spellEnd"/>
      <w:r w:rsidR="00684393">
        <w:rPr>
          <w:sz w:val="22"/>
          <w:szCs w:val="22"/>
        </w:rPr>
        <w:t xml:space="preserve"> homogenous yeast cells from a single col</w:t>
      </w:r>
      <w:r w:rsidR="00DD7A33">
        <w:rPr>
          <w:sz w:val="22"/>
          <w:szCs w:val="22"/>
        </w:rPr>
        <w:t>ony will live to different ages</w:t>
      </w:r>
      <w:r w:rsidR="00684393">
        <w:rPr>
          <w:sz w:val="22"/>
          <w:szCs w:val="22"/>
        </w:rPr>
        <w:t xml:space="preserve">. </w:t>
      </w:r>
      <w:proofErr w:type="gramStart"/>
      <w:r w:rsidR="00BB4BA8">
        <w:rPr>
          <w:sz w:val="22"/>
          <w:szCs w:val="22"/>
        </w:rPr>
        <w:t>Genetic factors only contributes</w:t>
      </w:r>
      <w:proofErr w:type="gramEnd"/>
      <w:r w:rsidR="002A3388">
        <w:rPr>
          <w:sz w:val="22"/>
          <w:szCs w:val="22"/>
        </w:rPr>
        <w:t xml:space="preserve"> about 2</w:t>
      </w:r>
      <w:r w:rsidR="00BD7CD3">
        <w:rPr>
          <w:sz w:val="22"/>
          <w:szCs w:val="22"/>
        </w:rPr>
        <w:t>2</w:t>
      </w:r>
      <w:r w:rsidR="00BB4BA8">
        <w:rPr>
          <w:sz w:val="22"/>
          <w:szCs w:val="22"/>
        </w:rPr>
        <w:t xml:space="preserve">% of the natural variation in replicative lifespan </w:t>
      </w:r>
      <w:r w:rsidR="00BD7CD3">
        <w:rPr>
          <w:sz w:val="22"/>
          <w:szCs w:val="22"/>
        </w:rPr>
        <w:t>{Qin, 2006 #461}</w:t>
      </w:r>
      <w:r w:rsidR="00BB4BA8">
        <w:rPr>
          <w:sz w:val="22"/>
          <w:szCs w:val="22"/>
        </w:rPr>
        <w:t xml:space="preserve">. </w:t>
      </w:r>
      <w:r w:rsidR="00D8713E">
        <w:rPr>
          <w:sz w:val="22"/>
          <w:szCs w:val="22"/>
        </w:rPr>
        <w:t>Therefore, i</w:t>
      </w:r>
      <w:r>
        <w:rPr>
          <w:sz w:val="22"/>
          <w:szCs w:val="22"/>
        </w:rPr>
        <w:t xml:space="preserve">t is perplexing that </w:t>
      </w:r>
      <w:r w:rsidR="00142E8E">
        <w:rPr>
          <w:sz w:val="22"/>
          <w:szCs w:val="22"/>
        </w:rPr>
        <w:t>there exist</w:t>
      </w:r>
      <w:r>
        <w:rPr>
          <w:sz w:val="22"/>
          <w:szCs w:val="22"/>
        </w:rPr>
        <w:t>s</w:t>
      </w:r>
      <w:r w:rsidR="00142E8E">
        <w:rPr>
          <w:sz w:val="22"/>
          <w:szCs w:val="22"/>
        </w:rPr>
        <w:t xml:space="preserve"> </w:t>
      </w:r>
      <w:r>
        <w:rPr>
          <w:sz w:val="22"/>
          <w:szCs w:val="22"/>
        </w:rPr>
        <w:t xml:space="preserve">a </w:t>
      </w:r>
      <w:r w:rsidR="00142E8E">
        <w:rPr>
          <w:sz w:val="22"/>
          <w:szCs w:val="22"/>
        </w:rPr>
        <w:t>universal characteristic of aging</w:t>
      </w:r>
      <w:r>
        <w:rPr>
          <w:sz w:val="22"/>
          <w:szCs w:val="22"/>
        </w:rPr>
        <w:t xml:space="preserve"> at the demographic level</w:t>
      </w:r>
      <w:r w:rsidR="00C61CA5">
        <w:rPr>
          <w:sz w:val="22"/>
          <w:szCs w:val="22"/>
        </w:rPr>
        <w:t xml:space="preserve">, </w:t>
      </w:r>
      <w:r w:rsidR="00C61CA5" w:rsidRPr="00942B29">
        <w:rPr>
          <w:rFonts w:ascii="Times" w:hAnsi="Times"/>
          <w:sz w:val="22"/>
          <w:szCs w:val="22"/>
        </w:rPr>
        <w:t xml:space="preserve">known as the </w:t>
      </w:r>
      <w:proofErr w:type="spellStart"/>
      <w:r w:rsidR="00C61CA5" w:rsidRPr="00942B29">
        <w:rPr>
          <w:rFonts w:ascii="Times" w:hAnsi="Times"/>
          <w:sz w:val="22"/>
          <w:szCs w:val="22"/>
        </w:rPr>
        <w:t>Strehler-Mildvan</w:t>
      </w:r>
      <w:proofErr w:type="spellEnd"/>
      <w:r w:rsidR="00C61CA5" w:rsidRPr="00942B29">
        <w:rPr>
          <w:rFonts w:ascii="Times" w:hAnsi="Times"/>
          <w:sz w:val="22"/>
          <w:szCs w:val="22"/>
        </w:rPr>
        <w:t xml:space="preserve"> correlation</w:t>
      </w:r>
      <w:r w:rsidR="00C61CA5">
        <w:rPr>
          <w:rFonts w:ascii="Times" w:hAnsi="Times"/>
          <w:sz w:val="22"/>
          <w:szCs w:val="22"/>
        </w:rPr>
        <w:t>,</w:t>
      </w:r>
      <w:r w:rsidR="00142E8E">
        <w:rPr>
          <w:sz w:val="22"/>
          <w:szCs w:val="22"/>
        </w:rPr>
        <w:t xml:space="preserve"> despite the diverse genotypic and environmental factors that can influence the aging process</w:t>
      </w:r>
      <w:r>
        <w:rPr>
          <w:sz w:val="22"/>
          <w:szCs w:val="22"/>
        </w:rPr>
        <w:t xml:space="preserve"> and great plasticity of </w:t>
      </w:r>
      <w:r w:rsidR="00D8713E">
        <w:rPr>
          <w:sz w:val="22"/>
          <w:szCs w:val="22"/>
        </w:rPr>
        <w:t xml:space="preserve">individual lifespan. </w:t>
      </w:r>
      <w:r w:rsidR="008302AB">
        <w:rPr>
          <w:sz w:val="22"/>
          <w:szCs w:val="22"/>
        </w:rPr>
        <w:t>This kind of universality</w:t>
      </w:r>
      <w:r w:rsidR="00BD7CD3">
        <w:rPr>
          <w:sz w:val="22"/>
          <w:szCs w:val="22"/>
        </w:rPr>
        <w:t xml:space="preserve">, </w:t>
      </w:r>
      <w:r w:rsidR="00D97AC7">
        <w:rPr>
          <w:sz w:val="22"/>
          <w:szCs w:val="22"/>
        </w:rPr>
        <w:t>PI</w:t>
      </w:r>
      <w:r w:rsidR="00BD7CD3">
        <w:rPr>
          <w:sz w:val="22"/>
          <w:szCs w:val="22"/>
        </w:rPr>
        <w:t xml:space="preserve"> </w:t>
      </w:r>
      <w:r w:rsidR="00D97AC7">
        <w:rPr>
          <w:sz w:val="22"/>
          <w:szCs w:val="22"/>
        </w:rPr>
        <w:t xml:space="preserve">Qin </w:t>
      </w:r>
      <w:r w:rsidR="00BD7CD3">
        <w:rPr>
          <w:sz w:val="22"/>
          <w:szCs w:val="22"/>
        </w:rPr>
        <w:t>argue</w:t>
      </w:r>
      <w:r w:rsidR="00D97AC7">
        <w:rPr>
          <w:sz w:val="22"/>
          <w:szCs w:val="22"/>
        </w:rPr>
        <w:t>s</w:t>
      </w:r>
      <w:r w:rsidR="00BD7CD3">
        <w:rPr>
          <w:sz w:val="22"/>
          <w:szCs w:val="22"/>
        </w:rPr>
        <w:t>,</w:t>
      </w:r>
      <w:r w:rsidR="008302AB">
        <w:rPr>
          <w:sz w:val="22"/>
          <w:szCs w:val="22"/>
        </w:rPr>
        <w:t xml:space="preserve"> suggest</w:t>
      </w:r>
      <w:r w:rsidR="00AE3E25">
        <w:rPr>
          <w:sz w:val="22"/>
          <w:szCs w:val="22"/>
        </w:rPr>
        <w:t>s</w:t>
      </w:r>
      <w:r w:rsidR="008302AB">
        <w:rPr>
          <w:sz w:val="22"/>
          <w:szCs w:val="22"/>
        </w:rPr>
        <w:t xml:space="preserve"> a common principle in the stochastic processes of aging</w:t>
      </w:r>
      <w:r w:rsidR="00744551">
        <w:rPr>
          <w:sz w:val="22"/>
          <w:szCs w:val="22"/>
        </w:rPr>
        <w:t>.</w:t>
      </w:r>
    </w:p>
    <w:p w:rsidR="00FC11F9" w:rsidRDefault="00FC11F9">
      <w:pPr>
        <w:ind w:firstLine="720"/>
        <w:jc w:val="both"/>
        <w:rPr>
          <w:sz w:val="22"/>
          <w:szCs w:val="22"/>
        </w:rPr>
      </w:pPr>
      <w:r w:rsidRPr="00942B29">
        <w:rPr>
          <w:rFonts w:ascii="Times" w:hAnsi="Times"/>
          <w:sz w:val="22"/>
          <w:szCs w:val="22"/>
        </w:rPr>
        <w:t xml:space="preserve">A large body of experimental data suggests complex </w:t>
      </w:r>
      <w:r>
        <w:rPr>
          <w:rFonts w:ascii="Times" w:hAnsi="Times"/>
          <w:sz w:val="22"/>
          <w:szCs w:val="22"/>
        </w:rPr>
        <w:t>gene network</w:t>
      </w:r>
      <w:r w:rsidR="00C12863">
        <w:rPr>
          <w:rFonts w:ascii="Times" w:hAnsi="Times"/>
          <w:sz w:val="22"/>
          <w:szCs w:val="22"/>
        </w:rPr>
        <w:t>s</w:t>
      </w:r>
      <w:r>
        <w:rPr>
          <w:rFonts w:ascii="Times" w:hAnsi="Times"/>
          <w:sz w:val="22"/>
          <w:szCs w:val="22"/>
        </w:rPr>
        <w:t xml:space="preserve"> are involved in yeast </w:t>
      </w:r>
      <w:r w:rsidRPr="00942B29">
        <w:rPr>
          <w:rFonts w:ascii="Times" w:hAnsi="Times"/>
          <w:sz w:val="22"/>
          <w:szCs w:val="22"/>
        </w:rPr>
        <w:t xml:space="preserve">aging. In a large scale screen, deletions of 90 genes were found to extend CLS in BY laboratory strains, and only 16 of them are TOR related </w:t>
      </w:r>
      <w:r>
        <w:rPr>
          <w:rFonts w:ascii="Times" w:hAnsi="Times"/>
          <w:sz w:val="22"/>
          <w:szCs w:val="22"/>
        </w:rPr>
        <w:t>{Powers, 2006 #564}</w:t>
      </w:r>
      <w:r w:rsidRPr="00942B29">
        <w:rPr>
          <w:rFonts w:ascii="Times" w:hAnsi="Times"/>
          <w:sz w:val="22"/>
          <w:szCs w:val="22"/>
        </w:rPr>
        <w:t xml:space="preserve">. The remaining 74 genes are associated with iron homeostasis, cell wall organization and biogenesis, transport, and many have unknown functions </w:t>
      </w:r>
      <w:r>
        <w:rPr>
          <w:rFonts w:ascii="Times" w:hAnsi="Times"/>
          <w:sz w:val="22"/>
          <w:szCs w:val="22"/>
        </w:rPr>
        <w:t>{Powers, 2006 #564}</w:t>
      </w:r>
      <w:r w:rsidRPr="00942B29">
        <w:rPr>
          <w:rFonts w:ascii="Times" w:hAnsi="Times"/>
          <w:sz w:val="22"/>
          <w:szCs w:val="22"/>
        </w:rPr>
        <w:t xml:space="preserve">. Deletion of 300 genes can shorten CLS </w:t>
      </w:r>
      <w:r>
        <w:rPr>
          <w:rFonts w:ascii="Times" w:hAnsi="Times"/>
          <w:sz w:val="22"/>
          <w:szCs w:val="22"/>
        </w:rPr>
        <w:t>{Powers, 2006 #564}</w:t>
      </w:r>
      <w:r w:rsidRPr="00942B29">
        <w:rPr>
          <w:rFonts w:ascii="Times" w:hAnsi="Times"/>
          <w:sz w:val="22"/>
          <w:szCs w:val="22"/>
        </w:rPr>
        <w:t xml:space="preserve">.  In another screen of RLS, 20% of the gene deletions were found to shorten RLS, whereas 10 out of 564 genes significantly extend RLS </w:t>
      </w:r>
      <w:r>
        <w:rPr>
          <w:rFonts w:ascii="Times" w:hAnsi="Times"/>
          <w:sz w:val="22"/>
          <w:szCs w:val="22"/>
        </w:rPr>
        <w:t>{Kaeberlein, 2005 #486}</w:t>
      </w:r>
      <w:r w:rsidRPr="00942B29">
        <w:rPr>
          <w:rFonts w:ascii="Times" w:hAnsi="Times"/>
          <w:sz w:val="22"/>
          <w:szCs w:val="22"/>
        </w:rPr>
        <w:t xml:space="preserve">. Six of the 10 genes are implicated in the TOR pathway, four others are </w:t>
      </w:r>
      <w:proofErr w:type="gramStart"/>
      <w:r w:rsidRPr="00942B29">
        <w:rPr>
          <w:rFonts w:ascii="Times" w:hAnsi="Times"/>
          <w:sz w:val="22"/>
          <w:szCs w:val="22"/>
        </w:rPr>
        <w:t>a</w:t>
      </w:r>
      <w:proofErr w:type="gramEnd"/>
      <w:r w:rsidRPr="00942B29">
        <w:rPr>
          <w:rFonts w:ascii="Times" w:hAnsi="Times"/>
          <w:sz w:val="22"/>
          <w:szCs w:val="22"/>
        </w:rPr>
        <w:t xml:space="preserve"> </w:t>
      </w:r>
      <w:proofErr w:type="spellStart"/>
      <w:r w:rsidRPr="00942B29">
        <w:rPr>
          <w:rFonts w:ascii="Times" w:hAnsi="Times"/>
          <w:sz w:val="22"/>
          <w:szCs w:val="22"/>
        </w:rPr>
        <w:t>ubiquitin</w:t>
      </w:r>
      <w:proofErr w:type="spellEnd"/>
      <w:r w:rsidRPr="00942B29">
        <w:rPr>
          <w:rFonts w:ascii="Times" w:hAnsi="Times"/>
          <w:sz w:val="22"/>
          <w:szCs w:val="22"/>
        </w:rPr>
        <w:t xml:space="preserve"> protease, an </w:t>
      </w:r>
      <w:proofErr w:type="spellStart"/>
      <w:r w:rsidRPr="00942B29">
        <w:rPr>
          <w:rFonts w:ascii="Times" w:hAnsi="Times"/>
          <w:sz w:val="22"/>
          <w:szCs w:val="22"/>
        </w:rPr>
        <w:t>isocitrate</w:t>
      </w:r>
      <w:proofErr w:type="spellEnd"/>
      <w:r w:rsidRPr="00942B29">
        <w:rPr>
          <w:rFonts w:ascii="Times" w:hAnsi="Times"/>
          <w:sz w:val="22"/>
          <w:szCs w:val="22"/>
        </w:rPr>
        <w:t xml:space="preserve"> </w:t>
      </w:r>
      <w:proofErr w:type="spellStart"/>
      <w:r w:rsidRPr="00942B29">
        <w:rPr>
          <w:rFonts w:ascii="Times" w:hAnsi="Times"/>
          <w:sz w:val="22"/>
          <w:szCs w:val="22"/>
        </w:rPr>
        <w:t>dehyodrogenase</w:t>
      </w:r>
      <w:proofErr w:type="spellEnd"/>
      <w:r w:rsidRPr="00942B29">
        <w:rPr>
          <w:rFonts w:ascii="Times" w:hAnsi="Times"/>
          <w:sz w:val="22"/>
          <w:szCs w:val="22"/>
        </w:rPr>
        <w:t xml:space="preserve">, and two proteins have unknown functions. </w:t>
      </w:r>
      <w:r>
        <w:rPr>
          <w:rFonts w:ascii="Times" w:hAnsi="Times"/>
          <w:sz w:val="22"/>
          <w:szCs w:val="22"/>
        </w:rPr>
        <w:t xml:space="preserve">In a quantitative trait study, </w:t>
      </w:r>
      <w:commentRangeStart w:id="13"/>
      <w:proofErr w:type="spellStart"/>
      <w:r>
        <w:rPr>
          <w:rFonts w:ascii="Times" w:hAnsi="Times"/>
          <w:sz w:val="22"/>
          <w:szCs w:val="22"/>
        </w:rPr>
        <w:t>transgressive</w:t>
      </w:r>
      <w:proofErr w:type="spellEnd"/>
      <w:r>
        <w:rPr>
          <w:rFonts w:ascii="Times" w:hAnsi="Times"/>
          <w:sz w:val="22"/>
          <w:szCs w:val="22"/>
        </w:rPr>
        <w:t xml:space="preserve"> segregation of CLS was observed, indicating the involvement of many loci {Kwan, 2011 #1518}. </w:t>
      </w:r>
      <w:commentRangeEnd w:id="13"/>
      <w:r>
        <w:rPr>
          <w:rStyle w:val="CommentReference"/>
        </w:rPr>
        <w:commentReference w:id="13"/>
      </w:r>
      <w:r w:rsidRPr="00942B29">
        <w:rPr>
          <w:rFonts w:ascii="Times" w:hAnsi="Times"/>
          <w:sz w:val="22"/>
          <w:szCs w:val="22"/>
        </w:rPr>
        <w:t xml:space="preserve">In collaboration with Jeff Townsend at Yale University, we compared gene expressional profiles of short and long-lived segregants of a wild yeast isolate, and found 15 genes with consistent differential expression levels between the long- and the short-lived progenies, including genes involved in gene silencing, stress response, and mitochondrial function </w:t>
      </w:r>
      <w:r>
        <w:rPr>
          <w:rFonts w:ascii="Times" w:hAnsi="Times"/>
          <w:sz w:val="22"/>
          <w:szCs w:val="22"/>
        </w:rPr>
        <w:t>{</w:t>
      </w:r>
      <w:proofErr w:type="spellStart"/>
      <w:r>
        <w:rPr>
          <w:rFonts w:ascii="Times" w:hAnsi="Times"/>
          <w:sz w:val="22"/>
          <w:szCs w:val="22"/>
        </w:rPr>
        <w:t>Guo</w:t>
      </w:r>
      <w:proofErr w:type="spellEnd"/>
      <w:r>
        <w:rPr>
          <w:rFonts w:ascii="Times" w:hAnsi="Times"/>
          <w:sz w:val="22"/>
          <w:szCs w:val="22"/>
        </w:rPr>
        <w:t>, 2011 #1089}</w:t>
      </w:r>
      <w:r w:rsidRPr="00942B29">
        <w:rPr>
          <w:rFonts w:ascii="Times" w:hAnsi="Times"/>
          <w:sz w:val="22"/>
          <w:szCs w:val="22"/>
        </w:rPr>
        <w:t xml:space="preserve">.  </w:t>
      </w:r>
    </w:p>
    <w:p w:rsidR="00142E8E" w:rsidRDefault="00D97AC7">
      <w:pPr>
        <w:ind w:firstLine="720"/>
        <w:jc w:val="both"/>
        <w:rPr>
          <w:rFonts w:ascii="Times" w:hAnsi="Times"/>
          <w:sz w:val="22"/>
          <w:szCs w:val="22"/>
        </w:rPr>
      </w:pPr>
      <w:r>
        <w:rPr>
          <w:sz w:val="22"/>
          <w:szCs w:val="22"/>
        </w:rPr>
        <w:t xml:space="preserve">PI Qin </w:t>
      </w:r>
      <w:r w:rsidR="00CF7C0D">
        <w:rPr>
          <w:sz w:val="22"/>
          <w:szCs w:val="22"/>
        </w:rPr>
        <w:t>proposes that cellular aging is an emergent property of gene/protein regulatory networks, which will provide a conceptual framework to explain the seemingly inconsistent experimental data</w:t>
      </w:r>
      <w:r w:rsidR="00817CE1">
        <w:rPr>
          <w:sz w:val="22"/>
          <w:szCs w:val="22"/>
        </w:rPr>
        <w:t>, individual plasticity,</w:t>
      </w:r>
      <w:r w:rsidR="00CF7C0D">
        <w:rPr>
          <w:sz w:val="22"/>
          <w:szCs w:val="22"/>
        </w:rPr>
        <w:t xml:space="preserve"> and universal </w:t>
      </w:r>
      <w:r w:rsidR="00817CE1">
        <w:rPr>
          <w:sz w:val="22"/>
          <w:szCs w:val="22"/>
        </w:rPr>
        <w:t xml:space="preserve">demographic </w:t>
      </w:r>
      <w:r w:rsidR="00CF7C0D">
        <w:rPr>
          <w:sz w:val="22"/>
          <w:szCs w:val="22"/>
        </w:rPr>
        <w:t xml:space="preserve">characteristic of </w:t>
      </w:r>
      <w:r w:rsidR="00817CE1">
        <w:rPr>
          <w:sz w:val="22"/>
          <w:szCs w:val="22"/>
        </w:rPr>
        <w:t>cellu</w:t>
      </w:r>
      <w:r w:rsidR="006B4302">
        <w:rPr>
          <w:sz w:val="22"/>
          <w:szCs w:val="22"/>
        </w:rPr>
        <w:t>l</w:t>
      </w:r>
      <w:r w:rsidR="00817CE1">
        <w:rPr>
          <w:sz w:val="22"/>
          <w:szCs w:val="22"/>
        </w:rPr>
        <w:t xml:space="preserve">ar </w:t>
      </w:r>
      <w:r w:rsidR="00CF7C0D">
        <w:rPr>
          <w:sz w:val="22"/>
          <w:szCs w:val="22"/>
        </w:rPr>
        <w:t>aging</w:t>
      </w:r>
      <w:r w:rsidR="00817CE1">
        <w:rPr>
          <w:sz w:val="22"/>
          <w:szCs w:val="22"/>
        </w:rPr>
        <w:t xml:space="preserve"> in yeast</w:t>
      </w:r>
      <w:r w:rsidR="00CF7C0D">
        <w:rPr>
          <w:sz w:val="22"/>
          <w:szCs w:val="22"/>
        </w:rPr>
        <w:t xml:space="preserve">.  As an emergent property of networks, cellular aging is a system-level property, which explains the difficulty of pinpointing individual genes as direct causes of aging. </w:t>
      </w:r>
      <w:r w:rsidR="00147198">
        <w:rPr>
          <w:sz w:val="22"/>
          <w:szCs w:val="22"/>
        </w:rPr>
        <w:t>T</w:t>
      </w:r>
      <w:r w:rsidR="00CF7C0D">
        <w:rPr>
          <w:sz w:val="22"/>
          <w:szCs w:val="22"/>
        </w:rPr>
        <w:t xml:space="preserve">he universal </w:t>
      </w:r>
      <w:proofErr w:type="spellStart"/>
      <w:r w:rsidR="00CF7C0D">
        <w:rPr>
          <w:sz w:val="22"/>
          <w:szCs w:val="22"/>
        </w:rPr>
        <w:t>Strehler-Mildavn</w:t>
      </w:r>
      <w:proofErr w:type="spellEnd"/>
      <w:r w:rsidR="00CF7C0D">
        <w:rPr>
          <w:sz w:val="22"/>
          <w:szCs w:val="22"/>
        </w:rPr>
        <w:t xml:space="preserve"> characteristic of aging can be attributed to the common interacting patterns of gene/protein networks shared among most species. The </w:t>
      </w:r>
      <w:r w:rsidR="0038209A">
        <w:rPr>
          <w:sz w:val="22"/>
          <w:szCs w:val="22"/>
        </w:rPr>
        <w:t xml:space="preserve">conserved effect of </w:t>
      </w:r>
      <w:r w:rsidR="00CF7C0D">
        <w:rPr>
          <w:sz w:val="22"/>
          <w:szCs w:val="22"/>
        </w:rPr>
        <w:t xml:space="preserve">CR </w:t>
      </w:r>
      <w:r w:rsidR="0038209A">
        <w:rPr>
          <w:sz w:val="22"/>
          <w:szCs w:val="22"/>
        </w:rPr>
        <w:t xml:space="preserve">may also be understood from </w:t>
      </w:r>
      <w:r w:rsidR="00D81089">
        <w:rPr>
          <w:sz w:val="22"/>
          <w:szCs w:val="22"/>
        </w:rPr>
        <w:t xml:space="preserve">its </w:t>
      </w:r>
      <w:proofErr w:type="spellStart"/>
      <w:r w:rsidR="00D81089">
        <w:rPr>
          <w:sz w:val="22"/>
          <w:szCs w:val="22"/>
        </w:rPr>
        <w:t>pleiotropic</w:t>
      </w:r>
      <w:proofErr w:type="spellEnd"/>
      <w:r w:rsidR="00D81089">
        <w:rPr>
          <w:sz w:val="22"/>
          <w:szCs w:val="22"/>
        </w:rPr>
        <w:t xml:space="preserve"> effect on </w:t>
      </w:r>
      <w:r w:rsidR="0038209A">
        <w:rPr>
          <w:sz w:val="22"/>
          <w:szCs w:val="22"/>
        </w:rPr>
        <w:t>the network</w:t>
      </w:r>
      <w:r w:rsidR="00D81089">
        <w:rPr>
          <w:sz w:val="22"/>
          <w:szCs w:val="22"/>
        </w:rPr>
        <w:t xml:space="preserve"> as a whole</w:t>
      </w:r>
      <w:r w:rsidR="0038209A">
        <w:rPr>
          <w:sz w:val="22"/>
          <w:szCs w:val="22"/>
        </w:rPr>
        <w:t xml:space="preserve">. </w:t>
      </w:r>
    </w:p>
    <w:p w:rsidR="00142E8E" w:rsidRDefault="00142E8E">
      <w:pPr>
        <w:ind w:firstLine="720"/>
        <w:jc w:val="both"/>
        <w:rPr>
          <w:rFonts w:ascii="Times" w:hAnsi="Times"/>
          <w:sz w:val="22"/>
          <w:szCs w:val="22"/>
        </w:rPr>
      </w:pPr>
    </w:p>
    <w:p w:rsidR="00EE47BB" w:rsidRPr="005F5BBC" w:rsidRDefault="00EE47BB" w:rsidP="00EE47BB">
      <w:pPr>
        <w:pStyle w:val="Heading2"/>
        <w:spacing w:before="0" w:beforeAutospacing="0" w:after="0" w:afterAutospacing="0"/>
        <w:jc w:val="both"/>
        <w:rPr>
          <w:rFonts w:ascii="Times" w:hAnsi="Times"/>
          <w:sz w:val="22"/>
          <w:szCs w:val="22"/>
        </w:rPr>
      </w:pPr>
      <w:proofErr w:type="gramStart"/>
      <w:r w:rsidRPr="007D41C0">
        <w:rPr>
          <w:rFonts w:ascii="Times" w:hAnsi="Times"/>
          <w:sz w:val="22"/>
          <w:szCs w:val="22"/>
        </w:rPr>
        <w:t>3.2  Gompertz</w:t>
      </w:r>
      <w:proofErr w:type="gramEnd"/>
      <w:r w:rsidRPr="007D41C0">
        <w:rPr>
          <w:rFonts w:ascii="Times" w:hAnsi="Times"/>
          <w:sz w:val="22"/>
          <w:szCs w:val="22"/>
        </w:rPr>
        <w:t xml:space="preserve"> model – a </w:t>
      </w:r>
      <w:r w:rsidR="00C67232" w:rsidRPr="007D41C0">
        <w:rPr>
          <w:rFonts w:ascii="Times" w:hAnsi="Times"/>
          <w:sz w:val="22"/>
          <w:szCs w:val="22"/>
        </w:rPr>
        <w:t>quantitative</w:t>
      </w:r>
      <w:r w:rsidRPr="007D41C0">
        <w:rPr>
          <w:rFonts w:ascii="Times" w:hAnsi="Times"/>
          <w:sz w:val="22"/>
          <w:szCs w:val="22"/>
        </w:rPr>
        <w:t xml:space="preserve"> definition of biological aging </w:t>
      </w:r>
    </w:p>
    <w:p w:rsidR="00EE47BB" w:rsidRPr="00F4263D" w:rsidRDefault="00EE47BB" w:rsidP="00EE47BB">
      <w:pPr>
        <w:ind w:firstLine="720"/>
        <w:rPr>
          <w:sz w:val="22"/>
          <w:szCs w:val="22"/>
        </w:rPr>
      </w:pPr>
      <w:r>
        <w:rPr>
          <w:rFonts w:ascii="Times" w:hAnsi="Times"/>
          <w:sz w:val="22"/>
          <w:szCs w:val="22"/>
        </w:rPr>
        <w:t xml:space="preserve">The dynamics of biological aging </w:t>
      </w:r>
      <w:r w:rsidR="00621010">
        <w:rPr>
          <w:rFonts w:ascii="Times" w:hAnsi="Times"/>
          <w:sz w:val="22"/>
          <w:szCs w:val="22"/>
        </w:rPr>
        <w:t xml:space="preserve">can be </w:t>
      </w:r>
      <w:r>
        <w:rPr>
          <w:rFonts w:ascii="Times" w:hAnsi="Times"/>
          <w:sz w:val="22"/>
          <w:szCs w:val="22"/>
        </w:rPr>
        <w:t xml:space="preserve">defined by </w:t>
      </w:r>
      <w:r>
        <w:rPr>
          <w:sz w:val="22"/>
          <w:szCs w:val="22"/>
        </w:rPr>
        <w:t>the two-parameter Gompertz aging model</w:t>
      </w:r>
      <w:r w:rsidR="005E688B">
        <w:rPr>
          <w:sz w:val="22"/>
          <w:szCs w:val="22"/>
        </w:rPr>
        <w:t xml:space="preserve"> </w:t>
      </w:r>
      <w:r w:rsidR="005E688B">
        <w:rPr>
          <w:rFonts w:ascii="Times" w:hAnsi="Times"/>
          <w:sz w:val="22"/>
          <w:szCs w:val="22"/>
        </w:rPr>
        <w:t>{Gompertz, 1825 #1151}</w:t>
      </w:r>
      <w:r>
        <w:rPr>
          <w:sz w:val="22"/>
          <w:szCs w:val="22"/>
        </w:rPr>
        <w:t xml:space="preserve">: </w:t>
      </w:r>
    </w:p>
    <w:tbl>
      <w:tblPr>
        <w:tblpPr w:leftFromText="180" w:rightFromText="180" w:vertAnchor="text" w:tblpX="720" w:tblpY="1"/>
        <w:tblOverlap w:val="never"/>
        <w:tblW w:w="8488" w:type="dxa"/>
        <w:tblLook w:val="01E0"/>
      </w:tblPr>
      <w:tblGrid>
        <w:gridCol w:w="5064"/>
        <w:gridCol w:w="3424"/>
      </w:tblGrid>
      <w:tr w:rsidR="00EE47BB" w:rsidRPr="00F4263D">
        <w:trPr>
          <w:trHeight w:val="611"/>
        </w:trPr>
        <w:tc>
          <w:tcPr>
            <w:tcW w:w="5064" w:type="dxa"/>
          </w:tcPr>
          <w:p w:rsidR="00EE47BB" w:rsidRPr="00F4263D" w:rsidRDefault="00EE47BB" w:rsidP="002A73AF">
            <w:pPr>
              <w:rPr>
                <w:sz w:val="22"/>
                <w:szCs w:val="22"/>
              </w:rPr>
            </w:pPr>
            <w:r>
              <w:rPr>
                <w:sz w:val="22"/>
                <w:szCs w:val="22"/>
              </w:rPr>
              <w:tab/>
            </w:r>
            <w:r>
              <w:rPr>
                <w:sz w:val="22"/>
                <w:szCs w:val="22"/>
              </w:rPr>
              <w:tab/>
            </w:r>
            <w:r>
              <w:rPr>
                <w:sz w:val="22"/>
                <w:szCs w:val="22"/>
              </w:rPr>
              <w:tab/>
            </w:r>
            <w:r w:rsidRPr="00F4263D">
              <w:rPr>
                <w:position w:val="-24"/>
                <w:sz w:val="22"/>
                <w:szCs w:val="22"/>
              </w:rPr>
              <w:object w:dxaOrig="2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3pt;height:28.25pt" o:ole="">
                  <v:imagedata r:id="rId9" o:title=""/>
                </v:shape>
                <o:OLEObject Type="Embed" ProgID="Equation.3" ShapeID="_x0000_i1025" DrawAspect="Content" ObjectID="_1402057241" r:id="rId10"/>
              </w:object>
            </w:r>
          </w:p>
        </w:tc>
        <w:tc>
          <w:tcPr>
            <w:tcW w:w="3424" w:type="dxa"/>
          </w:tcPr>
          <w:p w:rsidR="00EE47BB" w:rsidRPr="00F4263D" w:rsidRDefault="00EE47BB" w:rsidP="002A73AF">
            <w:pPr>
              <w:rPr>
                <w:sz w:val="22"/>
                <w:szCs w:val="22"/>
              </w:rPr>
            </w:pPr>
            <w:r>
              <w:rPr>
                <w:sz w:val="22"/>
                <w:szCs w:val="22"/>
              </w:rPr>
              <w:t>(</w:t>
            </w:r>
            <w:proofErr w:type="spellStart"/>
            <w:r>
              <w:rPr>
                <w:sz w:val="22"/>
                <w:szCs w:val="22"/>
              </w:rPr>
              <w:t>Eq</w:t>
            </w:r>
            <w:proofErr w:type="spellEnd"/>
            <w:r>
              <w:rPr>
                <w:sz w:val="22"/>
                <w:szCs w:val="22"/>
              </w:rPr>
              <w:t xml:space="preserve"> 1)</w:t>
            </w:r>
          </w:p>
        </w:tc>
      </w:tr>
    </w:tbl>
    <w:p w:rsidR="00EE47BB" w:rsidRDefault="00EE47BB" w:rsidP="00EE47BB">
      <w:pPr>
        <w:rPr>
          <w:sz w:val="22"/>
          <w:szCs w:val="22"/>
        </w:rPr>
      </w:pPr>
      <w:r>
        <w:rPr>
          <w:sz w:val="22"/>
          <w:szCs w:val="22"/>
        </w:rPr>
        <w:br w:type="textWrapping" w:clear="all"/>
      </w:r>
      <w:proofErr w:type="gramStart"/>
      <w:r>
        <w:rPr>
          <w:sz w:val="22"/>
          <w:szCs w:val="22"/>
        </w:rPr>
        <w:t>where</w:t>
      </w:r>
      <w:proofErr w:type="gramEnd"/>
      <w:r>
        <w:rPr>
          <w:sz w:val="22"/>
          <w:szCs w:val="22"/>
        </w:rPr>
        <w:t xml:space="preserve">, </w:t>
      </w:r>
      <w:r>
        <w:rPr>
          <w:i/>
          <w:sz w:val="22"/>
          <w:szCs w:val="22"/>
        </w:rPr>
        <w:t>m</w:t>
      </w:r>
      <w:r>
        <w:rPr>
          <w:sz w:val="22"/>
          <w:szCs w:val="22"/>
        </w:rPr>
        <w:t xml:space="preserve"> is mortality rate; </w:t>
      </w:r>
      <w:r>
        <w:rPr>
          <w:i/>
          <w:sz w:val="22"/>
          <w:szCs w:val="22"/>
        </w:rPr>
        <w:t xml:space="preserve">s </w:t>
      </w:r>
      <w:r>
        <w:rPr>
          <w:sz w:val="22"/>
          <w:szCs w:val="22"/>
        </w:rPr>
        <w:t xml:space="preserve">is the survival fraction of a population; </w:t>
      </w:r>
      <w:r>
        <w:rPr>
          <w:i/>
          <w:sz w:val="22"/>
          <w:szCs w:val="22"/>
        </w:rPr>
        <w:t>t</w:t>
      </w:r>
      <w:r>
        <w:rPr>
          <w:sz w:val="22"/>
          <w:szCs w:val="22"/>
        </w:rPr>
        <w:t xml:space="preserve"> is time. </w:t>
      </w:r>
      <w:r w:rsidR="00A80D82">
        <w:rPr>
          <w:sz w:val="22"/>
          <w:szCs w:val="22"/>
        </w:rPr>
        <w:t>M</w:t>
      </w:r>
      <w:r>
        <w:rPr>
          <w:sz w:val="22"/>
          <w:szCs w:val="22"/>
        </w:rPr>
        <w:t xml:space="preserve">ortality rate </w:t>
      </w:r>
      <w:r w:rsidR="00C94982" w:rsidRPr="00C94982">
        <w:rPr>
          <w:i/>
          <w:sz w:val="22"/>
          <w:szCs w:val="22"/>
        </w:rPr>
        <w:t>m</w:t>
      </w:r>
      <w:r w:rsidR="00A80D82">
        <w:rPr>
          <w:sz w:val="22"/>
          <w:szCs w:val="22"/>
        </w:rPr>
        <w:t xml:space="preserve"> </w:t>
      </w:r>
      <w:r>
        <w:rPr>
          <w:sz w:val="22"/>
          <w:szCs w:val="22"/>
        </w:rPr>
        <w:t xml:space="preserve">is </w:t>
      </w:r>
      <w:r w:rsidR="00A80D82">
        <w:rPr>
          <w:sz w:val="22"/>
          <w:szCs w:val="22"/>
        </w:rPr>
        <w:t xml:space="preserve">basically the </w:t>
      </w:r>
      <w:r>
        <w:rPr>
          <w:sz w:val="22"/>
          <w:szCs w:val="22"/>
        </w:rPr>
        <w:t xml:space="preserve">normalized declining rate of </w:t>
      </w:r>
      <w:r>
        <w:rPr>
          <w:i/>
          <w:sz w:val="22"/>
          <w:szCs w:val="22"/>
        </w:rPr>
        <w:t>s</w:t>
      </w:r>
      <w:r>
        <w:rPr>
          <w:sz w:val="22"/>
          <w:szCs w:val="22"/>
        </w:rPr>
        <w:t xml:space="preserve">. The initial mortality rate, </w:t>
      </w:r>
      <w:r>
        <w:rPr>
          <w:i/>
          <w:sz w:val="22"/>
          <w:szCs w:val="22"/>
        </w:rPr>
        <w:t>m</w:t>
      </w:r>
      <w:r>
        <w:rPr>
          <w:i/>
          <w:sz w:val="22"/>
          <w:szCs w:val="22"/>
          <w:vertAlign w:val="subscript"/>
        </w:rPr>
        <w:t>0</w:t>
      </w:r>
      <w:r>
        <w:rPr>
          <w:sz w:val="22"/>
          <w:szCs w:val="22"/>
        </w:rPr>
        <w:t xml:space="preserve">, describes the innate susceptibility to dying.  The Gompertz coefficient, </w:t>
      </w:r>
      <w:r>
        <w:rPr>
          <w:i/>
          <w:sz w:val="22"/>
          <w:szCs w:val="22"/>
        </w:rPr>
        <w:t>G</w:t>
      </w:r>
      <w:r>
        <w:rPr>
          <w:sz w:val="22"/>
          <w:szCs w:val="22"/>
        </w:rPr>
        <w:t xml:space="preserve">, determines acceleration rate of the mortality rate over time and is </w:t>
      </w:r>
      <w:r w:rsidR="002164ED">
        <w:rPr>
          <w:sz w:val="22"/>
          <w:szCs w:val="22"/>
        </w:rPr>
        <w:t xml:space="preserve">therefore a parameter for </w:t>
      </w:r>
      <w:r>
        <w:rPr>
          <w:sz w:val="22"/>
          <w:szCs w:val="22"/>
        </w:rPr>
        <w:t xml:space="preserve">rate of aging.  The </w:t>
      </w:r>
      <w:r w:rsidR="00277B8F">
        <w:rPr>
          <w:sz w:val="22"/>
          <w:szCs w:val="22"/>
        </w:rPr>
        <w:t xml:space="preserve">analytic form </w:t>
      </w:r>
      <w:r>
        <w:rPr>
          <w:sz w:val="22"/>
          <w:szCs w:val="22"/>
        </w:rPr>
        <w:t xml:space="preserve">of </w:t>
      </w:r>
      <w:r>
        <w:rPr>
          <w:i/>
          <w:sz w:val="22"/>
          <w:szCs w:val="22"/>
        </w:rPr>
        <w:t>s</w:t>
      </w:r>
      <w:r>
        <w:rPr>
          <w:sz w:val="22"/>
          <w:szCs w:val="22"/>
        </w:rPr>
        <w:t xml:space="preserve"> can be solved from </w:t>
      </w:r>
      <w:proofErr w:type="spellStart"/>
      <w:r>
        <w:rPr>
          <w:sz w:val="22"/>
          <w:szCs w:val="22"/>
        </w:rPr>
        <w:t>Eq</w:t>
      </w:r>
      <w:proofErr w:type="spellEnd"/>
      <w:r>
        <w:rPr>
          <w:sz w:val="22"/>
          <w:szCs w:val="22"/>
        </w:rPr>
        <w:t xml:space="preserve"> 1 by using initial condition of s=1 at t=0.  </w:t>
      </w:r>
    </w:p>
    <w:p w:rsidR="00F30747" w:rsidRDefault="00F30747" w:rsidP="00F30747">
      <w:pPr>
        <w:ind w:firstLine="720"/>
        <w:jc w:val="both"/>
        <w:rPr>
          <w:rFonts w:ascii="Times" w:hAnsi="Times"/>
          <w:sz w:val="22"/>
          <w:szCs w:val="22"/>
        </w:rPr>
      </w:pPr>
      <w:r w:rsidRPr="00942B29">
        <w:rPr>
          <w:rFonts w:ascii="Times" w:hAnsi="Times"/>
          <w:sz w:val="22"/>
          <w:szCs w:val="22"/>
        </w:rPr>
        <w:t xml:space="preserve">The exponential increase of mortality rate is a universal characteristic of aging in eukaryotic species, including yeast, worm, fruit fly, mouse, and human </w:t>
      </w:r>
      <w:r>
        <w:rPr>
          <w:rFonts w:ascii="Times" w:hAnsi="Times"/>
          <w:sz w:val="22"/>
          <w:szCs w:val="22"/>
        </w:rPr>
        <w:t>{Finch, 1990 #401;Gavrilov, 2002 #272;Gavrilov, 2003 #415;Qin, 2006 #461}</w:t>
      </w:r>
      <w:r w:rsidRPr="00942B29">
        <w:rPr>
          <w:rFonts w:ascii="Times" w:hAnsi="Times"/>
          <w:sz w:val="22"/>
          <w:szCs w:val="22"/>
        </w:rPr>
        <w:t xml:space="preserve">. Both replicative and chronological aging display the sigmoid shape of survival curves, which implies the exponential increase of mortality rate during the dying-off phase. </w:t>
      </w:r>
      <w:r>
        <w:rPr>
          <w:rFonts w:ascii="Times" w:hAnsi="Times"/>
          <w:sz w:val="22"/>
          <w:szCs w:val="22"/>
        </w:rPr>
        <w:t>Qin and Lu 2006</w:t>
      </w:r>
      <w:r w:rsidRPr="00942B29">
        <w:rPr>
          <w:rFonts w:ascii="Times" w:hAnsi="Times"/>
          <w:sz w:val="22"/>
          <w:szCs w:val="22"/>
        </w:rPr>
        <w:t xml:space="preserve"> found a negative linear correlation between G and </w:t>
      </w:r>
      <w:proofErr w:type="gramStart"/>
      <w:r w:rsidRPr="00942B29">
        <w:rPr>
          <w:rFonts w:ascii="Times" w:hAnsi="Times"/>
          <w:sz w:val="22"/>
          <w:szCs w:val="22"/>
        </w:rPr>
        <w:t>ln(</w:t>
      </w:r>
      <w:proofErr w:type="gramEnd"/>
      <w:r w:rsidRPr="00942B29">
        <w:rPr>
          <w:rFonts w:ascii="Times" w:hAnsi="Times"/>
          <w:i/>
          <w:sz w:val="22"/>
          <w:szCs w:val="22"/>
        </w:rPr>
        <w:t>R</w:t>
      </w:r>
      <w:r w:rsidRPr="00942B29">
        <w:rPr>
          <w:rFonts w:ascii="Times" w:hAnsi="Times"/>
          <w:i/>
          <w:sz w:val="22"/>
          <w:szCs w:val="22"/>
          <w:vertAlign w:val="subscript"/>
        </w:rPr>
        <w:t>0</w:t>
      </w:r>
      <w:r w:rsidRPr="00942B29">
        <w:rPr>
          <w:rFonts w:ascii="Times" w:hAnsi="Times"/>
          <w:sz w:val="22"/>
          <w:szCs w:val="22"/>
        </w:rPr>
        <w:t xml:space="preserve">) in yeast </w:t>
      </w:r>
      <w:r>
        <w:rPr>
          <w:rFonts w:ascii="Times" w:hAnsi="Times"/>
          <w:sz w:val="22"/>
          <w:szCs w:val="22"/>
        </w:rPr>
        <w:t>{Qin, 2006 #461}</w:t>
      </w:r>
      <w:r w:rsidRPr="00942B29">
        <w:rPr>
          <w:rFonts w:ascii="Times" w:hAnsi="Times"/>
          <w:sz w:val="22"/>
          <w:szCs w:val="22"/>
        </w:rPr>
        <w:t xml:space="preserve">. This negative linear correlation was first reported in human </w:t>
      </w:r>
      <w:r>
        <w:rPr>
          <w:rFonts w:ascii="Times" w:hAnsi="Times"/>
          <w:sz w:val="22"/>
          <w:szCs w:val="22"/>
        </w:rPr>
        <w:t>{</w:t>
      </w:r>
      <w:proofErr w:type="spellStart"/>
      <w:r>
        <w:rPr>
          <w:rFonts w:ascii="Times" w:hAnsi="Times"/>
          <w:sz w:val="22"/>
          <w:szCs w:val="22"/>
        </w:rPr>
        <w:t>Strehler</w:t>
      </w:r>
      <w:proofErr w:type="spellEnd"/>
      <w:r>
        <w:rPr>
          <w:rFonts w:ascii="Times" w:hAnsi="Times"/>
          <w:sz w:val="22"/>
          <w:szCs w:val="22"/>
        </w:rPr>
        <w:t>, 1960 #380}</w:t>
      </w:r>
      <w:r w:rsidRPr="00942B29">
        <w:rPr>
          <w:rFonts w:ascii="Times" w:hAnsi="Times"/>
          <w:sz w:val="22"/>
          <w:szCs w:val="22"/>
        </w:rPr>
        <w:t xml:space="preserve">, known as the </w:t>
      </w:r>
      <w:commentRangeStart w:id="14"/>
      <w:proofErr w:type="spellStart"/>
      <w:r w:rsidRPr="00942B29">
        <w:rPr>
          <w:rFonts w:ascii="Times" w:hAnsi="Times"/>
          <w:sz w:val="22"/>
          <w:szCs w:val="22"/>
        </w:rPr>
        <w:lastRenderedPageBreak/>
        <w:t>Strehler-Mildvan</w:t>
      </w:r>
      <w:proofErr w:type="spellEnd"/>
      <w:r w:rsidRPr="00942B29">
        <w:rPr>
          <w:rFonts w:ascii="Times" w:hAnsi="Times"/>
          <w:sz w:val="22"/>
          <w:szCs w:val="22"/>
        </w:rPr>
        <w:t xml:space="preserve"> correlation, and has been extensively studied. This kind of universality is one of the motivations for mathematical modeling of cellular aging by PI Qin</w:t>
      </w:r>
      <w:r>
        <w:rPr>
          <w:rFonts w:ascii="Times" w:hAnsi="Times"/>
          <w:sz w:val="22"/>
          <w:szCs w:val="22"/>
        </w:rPr>
        <w:t xml:space="preserve"> because it suggests a common underlying principle</w:t>
      </w:r>
      <w:commentRangeEnd w:id="14"/>
      <w:r>
        <w:rPr>
          <w:rStyle w:val="CommentReference"/>
        </w:rPr>
        <w:commentReference w:id="14"/>
      </w:r>
      <w:r>
        <w:rPr>
          <w:rFonts w:ascii="Times" w:hAnsi="Times"/>
          <w:sz w:val="22"/>
          <w:szCs w:val="22"/>
        </w:rPr>
        <w:t>.</w:t>
      </w:r>
      <w:r w:rsidRPr="00942B29">
        <w:rPr>
          <w:rFonts w:ascii="Times" w:hAnsi="Times"/>
          <w:sz w:val="22"/>
          <w:szCs w:val="22"/>
        </w:rPr>
        <w:t xml:space="preserve"> </w:t>
      </w:r>
    </w:p>
    <w:p w:rsidR="00C31D53" w:rsidRDefault="007546FE" w:rsidP="007546FE">
      <w:pPr>
        <w:ind w:firstLine="720"/>
        <w:rPr>
          <w:sz w:val="22"/>
          <w:szCs w:val="22"/>
        </w:rPr>
      </w:pPr>
      <w:r>
        <w:rPr>
          <w:sz w:val="22"/>
          <w:szCs w:val="22"/>
        </w:rPr>
        <w:t xml:space="preserve">Given the Gompertz definition of biological aging, </w:t>
      </w:r>
      <w:r w:rsidR="00EA26D0">
        <w:rPr>
          <w:sz w:val="22"/>
          <w:szCs w:val="22"/>
        </w:rPr>
        <w:t xml:space="preserve">an organism could have a constant mortality rate when G=0. </w:t>
      </w:r>
      <w:r w:rsidR="002A73AF">
        <w:rPr>
          <w:sz w:val="22"/>
          <w:szCs w:val="22"/>
        </w:rPr>
        <w:t xml:space="preserve">This means that </w:t>
      </w:r>
      <w:r w:rsidR="00EA26D0">
        <w:rPr>
          <w:sz w:val="22"/>
          <w:szCs w:val="22"/>
        </w:rPr>
        <w:t xml:space="preserve">the drop of viability follows a simple exponential decay, just like a first-order chemical reaction such as the exponential decay of radioactive isotopes. </w:t>
      </w:r>
      <w:r w:rsidR="00C62D96">
        <w:rPr>
          <w:sz w:val="22"/>
          <w:szCs w:val="22"/>
        </w:rPr>
        <w:t xml:space="preserve">Individuals from these populations will then be as good as new at any time point, and </w:t>
      </w:r>
      <w:r w:rsidR="007D143A">
        <w:rPr>
          <w:sz w:val="22"/>
          <w:szCs w:val="22"/>
        </w:rPr>
        <w:t xml:space="preserve">are therefore </w:t>
      </w:r>
      <w:r w:rsidR="00C62D96">
        <w:rPr>
          <w:sz w:val="22"/>
          <w:szCs w:val="22"/>
        </w:rPr>
        <w:t xml:space="preserve">‘non-aging’. </w:t>
      </w:r>
      <w:r w:rsidR="00096FF0">
        <w:rPr>
          <w:sz w:val="22"/>
          <w:szCs w:val="22"/>
        </w:rPr>
        <w:t>B</w:t>
      </w:r>
      <w:r w:rsidR="00021790">
        <w:rPr>
          <w:sz w:val="22"/>
          <w:szCs w:val="22"/>
        </w:rPr>
        <w:t>acterial phage</w:t>
      </w:r>
      <w:r w:rsidR="00096FF0">
        <w:rPr>
          <w:sz w:val="22"/>
          <w:szCs w:val="22"/>
        </w:rPr>
        <w:t>s</w:t>
      </w:r>
      <w:r w:rsidR="00021790">
        <w:rPr>
          <w:sz w:val="22"/>
          <w:szCs w:val="22"/>
        </w:rPr>
        <w:t xml:space="preserve"> indeed display this kind of non-aging characteristics</w:t>
      </w:r>
      <w:r w:rsidR="00096FF0">
        <w:rPr>
          <w:sz w:val="22"/>
          <w:szCs w:val="22"/>
        </w:rPr>
        <w:t xml:space="preserve"> [</w:t>
      </w:r>
      <w:proofErr w:type="spellStart"/>
      <w:r w:rsidR="00096FF0">
        <w:rPr>
          <w:sz w:val="22"/>
          <w:szCs w:val="22"/>
        </w:rPr>
        <w:t>Depape</w:t>
      </w:r>
      <w:proofErr w:type="spellEnd"/>
      <w:r w:rsidR="00096FF0">
        <w:rPr>
          <w:sz w:val="22"/>
          <w:szCs w:val="22"/>
        </w:rPr>
        <w:t xml:space="preserve"> 08?]</w:t>
      </w:r>
      <w:r w:rsidR="00021790">
        <w:rPr>
          <w:sz w:val="22"/>
          <w:szCs w:val="22"/>
        </w:rPr>
        <w:t xml:space="preserve">. </w:t>
      </w:r>
      <w:r w:rsidR="000D52B5">
        <w:rPr>
          <w:sz w:val="22"/>
          <w:szCs w:val="22"/>
        </w:rPr>
        <w:t>It is wo</w:t>
      </w:r>
      <w:r w:rsidR="00C31D53">
        <w:rPr>
          <w:sz w:val="22"/>
          <w:szCs w:val="22"/>
        </w:rPr>
        <w:t>rthy clarifying that non-aging bacterial phage</w:t>
      </w:r>
      <w:r w:rsidR="00000A59">
        <w:rPr>
          <w:sz w:val="22"/>
          <w:szCs w:val="22"/>
        </w:rPr>
        <w:t>s</w:t>
      </w:r>
      <w:r w:rsidR="00C31D53">
        <w:rPr>
          <w:sz w:val="22"/>
          <w:szCs w:val="22"/>
        </w:rPr>
        <w:t xml:space="preserve"> are not ‘immortal’, they just die with constant mortality rate</w:t>
      </w:r>
      <w:r w:rsidR="00024F1C">
        <w:rPr>
          <w:sz w:val="22"/>
          <w:szCs w:val="22"/>
        </w:rPr>
        <w:t>s</w:t>
      </w:r>
      <w:r w:rsidR="00C31D53">
        <w:rPr>
          <w:sz w:val="22"/>
          <w:szCs w:val="22"/>
        </w:rPr>
        <w:t xml:space="preserve">. </w:t>
      </w:r>
    </w:p>
    <w:p w:rsidR="00EE47BB" w:rsidRPr="005F5BBC" w:rsidRDefault="00EE47BB" w:rsidP="00EE47BB">
      <w:pPr>
        <w:rPr>
          <w:rFonts w:ascii="Times" w:hAnsi="Times"/>
          <w:b/>
          <w:sz w:val="22"/>
          <w:szCs w:val="22"/>
        </w:rPr>
      </w:pPr>
    </w:p>
    <w:p w:rsidR="00EE47BB" w:rsidRPr="005F5BBC" w:rsidRDefault="00EE47BB" w:rsidP="00EE47BB">
      <w:pPr>
        <w:pStyle w:val="Heading2"/>
        <w:spacing w:before="0" w:beforeAutospacing="0" w:after="0" w:afterAutospacing="0"/>
        <w:jc w:val="both"/>
        <w:rPr>
          <w:rFonts w:ascii="Times" w:hAnsi="Times"/>
          <w:sz w:val="22"/>
          <w:szCs w:val="22"/>
        </w:rPr>
      </w:pPr>
      <w:r w:rsidRPr="007D41C0">
        <w:rPr>
          <w:rFonts w:ascii="Times" w:hAnsi="Times"/>
          <w:sz w:val="22"/>
          <w:szCs w:val="22"/>
        </w:rPr>
        <w:t>3.3. A gene network model of cellular aging – A unique mathematical approach proposed by PI Qin</w:t>
      </w:r>
    </w:p>
    <w:p w:rsidR="0012550C" w:rsidRDefault="00454357">
      <w:pPr>
        <w:pStyle w:val="Heading3"/>
        <w:ind w:left="0" w:firstLine="0"/>
        <w:jc w:val="both"/>
        <w:rPr>
          <w:rFonts w:ascii="Times" w:hAnsi="Times"/>
          <w:b w:val="0"/>
          <w:sz w:val="22"/>
          <w:szCs w:val="22"/>
        </w:rPr>
      </w:pPr>
      <w:r>
        <w:rPr>
          <w:rFonts w:ascii="Times" w:hAnsi="Times"/>
          <w:b w:val="0"/>
          <w:sz w:val="22"/>
          <w:szCs w:val="22"/>
        </w:rPr>
        <w:t xml:space="preserve">3.3.1 </w:t>
      </w:r>
      <w:r w:rsidR="00EE47BB">
        <w:rPr>
          <w:rFonts w:ascii="Times" w:hAnsi="Times"/>
          <w:b w:val="0"/>
          <w:sz w:val="22"/>
          <w:szCs w:val="22"/>
        </w:rPr>
        <w:t xml:space="preserve">Rationale: </w:t>
      </w:r>
    </w:p>
    <w:p w:rsidR="009E5664" w:rsidRPr="00B3164A" w:rsidRDefault="00421A31" w:rsidP="009E5664">
      <w:pPr>
        <w:ind w:firstLine="720"/>
        <w:rPr>
          <w:rFonts w:ascii="Times" w:hAnsi="Times"/>
          <w:sz w:val="22"/>
          <w:szCs w:val="22"/>
        </w:rPr>
      </w:pPr>
      <w:r w:rsidRPr="00B3164A">
        <w:rPr>
          <w:rFonts w:ascii="Times" w:hAnsi="Times"/>
          <w:sz w:val="22"/>
          <w:szCs w:val="22"/>
        </w:rPr>
        <w:t xml:space="preserve">Emergent property refers to a feature form at system levels but cannot be found at the component levels. Classical examples include termite castles, school of fishes, and flocking of birds.  </w:t>
      </w:r>
      <w:r w:rsidR="009E5664" w:rsidRPr="00B3164A">
        <w:rPr>
          <w:rFonts w:ascii="Times" w:hAnsi="Times"/>
          <w:sz w:val="22"/>
          <w:szCs w:val="22"/>
        </w:rPr>
        <w:t xml:space="preserve">To prove that cellular aging is an emergent property of model gene network, components of this model network ought to be non-aging. Specifically, PI Qin needs to demonstrate that </w:t>
      </w:r>
      <w:proofErr w:type="spellStart"/>
      <w:r w:rsidR="009E5664" w:rsidRPr="00B3164A">
        <w:rPr>
          <w:rFonts w:ascii="Times" w:hAnsi="Times"/>
          <w:sz w:val="22"/>
          <w:szCs w:val="22"/>
        </w:rPr>
        <w:t>Gompertzian</w:t>
      </w:r>
      <w:proofErr w:type="spellEnd"/>
      <w:r w:rsidR="009E5664" w:rsidRPr="00B3164A">
        <w:rPr>
          <w:rFonts w:ascii="Times" w:hAnsi="Times"/>
          <w:sz w:val="22"/>
          <w:szCs w:val="22"/>
        </w:rPr>
        <w:t xml:space="preserve"> aging of a system can occur in gene networks that are made of non-aging components</w:t>
      </w:r>
      <w:r w:rsidR="009E5664">
        <w:rPr>
          <w:rFonts w:ascii="Times" w:hAnsi="Times"/>
          <w:sz w:val="22"/>
          <w:szCs w:val="22"/>
        </w:rPr>
        <w:t>, i.e.,</w:t>
      </w:r>
      <w:r w:rsidR="009E5664" w:rsidRPr="00B3164A">
        <w:rPr>
          <w:rFonts w:ascii="Times" w:hAnsi="Times"/>
          <w:sz w:val="22"/>
          <w:szCs w:val="22"/>
        </w:rPr>
        <w:t xml:space="preserve"> components with constant mortality rates</w:t>
      </w:r>
      <w:r w:rsidR="009E5664">
        <w:rPr>
          <w:rFonts w:ascii="Times" w:hAnsi="Times"/>
          <w:sz w:val="22"/>
          <w:szCs w:val="22"/>
        </w:rPr>
        <w:t>.</w:t>
      </w:r>
    </w:p>
    <w:p w:rsidR="00B65D68" w:rsidRDefault="005505E8">
      <w:pPr>
        <w:ind w:firstLine="720"/>
        <w:rPr>
          <w:rFonts w:ascii="Times" w:hAnsi="Times"/>
          <w:sz w:val="22"/>
          <w:szCs w:val="22"/>
        </w:rPr>
      </w:pPr>
      <w:r>
        <w:rPr>
          <w:rFonts w:ascii="Times" w:hAnsi="Times"/>
          <w:sz w:val="22"/>
        </w:rPr>
        <w:t xml:space="preserve">Although intracellular molecular networks can be partitioned into gene regulatory networks, protein networks, and metabolic networks etc, Qin’s network model is an abstractive </w:t>
      </w:r>
      <w:r w:rsidR="009E5664">
        <w:rPr>
          <w:rFonts w:ascii="Times" w:hAnsi="Times"/>
          <w:sz w:val="22"/>
        </w:rPr>
        <w:t>network</w:t>
      </w:r>
      <w:r>
        <w:rPr>
          <w:rFonts w:ascii="Times" w:hAnsi="Times"/>
          <w:sz w:val="22"/>
        </w:rPr>
        <w:t xml:space="preserve"> in order to demonstrate the common principle. T</w:t>
      </w:r>
      <w:r>
        <w:rPr>
          <w:rFonts w:ascii="Times" w:hAnsi="Times"/>
          <w:sz w:val="22"/>
          <w:szCs w:val="22"/>
        </w:rPr>
        <w:t xml:space="preserve">he proposed term ‘gene network’ should be viewed as a generic term that goes beyond the </w:t>
      </w:r>
      <w:proofErr w:type="spellStart"/>
      <w:r>
        <w:rPr>
          <w:rFonts w:ascii="Times" w:hAnsi="Times"/>
          <w:sz w:val="22"/>
          <w:szCs w:val="22"/>
        </w:rPr>
        <w:t>cis</w:t>
      </w:r>
      <w:proofErr w:type="spellEnd"/>
      <w:r>
        <w:rPr>
          <w:rFonts w:ascii="Times" w:hAnsi="Times"/>
          <w:sz w:val="22"/>
          <w:szCs w:val="22"/>
        </w:rPr>
        <w:t xml:space="preserve">- and trans-gene expression regulations. </w:t>
      </w:r>
    </w:p>
    <w:p w:rsidR="0012550C" w:rsidRPr="0012550C" w:rsidRDefault="0012550C">
      <w:pPr>
        <w:rPr>
          <w:rFonts w:ascii="Times" w:hAnsi="Times"/>
          <w:sz w:val="22"/>
        </w:rPr>
      </w:pPr>
    </w:p>
    <w:p w:rsidR="00EE47BB" w:rsidRDefault="00454357" w:rsidP="00EE47BB">
      <w:pPr>
        <w:pStyle w:val="Heading3"/>
        <w:ind w:left="0" w:firstLine="0"/>
        <w:jc w:val="both"/>
        <w:rPr>
          <w:rFonts w:ascii="Times" w:hAnsi="Times"/>
          <w:b w:val="0"/>
          <w:sz w:val="22"/>
          <w:szCs w:val="22"/>
        </w:rPr>
      </w:pPr>
      <w:r>
        <w:rPr>
          <w:rFonts w:ascii="Times" w:hAnsi="Times"/>
          <w:b w:val="0"/>
          <w:sz w:val="22"/>
          <w:szCs w:val="22"/>
        </w:rPr>
        <w:t xml:space="preserve">3.3.2 </w:t>
      </w:r>
      <w:r w:rsidR="00EE47BB" w:rsidRPr="00942B29">
        <w:rPr>
          <w:rFonts w:ascii="Times" w:hAnsi="Times"/>
          <w:b w:val="0"/>
          <w:sz w:val="22"/>
          <w:szCs w:val="22"/>
        </w:rPr>
        <w:t xml:space="preserve">The basic </w:t>
      </w:r>
      <w:r w:rsidR="00EE47BB">
        <w:rPr>
          <w:rFonts w:ascii="Times" w:hAnsi="Times"/>
          <w:b w:val="0"/>
          <w:sz w:val="22"/>
          <w:szCs w:val="22"/>
        </w:rPr>
        <w:t xml:space="preserve">network </w:t>
      </w:r>
      <w:r w:rsidR="00EE47BB" w:rsidRPr="00942B29">
        <w:rPr>
          <w:rFonts w:ascii="Times" w:hAnsi="Times"/>
          <w:b w:val="0"/>
          <w:sz w:val="22"/>
          <w:szCs w:val="22"/>
        </w:rPr>
        <w:t>model</w:t>
      </w:r>
      <w:r w:rsidR="00EE47BB">
        <w:rPr>
          <w:rFonts w:ascii="Times" w:hAnsi="Times"/>
          <w:b w:val="0"/>
          <w:sz w:val="22"/>
          <w:szCs w:val="22"/>
        </w:rPr>
        <w:t xml:space="preserve"> of cellular aging</w:t>
      </w:r>
    </w:p>
    <w:p w:rsidR="00B65D68" w:rsidRDefault="00EE47BB" w:rsidP="000416DB">
      <w:pPr>
        <w:ind w:firstLine="720"/>
        <w:jc w:val="both"/>
        <w:rPr>
          <w:rFonts w:ascii="Times" w:hAnsi="Times"/>
          <w:sz w:val="22"/>
          <w:szCs w:val="22"/>
        </w:rPr>
      </w:pPr>
      <w:r w:rsidRPr="00942B29">
        <w:rPr>
          <w:rFonts w:ascii="Times" w:hAnsi="Times"/>
          <w:sz w:val="22"/>
          <w:szCs w:val="22"/>
        </w:rPr>
        <w:t xml:space="preserve">To gain mechanistic insights on cellular aging, PI Qin </w:t>
      </w:r>
      <w:r w:rsidR="00CD5173">
        <w:rPr>
          <w:rFonts w:ascii="Times" w:hAnsi="Times"/>
          <w:sz w:val="22"/>
          <w:szCs w:val="22"/>
        </w:rPr>
        <w:t xml:space="preserve">developed </w:t>
      </w:r>
      <w:r w:rsidRPr="00942B29">
        <w:rPr>
          <w:rFonts w:ascii="Times" w:hAnsi="Times"/>
          <w:sz w:val="22"/>
          <w:szCs w:val="22"/>
        </w:rPr>
        <w:t xml:space="preserve">a </w:t>
      </w:r>
      <w:r w:rsidR="00CD5173">
        <w:rPr>
          <w:rFonts w:ascii="Times" w:hAnsi="Times"/>
          <w:sz w:val="22"/>
          <w:szCs w:val="22"/>
        </w:rPr>
        <w:t xml:space="preserve">basic </w:t>
      </w:r>
      <w:r w:rsidRPr="00942B29">
        <w:rPr>
          <w:rFonts w:ascii="Times" w:hAnsi="Times"/>
          <w:sz w:val="22"/>
          <w:szCs w:val="22"/>
        </w:rPr>
        <w:t xml:space="preserve">mathematical model of cellular aging based on gene interaction network. This model network is made of only </w:t>
      </w:r>
      <w:proofErr w:type="spellStart"/>
      <w:r w:rsidRPr="00942B29">
        <w:rPr>
          <w:rFonts w:ascii="Times" w:hAnsi="Times"/>
          <w:sz w:val="22"/>
          <w:szCs w:val="22"/>
        </w:rPr>
        <w:t>nonaging</w:t>
      </w:r>
      <w:proofErr w:type="spellEnd"/>
      <w:r w:rsidRPr="00942B29">
        <w:rPr>
          <w:rFonts w:ascii="Times" w:hAnsi="Times"/>
          <w:sz w:val="22"/>
          <w:szCs w:val="22"/>
        </w:rPr>
        <w:t xml:space="preserve"> components - the function of gene interactions decrease with a constant</w:t>
      </w:r>
      <w:r>
        <w:rPr>
          <w:rFonts w:ascii="Times" w:hAnsi="Times"/>
          <w:sz w:val="22"/>
          <w:szCs w:val="22"/>
        </w:rPr>
        <w:t xml:space="preserve"> mortality rate </w:t>
      </w:r>
      <w:r w:rsidR="00C94982" w:rsidRPr="00C94982">
        <w:rPr>
          <w:rFonts w:ascii="Times" w:hAnsi="Times"/>
          <w:sz w:val="22"/>
          <w:szCs w:val="22"/>
          <w:highlight w:val="yellow"/>
        </w:rPr>
        <w:t>(Figure XXX</w:t>
      </w:r>
      <w:r>
        <w:rPr>
          <w:rFonts w:ascii="Times" w:hAnsi="Times"/>
          <w:sz w:val="22"/>
          <w:szCs w:val="22"/>
        </w:rPr>
        <w:t xml:space="preserve">). Death of a cell occurs when an essential gene loses all of its interactions, equivalent to the deletion of an essential gene.  Gene interactions are modeled as intrinsically stochastic, following a Poisson distribution in the prototype. Qin was able to show </w:t>
      </w:r>
      <w:r w:rsidRPr="00942B29">
        <w:rPr>
          <w:rFonts w:ascii="Times" w:hAnsi="Times"/>
          <w:sz w:val="22"/>
          <w:szCs w:val="22"/>
        </w:rPr>
        <w:t xml:space="preserve">that </w:t>
      </w:r>
      <w:r>
        <w:rPr>
          <w:rFonts w:ascii="Times" w:hAnsi="Times"/>
          <w:sz w:val="22"/>
          <w:szCs w:val="22"/>
        </w:rPr>
        <w:t xml:space="preserve">the </w:t>
      </w:r>
      <w:r w:rsidRPr="00942B29">
        <w:rPr>
          <w:rFonts w:ascii="Times" w:hAnsi="Times"/>
          <w:sz w:val="22"/>
          <w:szCs w:val="22"/>
        </w:rPr>
        <w:t>characteristics of</w:t>
      </w:r>
      <w:r>
        <w:rPr>
          <w:rFonts w:ascii="Times" w:hAnsi="Times"/>
          <w:sz w:val="22"/>
          <w:szCs w:val="22"/>
        </w:rPr>
        <w:t xml:space="preserve"> </w:t>
      </w:r>
      <w:r w:rsidRPr="00942B29">
        <w:rPr>
          <w:rFonts w:ascii="Times" w:hAnsi="Times"/>
          <w:sz w:val="22"/>
          <w:szCs w:val="22"/>
        </w:rPr>
        <w:t>biological aging, the exponential increase of mortality rate over</w:t>
      </w:r>
      <w:r>
        <w:rPr>
          <w:rFonts w:ascii="Times" w:hAnsi="Times"/>
          <w:sz w:val="22"/>
          <w:szCs w:val="22"/>
        </w:rPr>
        <w:t xml:space="preserve"> </w:t>
      </w:r>
      <w:r w:rsidRPr="00942B29">
        <w:rPr>
          <w:rFonts w:ascii="Times" w:hAnsi="Times"/>
          <w:sz w:val="22"/>
          <w:szCs w:val="22"/>
        </w:rPr>
        <w:t>time, can arise from this gene network model. Hence</w:t>
      </w:r>
      <w:r>
        <w:rPr>
          <w:rFonts w:ascii="Times" w:hAnsi="Times"/>
          <w:sz w:val="22"/>
          <w:szCs w:val="22"/>
        </w:rPr>
        <w:t>, by definition</w:t>
      </w:r>
      <w:r w:rsidRPr="00942B29">
        <w:rPr>
          <w:rFonts w:ascii="Times" w:hAnsi="Times"/>
          <w:sz w:val="22"/>
          <w:szCs w:val="22"/>
        </w:rPr>
        <w:t>, cellular aging is an emergent property of this model</w:t>
      </w:r>
      <w:r>
        <w:rPr>
          <w:rFonts w:ascii="Times" w:hAnsi="Times"/>
          <w:sz w:val="22"/>
          <w:szCs w:val="22"/>
        </w:rPr>
        <w:t xml:space="preserve"> </w:t>
      </w:r>
      <w:r w:rsidRPr="00942B29">
        <w:rPr>
          <w:rFonts w:ascii="Times" w:hAnsi="Times"/>
          <w:sz w:val="22"/>
          <w:szCs w:val="22"/>
        </w:rPr>
        <w:t xml:space="preserve">network. </w:t>
      </w:r>
    </w:p>
    <w:p w:rsidR="00EE47BB" w:rsidRDefault="00087E48" w:rsidP="00EE47BB">
      <w:pPr>
        <w:ind w:firstLine="720"/>
        <w:jc w:val="both"/>
        <w:rPr>
          <w:sz w:val="22"/>
          <w:szCs w:val="22"/>
        </w:rPr>
      </w:pPr>
      <w:r>
        <w:rPr>
          <w:sz w:val="22"/>
          <w:szCs w:val="22"/>
        </w:rPr>
        <w:t>The basic network contain</w:t>
      </w:r>
      <w:r w:rsidR="00CB48CB">
        <w:rPr>
          <w:sz w:val="22"/>
          <w:szCs w:val="22"/>
        </w:rPr>
        <w:t>s</w:t>
      </w:r>
      <w:r>
        <w:rPr>
          <w:sz w:val="22"/>
          <w:szCs w:val="22"/>
        </w:rPr>
        <w:t xml:space="preserve"> </w:t>
      </w:r>
      <w:r w:rsidR="00C94982" w:rsidRPr="00C94982">
        <w:rPr>
          <w:i/>
          <w:sz w:val="22"/>
          <w:szCs w:val="22"/>
        </w:rPr>
        <w:t>K</w:t>
      </w:r>
      <w:r w:rsidR="00EE47BB">
        <w:rPr>
          <w:sz w:val="22"/>
          <w:szCs w:val="22"/>
        </w:rPr>
        <w:t xml:space="preserve"> </w:t>
      </w:r>
      <w:r>
        <w:rPr>
          <w:sz w:val="22"/>
          <w:szCs w:val="22"/>
        </w:rPr>
        <w:t xml:space="preserve">essential </w:t>
      </w:r>
      <w:r w:rsidR="00EE47BB">
        <w:rPr>
          <w:sz w:val="22"/>
          <w:szCs w:val="22"/>
        </w:rPr>
        <w:t>modules</w:t>
      </w:r>
      <w:r>
        <w:rPr>
          <w:sz w:val="22"/>
          <w:szCs w:val="22"/>
        </w:rPr>
        <w:t>, and each module contains</w:t>
      </w:r>
      <w:r w:rsidR="007C1757">
        <w:rPr>
          <w:sz w:val="22"/>
          <w:szCs w:val="22"/>
        </w:rPr>
        <w:t xml:space="preserve"> </w:t>
      </w:r>
      <w:r>
        <w:rPr>
          <w:sz w:val="22"/>
          <w:szCs w:val="22"/>
        </w:rPr>
        <w:t xml:space="preserve">one essential and </w:t>
      </w:r>
      <w:r w:rsidR="00C94982" w:rsidRPr="00C94982">
        <w:rPr>
          <w:i/>
          <w:sz w:val="22"/>
          <w:szCs w:val="22"/>
        </w:rPr>
        <w:t>n</w:t>
      </w:r>
      <w:r w:rsidR="007C1757">
        <w:rPr>
          <w:sz w:val="22"/>
          <w:szCs w:val="22"/>
        </w:rPr>
        <w:t xml:space="preserve"> </w:t>
      </w:r>
      <w:r>
        <w:rPr>
          <w:sz w:val="22"/>
          <w:szCs w:val="22"/>
        </w:rPr>
        <w:t xml:space="preserve">non-essential </w:t>
      </w:r>
      <w:r w:rsidR="007C1757">
        <w:rPr>
          <w:sz w:val="22"/>
          <w:szCs w:val="22"/>
        </w:rPr>
        <w:t>genes</w:t>
      </w:r>
      <w:r>
        <w:rPr>
          <w:sz w:val="22"/>
          <w:szCs w:val="22"/>
        </w:rPr>
        <w:t xml:space="preserve">. The biological functionality of each interaction is assumed </w:t>
      </w:r>
      <w:r w:rsidR="00D33641">
        <w:rPr>
          <w:sz w:val="22"/>
          <w:szCs w:val="22"/>
        </w:rPr>
        <w:t xml:space="preserve">to be non-aging and </w:t>
      </w:r>
      <w:r>
        <w:rPr>
          <w:sz w:val="22"/>
          <w:szCs w:val="22"/>
        </w:rPr>
        <w:t>decline exponentially</w:t>
      </w:r>
      <w:r w:rsidR="00D33641">
        <w:rPr>
          <w:sz w:val="22"/>
          <w:szCs w:val="22"/>
        </w:rPr>
        <w:t xml:space="preserve"> with a constant rate of </w:t>
      </w:r>
      <w:r w:rsidR="00D33641" w:rsidRPr="00154D58">
        <w:rPr>
          <w:sz w:val="22"/>
          <w:szCs w:val="22"/>
        </w:rPr>
        <w:t>µ</w:t>
      </w:r>
      <w:r>
        <w:rPr>
          <w:sz w:val="22"/>
          <w:szCs w:val="22"/>
        </w:rPr>
        <w:t xml:space="preserve">.  </w:t>
      </w:r>
      <w:r w:rsidR="00CB48CB">
        <w:rPr>
          <w:sz w:val="22"/>
          <w:szCs w:val="22"/>
        </w:rPr>
        <w:t>Death of a cell occurs when an essential gene lose</w:t>
      </w:r>
      <w:del w:id="15" w:author="hong qin" w:date="2012-06-24T12:33:00Z">
        <w:r w:rsidR="00CB48CB" w:rsidDel="000416DB">
          <w:rPr>
            <w:sz w:val="22"/>
            <w:szCs w:val="22"/>
          </w:rPr>
          <w:delText>d</w:delText>
        </w:r>
      </w:del>
      <w:r w:rsidR="00CB48CB">
        <w:rPr>
          <w:sz w:val="22"/>
          <w:szCs w:val="22"/>
        </w:rPr>
        <w:t xml:space="preserve"> all of its interactions to non-essential genes, equivalent to the experimental deletion of an essential gene. </w:t>
      </w:r>
      <w:r>
        <w:rPr>
          <w:sz w:val="22"/>
          <w:szCs w:val="22"/>
        </w:rPr>
        <w:t>Initially</w:t>
      </w:r>
      <w:r w:rsidR="00EE47BB">
        <w:rPr>
          <w:sz w:val="22"/>
          <w:szCs w:val="22"/>
        </w:rPr>
        <w:t xml:space="preserve">, </w:t>
      </w:r>
      <w:r w:rsidR="00B957CE">
        <w:rPr>
          <w:sz w:val="22"/>
          <w:szCs w:val="22"/>
        </w:rPr>
        <w:t xml:space="preserve">the probability of an </w:t>
      </w:r>
      <w:r>
        <w:rPr>
          <w:sz w:val="22"/>
          <w:szCs w:val="22"/>
        </w:rPr>
        <w:t xml:space="preserve">interaction </w:t>
      </w:r>
      <w:r w:rsidR="00EE47BB">
        <w:rPr>
          <w:sz w:val="22"/>
          <w:szCs w:val="22"/>
        </w:rPr>
        <w:t xml:space="preserve">in each module </w:t>
      </w:r>
      <w:r w:rsidR="00B957CE">
        <w:rPr>
          <w:sz w:val="22"/>
          <w:szCs w:val="22"/>
        </w:rPr>
        <w:t xml:space="preserve">being functional is assumed to be p. </w:t>
      </w:r>
      <w:r w:rsidR="00EE47BB">
        <w:rPr>
          <w:sz w:val="22"/>
          <w:szCs w:val="22"/>
        </w:rPr>
        <w:t>The mortality rate of the this system is</w:t>
      </w:r>
    </w:p>
    <w:p w:rsidR="00EE47BB" w:rsidRDefault="00EE47BB" w:rsidP="00EE47BB">
      <w:pPr>
        <w:ind w:left="1440" w:firstLine="720"/>
        <w:jc w:val="both"/>
        <w:rPr>
          <w:sz w:val="22"/>
          <w:szCs w:val="22"/>
        </w:rPr>
      </w:pPr>
      <w:r w:rsidRPr="00154D58">
        <w:rPr>
          <w:sz w:val="22"/>
          <w:szCs w:val="22"/>
        </w:rPr>
        <w:t xml:space="preserve"> </w:t>
      </w:r>
      <m:oMath>
        <m:r>
          <w:rPr>
            <w:rFonts w:ascii="Cambria Math" w:hAnsi="Cambria Math"/>
            <w:sz w:val="22"/>
            <w:szCs w:val="22"/>
          </w:rPr>
          <m:t>m</m:t>
        </m:r>
        <m:r>
          <w:rPr>
            <w:rFonts w:ascii="Cambria Math" w:hAnsi="Cambria Math" w:hint="eastAsia"/>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Gt</m:t>
            </m:r>
          </m:sup>
        </m:sSup>
      </m:oMath>
      <w:r w:rsidRPr="00154D58">
        <w:rPr>
          <w:sz w:val="22"/>
          <w:szCs w:val="22"/>
        </w:rPr>
        <w:t xml:space="preserve"> , when t </w:t>
      </w:r>
      <m:oMath>
        <m:r>
          <w:rPr>
            <w:rFonts w:ascii="Lucida Sans Unicode" w:hAnsi="Lucida Sans Unicode" w:cs="Lucida Sans Unicode"/>
            <w:sz w:val="22"/>
            <w:szCs w:val="22"/>
          </w:rPr>
          <m:t>≪</m:t>
        </m:r>
      </m:oMath>
      <w:r w:rsidRPr="00154D58">
        <w:rPr>
          <w:sz w:val="22"/>
          <w:szCs w:val="22"/>
        </w:rPr>
        <w:t>1/µ.</w:t>
      </w:r>
      <w:r w:rsidR="008A0C6E">
        <w:rPr>
          <w:sz w:val="22"/>
          <w:szCs w:val="22"/>
        </w:rPr>
        <w:t xml:space="preserve">                                                                </w:t>
      </w:r>
      <w:proofErr w:type="spellStart"/>
      <w:r w:rsidR="008A0C6E">
        <w:rPr>
          <w:sz w:val="22"/>
          <w:szCs w:val="22"/>
        </w:rPr>
        <w:t>Eq</w:t>
      </w:r>
      <w:proofErr w:type="spellEnd"/>
      <w:r w:rsidR="008A0C6E">
        <w:rPr>
          <w:sz w:val="22"/>
          <w:szCs w:val="22"/>
        </w:rPr>
        <w:t xml:space="preserve"> 1</w:t>
      </w:r>
    </w:p>
    <w:p w:rsidR="002D554C" w:rsidRDefault="00EE47BB" w:rsidP="00244EB1">
      <w:pPr>
        <w:jc w:val="both"/>
        <w:rPr>
          <w:ins w:id="16" w:author="hong qin" w:date="2012-06-24T12:40:00Z"/>
          <w:sz w:val="22"/>
          <w:szCs w:val="22"/>
        </w:rPr>
        <w:pPrChange w:id="17" w:author="hong qin" w:date="2012-06-24T12:41:00Z">
          <w:pPr>
            <w:ind w:firstLine="720"/>
            <w:jc w:val="both"/>
          </w:pPr>
        </w:pPrChange>
      </w:pPr>
      <w:proofErr w:type="gramStart"/>
      <w:r w:rsidRPr="00154D58">
        <w:rPr>
          <w:sz w:val="22"/>
          <w:szCs w:val="22"/>
        </w:rPr>
        <w:t>where</w:t>
      </w:r>
      <w:proofErr w:type="gramEnd"/>
      <w:r w:rsidRPr="00154D58">
        <w:rPr>
          <w:sz w:val="22"/>
          <w:szCs w:val="22"/>
        </w:rPr>
        <w:t xml:space="preserve"> </w:t>
      </w:r>
      <w:r w:rsidR="00331242">
        <w:rPr>
          <w:i/>
          <w:sz w:val="22"/>
          <w:szCs w:val="22"/>
        </w:rPr>
        <w:t>m</w:t>
      </w:r>
      <w:r w:rsidR="00C94982" w:rsidRPr="00C94982">
        <w:rPr>
          <w:i/>
          <w:sz w:val="22"/>
          <w:szCs w:val="22"/>
          <w:vertAlign w:val="subscript"/>
        </w:rPr>
        <w:t>0</w:t>
      </w:r>
      <w:r w:rsidR="00331242" w:rsidRPr="00154D58">
        <w:rPr>
          <w:sz w:val="22"/>
          <w:szCs w:val="22"/>
        </w:rPr>
        <w:t xml:space="preserve"> </w:t>
      </w:r>
      <w:r w:rsidRPr="00154D58">
        <w:rPr>
          <w:sz w:val="22"/>
          <w:szCs w:val="22"/>
        </w:rPr>
        <w:t xml:space="preserve">= </w:t>
      </w:r>
      <w:proofErr w:type="spellStart"/>
      <w:r w:rsidRPr="00FA2B8E">
        <w:rPr>
          <w:i/>
          <w:sz w:val="22"/>
          <w:szCs w:val="22"/>
        </w:rPr>
        <w:t>CK</w:t>
      </w:r>
      <w:r w:rsidR="00331242">
        <w:rPr>
          <w:i/>
          <w:sz w:val="22"/>
          <w:szCs w:val="22"/>
        </w:rPr>
        <w:t>np</w:t>
      </w:r>
      <w:proofErr w:type="spellEnd"/>
      <w:r w:rsidRPr="00FA2B8E">
        <w:rPr>
          <w:i/>
          <w:sz w:val="22"/>
          <w:szCs w:val="22"/>
        </w:rPr>
        <w:t>µ</w:t>
      </w:r>
      <w:r w:rsidR="00331242">
        <w:rPr>
          <w:i/>
          <w:sz w:val="22"/>
          <w:szCs w:val="22"/>
        </w:rPr>
        <w:t>(1-p)</w:t>
      </w:r>
      <w:r w:rsidR="00331242">
        <w:rPr>
          <w:i/>
          <w:sz w:val="22"/>
          <w:szCs w:val="22"/>
          <w:vertAlign w:val="superscript"/>
        </w:rPr>
        <w:t>n-1</w:t>
      </w:r>
      <w:r w:rsidRPr="00154D58">
        <w:rPr>
          <w:sz w:val="22"/>
          <w:szCs w:val="22"/>
        </w:rPr>
        <w:t xml:space="preserve"> , and</w:t>
      </w:r>
      <w:r w:rsidRPr="005E25D1">
        <w:rPr>
          <w:i/>
          <w:sz w:val="22"/>
          <w:szCs w:val="22"/>
        </w:rPr>
        <w:t xml:space="preserve"> G </w:t>
      </w:r>
      <w:r w:rsidRPr="00FA2B8E">
        <w:rPr>
          <w:i/>
          <w:sz w:val="22"/>
          <w:szCs w:val="22"/>
        </w:rPr>
        <w:t>= µ</w:t>
      </w:r>
      <w:r w:rsidR="00331242">
        <w:rPr>
          <w:i/>
          <w:sz w:val="22"/>
          <w:szCs w:val="22"/>
        </w:rPr>
        <w:t>p(n-1)/(1-p)</w:t>
      </w:r>
      <w:r w:rsidRPr="00154D58">
        <w:rPr>
          <w:sz w:val="22"/>
          <w:szCs w:val="22"/>
        </w:rPr>
        <w:t xml:space="preserve">, </w:t>
      </w:r>
      <w:r w:rsidRPr="00FA2B8E">
        <w:rPr>
          <w:i/>
          <w:sz w:val="22"/>
          <w:szCs w:val="22"/>
        </w:rPr>
        <w:t>µ</w:t>
      </w:r>
      <w:r w:rsidRPr="00154D58">
        <w:rPr>
          <w:sz w:val="22"/>
          <w:szCs w:val="22"/>
        </w:rPr>
        <w:t xml:space="preserve"> is the constant mortality rate of each </w:t>
      </w:r>
      <w:del w:id="18" w:author="hong qin" w:date="2012-06-24T12:34:00Z">
        <w:r w:rsidR="009D1F5B" w:rsidDel="000416DB">
          <w:rPr>
            <w:sz w:val="22"/>
            <w:szCs w:val="22"/>
          </w:rPr>
          <w:delText>ineraction</w:delText>
        </w:r>
      </w:del>
      <w:ins w:id="19" w:author="hong qin" w:date="2012-06-24T12:34:00Z">
        <w:r w:rsidR="000416DB">
          <w:rPr>
            <w:sz w:val="22"/>
            <w:szCs w:val="22"/>
          </w:rPr>
          <w:t>interaction</w:t>
        </w:r>
      </w:ins>
      <w:r w:rsidRPr="00154D58">
        <w:rPr>
          <w:sz w:val="22"/>
          <w:szCs w:val="22"/>
        </w:rPr>
        <w:t xml:space="preserve">, </w:t>
      </w:r>
      <w:r w:rsidRPr="00FA2B8E">
        <w:rPr>
          <w:i/>
          <w:sz w:val="22"/>
          <w:szCs w:val="22"/>
        </w:rPr>
        <w:t>C</w:t>
      </w:r>
      <w:r w:rsidRPr="00154D58">
        <w:rPr>
          <w:sz w:val="22"/>
          <w:szCs w:val="22"/>
        </w:rPr>
        <w:t xml:space="preserve"> is a normalization constant</w:t>
      </w:r>
      <w:r w:rsidR="009D1F5B">
        <w:rPr>
          <w:sz w:val="22"/>
          <w:szCs w:val="22"/>
        </w:rPr>
        <w:t xml:space="preserve"> (Qin, preparation). </w:t>
      </w:r>
      <w:r w:rsidR="00AA74F2">
        <w:rPr>
          <w:sz w:val="22"/>
          <w:szCs w:val="22"/>
        </w:rPr>
        <w:t>[Figure XXX to show m0 and R]</w:t>
      </w:r>
      <w:r w:rsidR="0077682F">
        <w:rPr>
          <w:sz w:val="22"/>
          <w:szCs w:val="22"/>
        </w:rPr>
        <w:t xml:space="preserve">  </w:t>
      </w:r>
      <w:ins w:id="20" w:author="hong qin" w:date="2012-06-24T12:40:00Z">
        <w:r w:rsidR="002D554C">
          <w:rPr>
            <w:sz w:val="22"/>
            <w:szCs w:val="22"/>
          </w:rPr>
          <w:t>This network model has its roots in the reliability model of aging</w:t>
        </w:r>
      </w:ins>
      <w:ins w:id="21" w:author="hong qin" w:date="2012-06-24T14:36:00Z">
        <w:r w:rsidR="00041172">
          <w:rPr>
            <w:sz w:val="22"/>
            <w:szCs w:val="22"/>
          </w:rPr>
          <w:t xml:space="preserve">, and </w:t>
        </w:r>
        <w:proofErr w:type="spellStart"/>
        <w:r w:rsidR="00041172">
          <w:rPr>
            <w:sz w:val="22"/>
            <w:szCs w:val="22"/>
          </w:rPr>
          <w:t>Eq</w:t>
        </w:r>
        <w:proofErr w:type="spellEnd"/>
        <w:r w:rsidR="00041172">
          <w:rPr>
            <w:sz w:val="22"/>
            <w:szCs w:val="22"/>
          </w:rPr>
          <w:t xml:space="preserve"> 1 can be found using the ‘initial virtual age’ method</w:t>
        </w:r>
      </w:ins>
      <w:ins w:id="22" w:author="hong qin" w:date="2012-06-24T14:37:00Z">
        <w:r w:rsidR="00041172">
          <w:rPr>
            <w:sz w:val="22"/>
            <w:szCs w:val="22"/>
          </w:rPr>
          <w:t xml:space="preserve"> </w:t>
        </w:r>
        <w:r w:rsidR="00041172">
          <w:rPr>
            <w:sz w:val="22"/>
            <w:szCs w:val="22"/>
          </w:rPr>
          <w:t xml:space="preserve">developed by </w:t>
        </w:r>
        <w:proofErr w:type="spellStart"/>
        <w:r w:rsidR="00041172">
          <w:rPr>
            <w:sz w:val="22"/>
            <w:szCs w:val="22"/>
          </w:rPr>
          <w:t>Gavrilov</w:t>
        </w:r>
        <w:proofErr w:type="spellEnd"/>
        <w:r w:rsidR="00041172">
          <w:rPr>
            <w:sz w:val="22"/>
            <w:szCs w:val="22"/>
          </w:rPr>
          <w:t xml:space="preserve"> and </w:t>
        </w:r>
        <w:proofErr w:type="spellStart"/>
        <w:r w:rsidR="00041172">
          <w:rPr>
            <w:sz w:val="22"/>
            <w:szCs w:val="22"/>
          </w:rPr>
          <w:t>Gavirolva</w:t>
        </w:r>
        <w:proofErr w:type="spellEnd"/>
        <w:r w:rsidR="00041172">
          <w:rPr>
            <w:sz w:val="22"/>
            <w:szCs w:val="22"/>
          </w:rPr>
          <w:t xml:space="preserve"> {</w:t>
        </w:r>
        <w:proofErr w:type="spellStart"/>
        <w:r w:rsidR="00041172">
          <w:rPr>
            <w:sz w:val="22"/>
            <w:szCs w:val="22"/>
          </w:rPr>
          <w:t>Gavrilov</w:t>
        </w:r>
        <w:proofErr w:type="spellEnd"/>
        <w:r w:rsidR="00041172">
          <w:rPr>
            <w:sz w:val="22"/>
            <w:szCs w:val="22"/>
          </w:rPr>
          <w:t>, 1991 #1785</w:t>
        </w:r>
        <w:proofErr w:type="gramStart"/>
        <w:r w:rsidR="00041172">
          <w:rPr>
            <w:sz w:val="22"/>
            <w:szCs w:val="22"/>
          </w:rPr>
          <w:t>;Gavrilov</w:t>
        </w:r>
        <w:proofErr w:type="gramEnd"/>
        <w:r w:rsidR="00041172">
          <w:rPr>
            <w:sz w:val="22"/>
            <w:szCs w:val="22"/>
          </w:rPr>
          <w:t>, 2001 #397}</w:t>
        </w:r>
      </w:ins>
      <w:ins w:id="23" w:author="hong qin" w:date="2012-06-24T14:36:00Z">
        <w:r w:rsidR="00041172">
          <w:rPr>
            <w:sz w:val="22"/>
            <w:szCs w:val="22"/>
          </w:rPr>
          <w:t xml:space="preserve"> </w:t>
        </w:r>
      </w:ins>
      <w:ins w:id="24" w:author="hong qin" w:date="2012-06-24T12:40:00Z">
        <w:r w:rsidR="002D554C">
          <w:rPr>
            <w:sz w:val="22"/>
            <w:szCs w:val="22"/>
          </w:rPr>
          <w:t>.</w:t>
        </w:r>
      </w:ins>
      <w:ins w:id="25" w:author="hong qin" w:date="2012-06-24T14:35:00Z">
        <w:r w:rsidR="00041172">
          <w:rPr>
            <w:sz w:val="22"/>
            <w:szCs w:val="22"/>
          </w:rPr>
          <w:t xml:space="preserve"> </w:t>
        </w:r>
      </w:ins>
    </w:p>
    <w:p w:rsidR="000442FC" w:rsidDel="002D554C" w:rsidRDefault="000416DB" w:rsidP="00EE47BB">
      <w:pPr>
        <w:jc w:val="both"/>
        <w:rPr>
          <w:del w:id="26" w:author="hong qin" w:date="2012-06-24T12:40:00Z"/>
          <w:sz w:val="22"/>
          <w:szCs w:val="22"/>
        </w:rPr>
      </w:pPr>
      <w:del w:id="27" w:author="hong qin" w:date="2012-06-24T12:39:00Z">
        <w:r w:rsidDel="003A44DD">
          <w:rPr>
            <w:sz w:val="22"/>
            <w:szCs w:val="22"/>
          </w:rPr>
          <w:delText>{Gavrilov, 1991 #1785;Gavrilov, 2001 #397}</w:delText>
        </w:r>
      </w:del>
    </w:p>
    <w:p w:rsidR="00B65D68" w:rsidRDefault="009B4BEE" w:rsidP="002D554C">
      <w:pPr>
        <w:ind w:firstLine="720"/>
        <w:jc w:val="both"/>
        <w:rPr>
          <w:ins w:id="28" w:author="hong qin" w:date="2012-06-24T12:40:00Z"/>
          <w:sz w:val="22"/>
          <w:szCs w:val="22"/>
        </w:rPr>
        <w:pPrChange w:id="29" w:author="hong qin" w:date="2012-06-24T12:40:00Z">
          <w:pPr>
            <w:ind w:firstLine="720"/>
            <w:jc w:val="both"/>
          </w:pPr>
        </w:pPrChange>
      </w:pPr>
      <w:r>
        <w:rPr>
          <w:sz w:val="22"/>
          <w:szCs w:val="22"/>
        </w:rPr>
        <w:t>T</w:t>
      </w:r>
      <w:r w:rsidR="00EE47BB">
        <w:rPr>
          <w:sz w:val="22"/>
          <w:szCs w:val="22"/>
        </w:rPr>
        <w:t xml:space="preserve">he rate of aging, </w:t>
      </w:r>
      <w:r w:rsidR="00EE47BB" w:rsidRPr="00FA2B8E">
        <w:rPr>
          <w:i/>
          <w:sz w:val="22"/>
          <w:szCs w:val="22"/>
        </w:rPr>
        <w:t>G</w:t>
      </w:r>
      <w:r w:rsidR="00EE47BB">
        <w:rPr>
          <w:sz w:val="22"/>
          <w:szCs w:val="22"/>
        </w:rPr>
        <w:t xml:space="preserve">, is </w:t>
      </w:r>
      <w:r w:rsidR="00D640F3">
        <w:rPr>
          <w:sz w:val="22"/>
          <w:szCs w:val="22"/>
        </w:rPr>
        <w:t xml:space="preserve">approximately proportional to </w:t>
      </w:r>
      <w:r w:rsidR="00EE47BB">
        <w:rPr>
          <w:sz w:val="22"/>
          <w:szCs w:val="22"/>
        </w:rPr>
        <w:t xml:space="preserve">the number of </w:t>
      </w:r>
      <w:r w:rsidR="00D640F3">
        <w:rPr>
          <w:sz w:val="22"/>
          <w:szCs w:val="22"/>
        </w:rPr>
        <w:t>interaction</w:t>
      </w:r>
      <w:r w:rsidR="00AC1583">
        <w:rPr>
          <w:sz w:val="22"/>
          <w:szCs w:val="22"/>
        </w:rPr>
        <w:t>s</w:t>
      </w:r>
      <w:r w:rsidR="00D640F3">
        <w:rPr>
          <w:sz w:val="22"/>
          <w:szCs w:val="22"/>
        </w:rPr>
        <w:t xml:space="preserve"> per </w:t>
      </w:r>
      <w:r w:rsidR="00AC1583">
        <w:rPr>
          <w:sz w:val="22"/>
          <w:szCs w:val="22"/>
        </w:rPr>
        <w:t>essential gene</w:t>
      </w:r>
      <w:r w:rsidR="00D640F3">
        <w:rPr>
          <w:sz w:val="22"/>
          <w:szCs w:val="22"/>
        </w:rPr>
        <w:t xml:space="preserve"> (</w:t>
      </w:r>
      <w:r w:rsidR="00C94982" w:rsidRPr="00C94982">
        <w:rPr>
          <w:i/>
          <w:sz w:val="22"/>
          <w:szCs w:val="22"/>
        </w:rPr>
        <w:t>n</w:t>
      </w:r>
      <w:r w:rsidR="00D640F3">
        <w:rPr>
          <w:sz w:val="22"/>
          <w:szCs w:val="22"/>
        </w:rPr>
        <w:t xml:space="preserve">) and </w:t>
      </w:r>
      <w:r w:rsidR="003B573E">
        <w:rPr>
          <w:sz w:val="22"/>
          <w:szCs w:val="22"/>
        </w:rPr>
        <w:t xml:space="preserve">will increases dramatically </w:t>
      </w:r>
      <w:r w:rsidR="00D92381">
        <w:rPr>
          <w:sz w:val="22"/>
          <w:szCs w:val="22"/>
        </w:rPr>
        <w:t xml:space="preserve">at </w:t>
      </w:r>
      <w:r w:rsidR="003B573E">
        <w:rPr>
          <w:sz w:val="22"/>
          <w:szCs w:val="22"/>
        </w:rPr>
        <w:t>chance</w:t>
      </w:r>
      <w:r w:rsidR="00D92381">
        <w:rPr>
          <w:sz w:val="22"/>
          <w:szCs w:val="22"/>
        </w:rPr>
        <w:t>s</w:t>
      </w:r>
      <w:r w:rsidR="003B573E">
        <w:rPr>
          <w:sz w:val="22"/>
          <w:szCs w:val="22"/>
        </w:rPr>
        <w:t xml:space="preserve"> </w:t>
      </w:r>
      <w:r w:rsidR="00D640F3">
        <w:rPr>
          <w:sz w:val="22"/>
          <w:szCs w:val="22"/>
        </w:rPr>
        <w:t>of the</w:t>
      </w:r>
      <w:r w:rsidR="00AC1583">
        <w:rPr>
          <w:sz w:val="22"/>
          <w:szCs w:val="22"/>
        </w:rPr>
        <w:t>se</w:t>
      </w:r>
      <w:r w:rsidR="00D640F3">
        <w:rPr>
          <w:sz w:val="22"/>
          <w:szCs w:val="22"/>
        </w:rPr>
        <w:t xml:space="preserve"> interaction</w:t>
      </w:r>
      <w:r w:rsidR="00AC1583">
        <w:rPr>
          <w:sz w:val="22"/>
          <w:szCs w:val="22"/>
        </w:rPr>
        <w:t>s</w:t>
      </w:r>
      <w:r w:rsidR="00D640F3">
        <w:rPr>
          <w:sz w:val="22"/>
          <w:szCs w:val="22"/>
        </w:rPr>
        <w:t xml:space="preserve"> </w:t>
      </w:r>
      <w:r w:rsidR="003B573E">
        <w:rPr>
          <w:sz w:val="22"/>
          <w:szCs w:val="22"/>
        </w:rPr>
        <w:t>being active</w:t>
      </w:r>
      <w:r w:rsidR="00D92381">
        <w:rPr>
          <w:sz w:val="22"/>
          <w:szCs w:val="22"/>
        </w:rPr>
        <w:t xml:space="preserve"> become higher (</w:t>
      </w:r>
      <w:r w:rsidR="00C94982" w:rsidRPr="00C94982">
        <w:rPr>
          <w:i/>
          <w:sz w:val="22"/>
          <w:szCs w:val="22"/>
        </w:rPr>
        <w:t>p</w:t>
      </w:r>
      <w:r w:rsidR="00D92381">
        <w:rPr>
          <w:sz w:val="22"/>
          <w:szCs w:val="22"/>
        </w:rPr>
        <w:t>)</w:t>
      </w:r>
      <w:r w:rsidR="003B573E">
        <w:rPr>
          <w:sz w:val="22"/>
          <w:szCs w:val="22"/>
        </w:rPr>
        <w:t xml:space="preserve">. </w:t>
      </w:r>
      <w:r w:rsidR="00AB1D49">
        <w:rPr>
          <w:sz w:val="22"/>
          <w:szCs w:val="22"/>
        </w:rPr>
        <w:t>The number of interactions per gene</w:t>
      </w:r>
      <w:r>
        <w:rPr>
          <w:sz w:val="22"/>
          <w:szCs w:val="22"/>
        </w:rPr>
        <w:t xml:space="preserve"> </w:t>
      </w:r>
      <w:r w:rsidR="00AB1D49">
        <w:rPr>
          <w:sz w:val="22"/>
          <w:szCs w:val="22"/>
        </w:rPr>
        <w:t>can be viewed a measure of network robustness</w:t>
      </w:r>
      <w:r>
        <w:rPr>
          <w:sz w:val="22"/>
          <w:szCs w:val="22"/>
        </w:rPr>
        <w:t>. In real gene networks</w:t>
      </w:r>
      <w:r w:rsidR="00F86D13">
        <w:rPr>
          <w:sz w:val="22"/>
          <w:szCs w:val="22"/>
        </w:rPr>
        <w:t xml:space="preserve"> with much more complex interactions</w:t>
      </w:r>
      <w:r>
        <w:rPr>
          <w:sz w:val="22"/>
          <w:szCs w:val="22"/>
        </w:rPr>
        <w:t xml:space="preserve">, the loss of one gene’s function </w:t>
      </w:r>
      <w:r w:rsidR="00F4175E">
        <w:rPr>
          <w:sz w:val="22"/>
          <w:szCs w:val="22"/>
        </w:rPr>
        <w:t xml:space="preserve">could be </w:t>
      </w:r>
      <w:r>
        <w:rPr>
          <w:sz w:val="22"/>
          <w:szCs w:val="22"/>
        </w:rPr>
        <w:t>remediated</w:t>
      </w:r>
      <w:r w:rsidR="00F4175E">
        <w:rPr>
          <w:sz w:val="22"/>
          <w:szCs w:val="22"/>
        </w:rPr>
        <w:t xml:space="preserve"> by repair mechanism</w:t>
      </w:r>
      <w:r w:rsidR="00AB1D49">
        <w:rPr>
          <w:sz w:val="22"/>
          <w:szCs w:val="22"/>
        </w:rPr>
        <w:t>s</w:t>
      </w:r>
      <w:r w:rsidR="00F4175E">
        <w:rPr>
          <w:sz w:val="22"/>
          <w:szCs w:val="22"/>
        </w:rPr>
        <w:t>,</w:t>
      </w:r>
      <w:r>
        <w:rPr>
          <w:sz w:val="22"/>
          <w:szCs w:val="22"/>
        </w:rPr>
        <w:t xml:space="preserve"> other genes </w:t>
      </w:r>
      <w:r w:rsidR="00F86D13">
        <w:rPr>
          <w:sz w:val="22"/>
          <w:szCs w:val="22"/>
        </w:rPr>
        <w:t xml:space="preserve">with </w:t>
      </w:r>
      <w:r>
        <w:rPr>
          <w:sz w:val="22"/>
          <w:szCs w:val="22"/>
        </w:rPr>
        <w:t xml:space="preserve">overlapping functions </w:t>
      </w:r>
      <w:r w:rsidR="00F86D13">
        <w:rPr>
          <w:sz w:val="22"/>
          <w:szCs w:val="22"/>
        </w:rPr>
        <w:t xml:space="preserve">{Wagner, 2000 #567;Gu, 2003 #537}, </w:t>
      </w:r>
      <w:r>
        <w:rPr>
          <w:sz w:val="22"/>
          <w:szCs w:val="22"/>
        </w:rPr>
        <w:t xml:space="preserve">or </w:t>
      </w:r>
      <w:r w:rsidR="00144A04">
        <w:rPr>
          <w:sz w:val="22"/>
          <w:szCs w:val="22"/>
        </w:rPr>
        <w:t>alternative pathways</w:t>
      </w:r>
      <w:r w:rsidR="00F86D13">
        <w:rPr>
          <w:sz w:val="22"/>
          <w:szCs w:val="22"/>
        </w:rPr>
        <w:t xml:space="preserve"> through network buffering mechanisms {Wagner, 2000 #567}</w:t>
      </w:r>
      <w:r>
        <w:rPr>
          <w:sz w:val="22"/>
          <w:szCs w:val="22"/>
        </w:rPr>
        <w:t xml:space="preserve">. </w:t>
      </w:r>
      <w:r w:rsidR="00F86D13">
        <w:rPr>
          <w:sz w:val="22"/>
          <w:szCs w:val="22"/>
        </w:rPr>
        <w:t xml:space="preserve">The ability of </w:t>
      </w:r>
      <w:r w:rsidR="00F4175E">
        <w:rPr>
          <w:sz w:val="22"/>
          <w:szCs w:val="22"/>
        </w:rPr>
        <w:t>biological systems</w:t>
      </w:r>
      <w:r w:rsidR="00F86D13">
        <w:rPr>
          <w:sz w:val="22"/>
          <w:szCs w:val="22"/>
        </w:rPr>
        <w:t xml:space="preserve"> to maintain homeostasis is often termed ‘robustness’</w:t>
      </w:r>
      <w:r w:rsidR="00391B37">
        <w:rPr>
          <w:sz w:val="22"/>
          <w:szCs w:val="22"/>
        </w:rPr>
        <w:t>.</w:t>
      </w:r>
      <w:r w:rsidR="00B5420F">
        <w:rPr>
          <w:sz w:val="22"/>
          <w:szCs w:val="22"/>
        </w:rPr>
        <w:t xml:space="preserve"> </w:t>
      </w:r>
      <w:r w:rsidR="00391B37">
        <w:rPr>
          <w:sz w:val="22"/>
          <w:szCs w:val="22"/>
        </w:rPr>
        <w:t>F</w:t>
      </w:r>
      <w:r w:rsidR="00B5420F">
        <w:rPr>
          <w:sz w:val="22"/>
          <w:szCs w:val="22"/>
        </w:rPr>
        <w:t>ormally</w:t>
      </w:r>
      <w:r w:rsidR="00AB1D49">
        <w:rPr>
          <w:sz w:val="22"/>
          <w:szCs w:val="22"/>
        </w:rPr>
        <w:t>,</w:t>
      </w:r>
      <w:r w:rsidR="00B5420F">
        <w:rPr>
          <w:sz w:val="22"/>
          <w:szCs w:val="22"/>
        </w:rPr>
        <w:t xml:space="preserve"> </w:t>
      </w:r>
      <w:r w:rsidR="00391B37">
        <w:rPr>
          <w:sz w:val="22"/>
          <w:szCs w:val="22"/>
        </w:rPr>
        <w:t xml:space="preserve">robustness can be </w:t>
      </w:r>
      <w:r w:rsidR="00B5420F">
        <w:rPr>
          <w:sz w:val="22"/>
          <w:szCs w:val="22"/>
        </w:rPr>
        <w:t>defined as persistence of phenotypes in the presence of genetic</w:t>
      </w:r>
      <w:r w:rsidR="00335A87">
        <w:rPr>
          <w:sz w:val="22"/>
          <w:szCs w:val="22"/>
        </w:rPr>
        <w:t>, environmental, or stochastic changes</w:t>
      </w:r>
      <w:r w:rsidR="00391B37">
        <w:rPr>
          <w:sz w:val="22"/>
          <w:szCs w:val="22"/>
        </w:rPr>
        <w:t xml:space="preserve"> </w:t>
      </w:r>
      <w:r w:rsidR="00391B37">
        <w:rPr>
          <w:sz w:val="22"/>
          <w:szCs w:val="22"/>
        </w:rPr>
        <w:lastRenderedPageBreak/>
        <w:t>{</w:t>
      </w:r>
      <w:proofErr w:type="spellStart"/>
      <w:r w:rsidR="00391B37">
        <w:rPr>
          <w:sz w:val="22"/>
          <w:szCs w:val="22"/>
        </w:rPr>
        <w:t>Balouri</w:t>
      </w:r>
      <w:proofErr w:type="spellEnd"/>
      <w:r w:rsidR="00391B37">
        <w:rPr>
          <w:sz w:val="22"/>
          <w:szCs w:val="22"/>
        </w:rPr>
        <w:t>, 2008 #533</w:t>
      </w:r>
      <w:proofErr w:type="gramStart"/>
      <w:r w:rsidR="00391B37">
        <w:rPr>
          <w:sz w:val="22"/>
          <w:szCs w:val="22"/>
        </w:rPr>
        <w:t>;Masel</w:t>
      </w:r>
      <w:proofErr w:type="gramEnd"/>
      <w:r w:rsidR="00391B37">
        <w:rPr>
          <w:sz w:val="22"/>
          <w:szCs w:val="22"/>
        </w:rPr>
        <w:t>, 2009 #532}</w:t>
      </w:r>
      <w:r w:rsidR="00B5420F">
        <w:rPr>
          <w:sz w:val="22"/>
          <w:szCs w:val="22"/>
        </w:rPr>
        <w:t xml:space="preserve">. </w:t>
      </w:r>
      <w:r w:rsidR="000442FC">
        <w:rPr>
          <w:sz w:val="22"/>
          <w:szCs w:val="22"/>
        </w:rPr>
        <w:t xml:space="preserve"> In the present proposal, Qin aims to study </w:t>
      </w:r>
      <w:r w:rsidR="007404BF">
        <w:rPr>
          <w:sz w:val="22"/>
          <w:szCs w:val="22"/>
        </w:rPr>
        <w:t xml:space="preserve">how </w:t>
      </w:r>
      <w:r w:rsidR="000442FC">
        <w:rPr>
          <w:sz w:val="22"/>
          <w:szCs w:val="22"/>
        </w:rPr>
        <w:t xml:space="preserve">complex gene interactions influence </w:t>
      </w:r>
      <w:r w:rsidR="00C94982" w:rsidRPr="00C94982">
        <w:rPr>
          <w:i/>
          <w:sz w:val="22"/>
          <w:szCs w:val="22"/>
        </w:rPr>
        <w:t>G</w:t>
      </w:r>
      <w:r w:rsidR="000442FC">
        <w:rPr>
          <w:sz w:val="22"/>
          <w:szCs w:val="22"/>
        </w:rPr>
        <w:t xml:space="preserve"> and </w:t>
      </w:r>
      <w:r w:rsidR="00C94982" w:rsidRPr="00C94982">
        <w:rPr>
          <w:i/>
          <w:sz w:val="22"/>
          <w:szCs w:val="22"/>
        </w:rPr>
        <w:t>m</w:t>
      </w:r>
      <w:r w:rsidR="00C94982" w:rsidRPr="00C94982">
        <w:rPr>
          <w:i/>
          <w:sz w:val="22"/>
          <w:szCs w:val="22"/>
          <w:vertAlign w:val="subscript"/>
        </w:rPr>
        <w:t>0</w:t>
      </w:r>
      <w:r w:rsidR="007404BF">
        <w:rPr>
          <w:sz w:val="22"/>
          <w:szCs w:val="22"/>
        </w:rPr>
        <w:t xml:space="preserve"> in order to extend the </w:t>
      </w:r>
      <w:r w:rsidR="00AB1D49">
        <w:rPr>
          <w:sz w:val="22"/>
          <w:szCs w:val="22"/>
        </w:rPr>
        <w:t xml:space="preserve">basic network </w:t>
      </w:r>
      <w:r w:rsidR="007404BF">
        <w:rPr>
          <w:sz w:val="22"/>
          <w:szCs w:val="22"/>
        </w:rPr>
        <w:t>model</w:t>
      </w:r>
      <w:r w:rsidR="00AB1D49">
        <w:rPr>
          <w:sz w:val="22"/>
          <w:szCs w:val="22"/>
        </w:rPr>
        <w:t xml:space="preserve"> of aging</w:t>
      </w:r>
      <w:r w:rsidR="007404BF">
        <w:rPr>
          <w:sz w:val="22"/>
          <w:szCs w:val="22"/>
        </w:rPr>
        <w:t>.</w:t>
      </w:r>
      <w:r w:rsidR="000442FC">
        <w:rPr>
          <w:sz w:val="22"/>
          <w:szCs w:val="22"/>
        </w:rPr>
        <w:t xml:space="preserve"> </w:t>
      </w:r>
    </w:p>
    <w:p w:rsidR="002D554C" w:rsidDel="002D554C" w:rsidRDefault="002D554C">
      <w:pPr>
        <w:ind w:firstLine="720"/>
        <w:jc w:val="both"/>
        <w:rPr>
          <w:del w:id="30" w:author="hong qin" w:date="2012-06-24T12:40:00Z"/>
          <w:sz w:val="22"/>
          <w:szCs w:val="22"/>
        </w:rPr>
      </w:pPr>
    </w:p>
    <w:p w:rsidR="00EE47BB" w:rsidRDefault="00EE47BB" w:rsidP="00EE47BB">
      <w:pPr>
        <w:ind w:firstLine="720"/>
        <w:jc w:val="both"/>
        <w:rPr>
          <w:rFonts w:ascii="Times" w:hAnsi="Times" w:cs="Calibri"/>
          <w:sz w:val="22"/>
          <w:szCs w:val="22"/>
        </w:rPr>
      </w:pPr>
    </w:p>
    <w:p w:rsidR="00EE47BB" w:rsidRDefault="005D5D71" w:rsidP="00EE47BB">
      <w:pPr>
        <w:pStyle w:val="Heading3"/>
        <w:ind w:left="0" w:firstLine="0"/>
        <w:jc w:val="both"/>
        <w:rPr>
          <w:rFonts w:ascii="Times" w:hAnsi="Times"/>
          <w:b w:val="0"/>
          <w:sz w:val="22"/>
          <w:szCs w:val="22"/>
        </w:rPr>
      </w:pPr>
      <w:r>
        <w:rPr>
          <w:rFonts w:ascii="Times" w:hAnsi="Times"/>
          <w:b w:val="0"/>
          <w:sz w:val="22"/>
          <w:szCs w:val="22"/>
        </w:rPr>
        <w:t xml:space="preserve">3.3.3 </w:t>
      </w:r>
      <w:r w:rsidR="00EE47BB" w:rsidRPr="00942B29">
        <w:rPr>
          <w:rFonts w:ascii="Times" w:hAnsi="Times"/>
          <w:b w:val="0"/>
          <w:sz w:val="22"/>
          <w:szCs w:val="22"/>
        </w:rPr>
        <w:t xml:space="preserve">Model </w:t>
      </w:r>
      <w:r w:rsidR="008A0C6E">
        <w:rPr>
          <w:rFonts w:ascii="Times" w:hAnsi="Times"/>
          <w:b w:val="0"/>
          <w:sz w:val="22"/>
          <w:szCs w:val="22"/>
        </w:rPr>
        <w:t xml:space="preserve">properties, </w:t>
      </w:r>
      <w:r w:rsidR="00EE47BB" w:rsidRPr="00942B29">
        <w:rPr>
          <w:rFonts w:ascii="Times" w:hAnsi="Times"/>
          <w:b w:val="0"/>
          <w:sz w:val="22"/>
          <w:szCs w:val="22"/>
        </w:rPr>
        <w:t>predictions</w:t>
      </w:r>
      <w:r w:rsidR="008A0C6E">
        <w:rPr>
          <w:rFonts w:ascii="Times" w:hAnsi="Times"/>
          <w:b w:val="0"/>
          <w:sz w:val="22"/>
          <w:szCs w:val="22"/>
        </w:rPr>
        <w:t>,</w:t>
      </w:r>
      <w:r w:rsidR="00EE47BB" w:rsidRPr="00942B29">
        <w:rPr>
          <w:rFonts w:ascii="Times" w:hAnsi="Times"/>
          <w:b w:val="0"/>
          <w:sz w:val="22"/>
          <w:szCs w:val="22"/>
        </w:rPr>
        <w:t xml:space="preserve"> implications</w:t>
      </w:r>
      <w:r w:rsidR="0006181A">
        <w:rPr>
          <w:rFonts w:ascii="Times" w:hAnsi="Times"/>
          <w:b w:val="0"/>
          <w:sz w:val="22"/>
          <w:szCs w:val="22"/>
        </w:rPr>
        <w:t xml:space="preserve"> </w:t>
      </w:r>
      <w:r w:rsidR="00E734E0">
        <w:rPr>
          <w:rFonts w:ascii="Times" w:hAnsi="Times"/>
          <w:b w:val="0"/>
          <w:sz w:val="22"/>
          <w:szCs w:val="22"/>
        </w:rPr>
        <w:t>and limitations.</w:t>
      </w:r>
    </w:p>
    <w:p w:rsidR="00A74596" w:rsidRPr="002679F6" w:rsidRDefault="008A0C6E" w:rsidP="008A0C6E">
      <w:pPr>
        <w:ind w:firstLine="720"/>
        <w:jc w:val="both"/>
        <w:rPr>
          <w:sz w:val="22"/>
          <w:szCs w:val="22"/>
        </w:rPr>
      </w:pPr>
      <w:r>
        <w:rPr>
          <w:rFonts w:ascii="Times" w:hAnsi="Times"/>
          <w:sz w:val="22"/>
          <w:szCs w:val="22"/>
        </w:rPr>
        <w:t xml:space="preserve">The most important property of the model is the </w:t>
      </w:r>
      <w:proofErr w:type="spellStart"/>
      <w:r>
        <w:rPr>
          <w:rFonts w:ascii="Times" w:hAnsi="Times"/>
          <w:sz w:val="22"/>
          <w:szCs w:val="22"/>
        </w:rPr>
        <w:t>Strehler-Mildvan</w:t>
      </w:r>
      <w:proofErr w:type="spellEnd"/>
      <w:r>
        <w:rPr>
          <w:rFonts w:ascii="Times" w:hAnsi="Times"/>
          <w:sz w:val="22"/>
          <w:szCs w:val="22"/>
        </w:rPr>
        <w:t xml:space="preserve"> correlation – the trade-off between </w:t>
      </w:r>
      <w:r w:rsidR="00C94982" w:rsidRPr="00C94982">
        <w:rPr>
          <w:rFonts w:ascii="Times" w:hAnsi="Times"/>
          <w:i/>
          <w:sz w:val="22"/>
          <w:szCs w:val="22"/>
        </w:rPr>
        <w:t>G</w:t>
      </w:r>
      <w:r>
        <w:rPr>
          <w:rFonts w:ascii="Times" w:hAnsi="Times"/>
          <w:sz w:val="22"/>
          <w:szCs w:val="22"/>
        </w:rPr>
        <w:t xml:space="preserve"> and </w:t>
      </w:r>
      <w:r w:rsidR="00C94982" w:rsidRPr="00C94982">
        <w:rPr>
          <w:rFonts w:ascii="Times" w:hAnsi="Times"/>
          <w:i/>
          <w:sz w:val="22"/>
          <w:szCs w:val="22"/>
        </w:rPr>
        <w:t>m</w:t>
      </w:r>
      <w:r w:rsidR="00C94982" w:rsidRPr="00C94982">
        <w:rPr>
          <w:rFonts w:ascii="Times" w:hAnsi="Times"/>
          <w:i/>
          <w:sz w:val="22"/>
          <w:szCs w:val="22"/>
          <w:vertAlign w:val="subscript"/>
        </w:rPr>
        <w:t>0</w:t>
      </w:r>
      <w:r>
        <w:rPr>
          <w:rFonts w:ascii="Times" w:hAnsi="Times"/>
          <w:sz w:val="22"/>
          <w:szCs w:val="22"/>
        </w:rPr>
        <w:t xml:space="preserve">. </w:t>
      </w:r>
      <w:r w:rsidR="00A041E2">
        <w:rPr>
          <w:rFonts w:ascii="Times" w:hAnsi="Times"/>
          <w:sz w:val="22"/>
          <w:szCs w:val="22"/>
        </w:rPr>
        <w:t xml:space="preserve">Using the same method as in </w:t>
      </w:r>
      <w:ins w:id="31" w:author="hong qin" w:date="2012-06-24T12:42:00Z">
        <w:r w:rsidR="00F20940">
          <w:rPr>
            <w:rFonts w:ascii="Times" w:hAnsi="Times"/>
            <w:sz w:val="22"/>
            <w:szCs w:val="22"/>
          </w:rPr>
          <w:t xml:space="preserve">the work of </w:t>
        </w:r>
      </w:ins>
      <w:proofErr w:type="spellStart"/>
      <w:r w:rsidR="00A041E2">
        <w:rPr>
          <w:rFonts w:ascii="Times" w:hAnsi="Times"/>
          <w:sz w:val="22"/>
          <w:szCs w:val="22"/>
        </w:rPr>
        <w:t>Gavrilov</w:t>
      </w:r>
      <w:proofErr w:type="spellEnd"/>
      <w:r w:rsidR="00A041E2">
        <w:rPr>
          <w:rFonts w:ascii="Times" w:hAnsi="Times"/>
          <w:sz w:val="22"/>
          <w:szCs w:val="22"/>
        </w:rPr>
        <w:t xml:space="preserve"> and </w:t>
      </w:r>
      <w:proofErr w:type="spellStart"/>
      <w:r w:rsidR="00A041E2">
        <w:rPr>
          <w:rFonts w:ascii="Times" w:hAnsi="Times"/>
          <w:sz w:val="22"/>
          <w:szCs w:val="22"/>
        </w:rPr>
        <w:t>Gavriolova</w:t>
      </w:r>
      <w:proofErr w:type="spellEnd"/>
      <w:r w:rsidR="00A041E2">
        <w:rPr>
          <w:rFonts w:ascii="Times" w:hAnsi="Times"/>
          <w:sz w:val="22"/>
          <w:szCs w:val="22"/>
        </w:rPr>
        <w:t xml:space="preserve"> </w:t>
      </w:r>
      <w:del w:id="32" w:author="hong qin" w:date="2012-06-24T12:42:00Z">
        <w:r w:rsidR="00A041E2" w:rsidDel="00244EB1">
          <w:rPr>
            <w:rFonts w:ascii="Times" w:hAnsi="Times"/>
            <w:sz w:val="22"/>
            <w:szCs w:val="22"/>
          </w:rPr>
          <w:delText>200</w:delText>
        </w:r>
        <w:r w:rsidR="00A041E2" w:rsidDel="00F20940">
          <w:rPr>
            <w:rFonts w:ascii="Times" w:hAnsi="Times"/>
            <w:sz w:val="22"/>
            <w:szCs w:val="22"/>
          </w:rPr>
          <w:delText>1</w:delText>
        </w:r>
      </w:del>
      <w:r w:rsidR="00244EB1">
        <w:rPr>
          <w:rFonts w:ascii="Times" w:hAnsi="Times"/>
          <w:sz w:val="22"/>
          <w:szCs w:val="22"/>
        </w:rPr>
        <w:t>{</w:t>
      </w:r>
      <w:proofErr w:type="spellStart"/>
      <w:r w:rsidR="00244EB1">
        <w:rPr>
          <w:rFonts w:ascii="Times" w:hAnsi="Times"/>
          <w:sz w:val="22"/>
          <w:szCs w:val="22"/>
        </w:rPr>
        <w:t>Gavrilov</w:t>
      </w:r>
      <w:proofErr w:type="spellEnd"/>
      <w:r w:rsidR="00244EB1">
        <w:rPr>
          <w:rFonts w:ascii="Times" w:hAnsi="Times"/>
          <w:sz w:val="22"/>
          <w:szCs w:val="22"/>
        </w:rPr>
        <w:t>, 1991 #1785</w:t>
      </w:r>
      <w:proofErr w:type="gramStart"/>
      <w:r w:rsidR="00244EB1">
        <w:rPr>
          <w:rFonts w:ascii="Times" w:hAnsi="Times"/>
          <w:sz w:val="22"/>
          <w:szCs w:val="22"/>
        </w:rPr>
        <w:t>;Gavrilov</w:t>
      </w:r>
      <w:proofErr w:type="gramEnd"/>
      <w:r w:rsidR="00244EB1">
        <w:rPr>
          <w:rFonts w:ascii="Times" w:hAnsi="Times"/>
          <w:sz w:val="22"/>
          <w:szCs w:val="22"/>
        </w:rPr>
        <w:t>, 2001 #397}</w:t>
      </w:r>
      <w:r w:rsidR="00A041E2">
        <w:rPr>
          <w:rFonts w:ascii="Times" w:hAnsi="Times"/>
          <w:sz w:val="22"/>
          <w:szCs w:val="22"/>
        </w:rPr>
        <w:t xml:space="preserve">, it </w:t>
      </w:r>
      <w:r>
        <w:rPr>
          <w:rFonts w:ascii="Times" w:hAnsi="Times"/>
          <w:sz w:val="22"/>
          <w:szCs w:val="22"/>
        </w:rPr>
        <w:t>can shown that ln(</w:t>
      </w:r>
      <w:r w:rsidR="00C94982" w:rsidRPr="00C94982">
        <w:rPr>
          <w:rFonts w:ascii="Times" w:hAnsi="Times"/>
          <w:i/>
          <w:sz w:val="22"/>
          <w:szCs w:val="22"/>
        </w:rPr>
        <w:t>m</w:t>
      </w:r>
      <w:r w:rsidR="00C94982" w:rsidRPr="00C94982">
        <w:rPr>
          <w:rFonts w:ascii="Times" w:hAnsi="Times"/>
          <w:i/>
          <w:sz w:val="22"/>
          <w:szCs w:val="22"/>
          <w:vertAlign w:val="subscript"/>
        </w:rPr>
        <w:t>0</w:t>
      </w:r>
      <w:r>
        <w:rPr>
          <w:rFonts w:ascii="Times" w:hAnsi="Times"/>
          <w:sz w:val="22"/>
          <w:szCs w:val="22"/>
        </w:rPr>
        <w:t xml:space="preserve">) </w:t>
      </w:r>
      <w:r w:rsidR="00864D5A">
        <w:rPr>
          <w:rFonts w:ascii="Times" w:hAnsi="Times" w:cs="Times"/>
          <w:sz w:val="22"/>
          <w:szCs w:val="22"/>
        </w:rPr>
        <w:t>≈</w:t>
      </w:r>
      <w:r w:rsidR="00864D5A">
        <w:rPr>
          <w:rFonts w:ascii="Times" w:hAnsi="Times"/>
          <w:sz w:val="22"/>
          <w:szCs w:val="22"/>
        </w:rPr>
        <w:t xml:space="preserve"> -</w:t>
      </w:r>
      <w:r w:rsidR="00C94982" w:rsidRPr="00C94982">
        <w:rPr>
          <w:rFonts w:ascii="Times" w:hAnsi="Times"/>
          <w:i/>
          <w:sz w:val="22"/>
          <w:szCs w:val="22"/>
        </w:rPr>
        <w:t>BG</w:t>
      </w:r>
      <w:r w:rsidR="00864D5A">
        <w:rPr>
          <w:rFonts w:ascii="Times" w:hAnsi="Times"/>
          <w:i/>
          <w:sz w:val="22"/>
          <w:szCs w:val="22"/>
        </w:rPr>
        <w:t xml:space="preserve"> + </w:t>
      </w:r>
      <w:r w:rsidR="00A041E2">
        <w:rPr>
          <w:rFonts w:ascii="Times" w:hAnsi="Times"/>
          <w:i/>
          <w:sz w:val="22"/>
          <w:szCs w:val="22"/>
        </w:rPr>
        <w:t>Intercept</w:t>
      </w:r>
      <w:r w:rsidR="00A041E2">
        <w:rPr>
          <w:rFonts w:ascii="Times" w:hAnsi="Times"/>
          <w:sz w:val="22"/>
          <w:szCs w:val="22"/>
        </w:rPr>
        <w:t xml:space="preserve">, where </w:t>
      </w:r>
      <w:r w:rsidR="00C94982" w:rsidRPr="00C94982">
        <w:rPr>
          <w:rFonts w:ascii="Times" w:hAnsi="Times"/>
          <w:i/>
          <w:sz w:val="22"/>
          <w:szCs w:val="22"/>
        </w:rPr>
        <w:t>B</w:t>
      </w:r>
      <w:r w:rsidR="00A041E2">
        <w:rPr>
          <w:rFonts w:ascii="Times" w:hAnsi="Times"/>
          <w:sz w:val="22"/>
          <w:szCs w:val="22"/>
        </w:rPr>
        <w:t xml:space="preserve"> and </w:t>
      </w:r>
      <w:r w:rsidR="00C94982" w:rsidRPr="00C94982">
        <w:rPr>
          <w:rFonts w:ascii="Times" w:hAnsi="Times"/>
          <w:i/>
          <w:sz w:val="22"/>
          <w:szCs w:val="22"/>
        </w:rPr>
        <w:t>Intercept</w:t>
      </w:r>
      <w:r w:rsidR="00A041E2">
        <w:rPr>
          <w:rFonts w:ascii="Times" w:hAnsi="Times"/>
          <w:sz w:val="22"/>
          <w:szCs w:val="22"/>
        </w:rPr>
        <w:t xml:space="preserve"> are constants based on K, </w:t>
      </w:r>
      <w:r w:rsidR="00A041E2" w:rsidRPr="00FA2B8E">
        <w:rPr>
          <w:i/>
          <w:sz w:val="22"/>
          <w:szCs w:val="22"/>
        </w:rPr>
        <w:t>µ</w:t>
      </w:r>
      <w:r w:rsidR="00A041E2">
        <w:rPr>
          <w:i/>
          <w:sz w:val="22"/>
          <w:szCs w:val="22"/>
        </w:rPr>
        <w:t xml:space="preserve">, </w:t>
      </w:r>
      <w:r w:rsidR="00C94982" w:rsidRPr="00C94982">
        <w:rPr>
          <w:sz w:val="22"/>
          <w:szCs w:val="22"/>
        </w:rPr>
        <w:t>and</w:t>
      </w:r>
      <w:r w:rsidR="00A041E2">
        <w:rPr>
          <w:i/>
          <w:sz w:val="22"/>
          <w:szCs w:val="22"/>
        </w:rPr>
        <w:t xml:space="preserve"> p. </w:t>
      </w:r>
      <w:r w:rsidR="00C94982" w:rsidRPr="00C94982">
        <w:rPr>
          <w:sz w:val="22"/>
          <w:szCs w:val="22"/>
        </w:rPr>
        <w:t xml:space="preserve">This property </w:t>
      </w:r>
      <w:r w:rsidR="002679F6">
        <w:rPr>
          <w:sz w:val="22"/>
          <w:szCs w:val="22"/>
        </w:rPr>
        <w:t xml:space="preserve">can explain the ‘conserved’ demographic characteristic of aging. </w:t>
      </w:r>
    </w:p>
    <w:p w:rsidR="002E0FEB" w:rsidRDefault="00475C2B" w:rsidP="00475C2B">
      <w:pPr>
        <w:ind w:firstLine="720"/>
        <w:jc w:val="both"/>
        <w:rPr>
          <w:rFonts w:ascii="Times" w:hAnsi="Times"/>
          <w:sz w:val="22"/>
          <w:szCs w:val="22"/>
        </w:rPr>
      </w:pPr>
      <w:r>
        <w:rPr>
          <w:rFonts w:ascii="Times" w:hAnsi="Times"/>
          <w:sz w:val="22"/>
          <w:szCs w:val="22"/>
        </w:rPr>
        <w:t xml:space="preserve">The most important prediction is the </w:t>
      </w:r>
      <w:r w:rsidR="000E5FE5">
        <w:rPr>
          <w:rFonts w:ascii="Times" w:hAnsi="Times"/>
          <w:sz w:val="22"/>
          <w:szCs w:val="22"/>
        </w:rPr>
        <w:t xml:space="preserve">counter-intuitive </w:t>
      </w:r>
      <w:r>
        <w:rPr>
          <w:rFonts w:ascii="Times" w:hAnsi="Times"/>
          <w:sz w:val="22"/>
          <w:szCs w:val="22"/>
        </w:rPr>
        <w:t xml:space="preserve">positive correlation between the Gompertz coefficient </w:t>
      </w:r>
      <w:r w:rsidR="00C94982" w:rsidRPr="00C94982">
        <w:rPr>
          <w:rFonts w:ascii="Times" w:hAnsi="Times"/>
          <w:i/>
          <w:sz w:val="22"/>
          <w:szCs w:val="22"/>
        </w:rPr>
        <w:t>G</w:t>
      </w:r>
      <w:r>
        <w:rPr>
          <w:rFonts w:ascii="Times" w:hAnsi="Times"/>
          <w:sz w:val="22"/>
          <w:szCs w:val="22"/>
        </w:rPr>
        <w:t xml:space="preserve"> and network robustness</w:t>
      </w:r>
      <w:r w:rsidR="000E5FE5">
        <w:rPr>
          <w:rFonts w:ascii="Times" w:hAnsi="Times"/>
          <w:sz w:val="22"/>
          <w:szCs w:val="22"/>
        </w:rPr>
        <w:t xml:space="preserve"> – more robust cells have higher rate of aging. </w:t>
      </w:r>
      <w:r w:rsidR="002E0FEB">
        <w:rPr>
          <w:rFonts w:ascii="Times" w:hAnsi="Times"/>
          <w:sz w:val="22"/>
          <w:szCs w:val="22"/>
        </w:rPr>
        <w:t xml:space="preserve">It is </w:t>
      </w:r>
      <w:r w:rsidR="000E5FE5">
        <w:rPr>
          <w:rFonts w:ascii="Times" w:hAnsi="Times"/>
          <w:sz w:val="22"/>
          <w:szCs w:val="22"/>
        </w:rPr>
        <w:t xml:space="preserve">counter-intuitive </w:t>
      </w:r>
      <w:r w:rsidR="002E0FEB">
        <w:rPr>
          <w:rFonts w:ascii="Times" w:hAnsi="Times"/>
          <w:sz w:val="22"/>
          <w:szCs w:val="22"/>
        </w:rPr>
        <w:t xml:space="preserve">because aging dynamics is quantified here by two </w:t>
      </w:r>
      <w:proofErr w:type="spellStart"/>
      <w:r w:rsidR="002E0FEB">
        <w:rPr>
          <w:rFonts w:ascii="Times" w:hAnsi="Times"/>
          <w:sz w:val="22"/>
          <w:szCs w:val="22"/>
        </w:rPr>
        <w:t>Gompterz</w:t>
      </w:r>
      <w:proofErr w:type="spellEnd"/>
      <w:r w:rsidR="002E0FEB">
        <w:rPr>
          <w:rFonts w:ascii="Times" w:hAnsi="Times"/>
          <w:sz w:val="22"/>
          <w:szCs w:val="22"/>
        </w:rPr>
        <w:t xml:space="preserve"> parameters, </w:t>
      </w:r>
      <w:r w:rsidR="00C94982" w:rsidRPr="00C94982">
        <w:rPr>
          <w:rFonts w:ascii="Times" w:hAnsi="Times"/>
          <w:i/>
          <w:sz w:val="22"/>
          <w:szCs w:val="22"/>
        </w:rPr>
        <w:t>G</w:t>
      </w:r>
      <w:r w:rsidR="002E0FEB">
        <w:rPr>
          <w:rFonts w:ascii="Times" w:hAnsi="Times"/>
          <w:sz w:val="22"/>
          <w:szCs w:val="22"/>
        </w:rPr>
        <w:t xml:space="preserve"> and m0, with only G as a measure of rate. In contrast, the </w:t>
      </w:r>
      <w:r w:rsidR="000E5FE5">
        <w:rPr>
          <w:rFonts w:ascii="Times" w:hAnsi="Times"/>
          <w:sz w:val="22"/>
          <w:szCs w:val="22"/>
        </w:rPr>
        <w:t xml:space="preserve">colloquial </w:t>
      </w:r>
      <w:r w:rsidR="007206DC">
        <w:rPr>
          <w:rFonts w:ascii="Times" w:hAnsi="Times"/>
          <w:sz w:val="22"/>
          <w:szCs w:val="22"/>
        </w:rPr>
        <w:t xml:space="preserve">meaning </w:t>
      </w:r>
      <w:r w:rsidR="000E5FE5">
        <w:rPr>
          <w:rFonts w:ascii="Times" w:hAnsi="Times"/>
          <w:sz w:val="22"/>
          <w:szCs w:val="22"/>
        </w:rPr>
        <w:t xml:space="preserve">of aging </w:t>
      </w:r>
      <w:r w:rsidR="007206DC">
        <w:rPr>
          <w:rFonts w:ascii="Times" w:hAnsi="Times"/>
          <w:sz w:val="22"/>
          <w:szCs w:val="22"/>
        </w:rPr>
        <w:t xml:space="preserve">rate actually </w:t>
      </w:r>
      <w:r w:rsidR="002E0FEB">
        <w:rPr>
          <w:rFonts w:ascii="Times" w:hAnsi="Times"/>
          <w:sz w:val="22"/>
          <w:szCs w:val="22"/>
        </w:rPr>
        <w:t>contain</w:t>
      </w:r>
      <w:r w:rsidR="007206DC">
        <w:rPr>
          <w:rFonts w:ascii="Times" w:hAnsi="Times"/>
          <w:sz w:val="22"/>
          <w:szCs w:val="22"/>
        </w:rPr>
        <w:t>s</w:t>
      </w:r>
      <w:r w:rsidR="002E0FEB">
        <w:rPr>
          <w:rFonts w:ascii="Times" w:hAnsi="Times"/>
          <w:sz w:val="22"/>
          <w:szCs w:val="22"/>
        </w:rPr>
        <w:t xml:space="preserve"> information </w:t>
      </w:r>
      <w:r w:rsidR="007206DC">
        <w:rPr>
          <w:rFonts w:ascii="Times" w:hAnsi="Times"/>
          <w:sz w:val="22"/>
          <w:szCs w:val="22"/>
        </w:rPr>
        <w:t>for</w:t>
      </w:r>
      <w:r w:rsidR="002E0FEB">
        <w:rPr>
          <w:rFonts w:ascii="Times" w:hAnsi="Times"/>
          <w:sz w:val="22"/>
          <w:szCs w:val="22"/>
        </w:rPr>
        <w:t xml:space="preserve"> both parameters</w:t>
      </w:r>
      <w:r w:rsidR="000E5FE5">
        <w:rPr>
          <w:rFonts w:ascii="Times" w:hAnsi="Times"/>
          <w:sz w:val="22"/>
          <w:szCs w:val="22"/>
        </w:rPr>
        <w:t xml:space="preserve">. </w:t>
      </w:r>
    </w:p>
    <w:p w:rsidR="00475C2B" w:rsidRDefault="00475C2B" w:rsidP="00475C2B">
      <w:pPr>
        <w:ind w:firstLine="720"/>
        <w:jc w:val="both"/>
        <w:rPr>
          <w:rFonts w:ascii="Times" w:hAnsi="Times"/>
          <w:sz w:val="22"/>
          <w:szCs w:val="22"/>
        </w:rPr>
      </w:pPr>
      <w:r>
        <w:rPr>
          <w:rFonts w:ascii="Times" w:hAnsi="Times"/>
          <w:sz w:val="22"/>
          <w:szCs w:val="22"/>
        </w:rPr>
        <w:t xml:space="preserve">The model indicates that </w:t>
      </w:r>
      <w:r w:rsidRPr="00511194">
        <w:rPr>
          <w:rFonts w:ascii="Times" w:hAnsi="Times"/>
          <w:sz w:val="22"/>
          <w:szCs w:val="22"/>
        </w:rPr>
        <w:t>the emergent principle of aging characteristics remain the same</w:t>
      </w:r>
      <w:r>
        <w:rPr>
          <w:rFonts w:ascii="Times" w:hAnsi="Times"/>
          <w:sz w:val="22"/>
          <w:szCs w:val="22"/>
        </w:rPr>
        <w:t xml:space="preserve"> between replicative and chronological aging, even though specific pathways likely differ in the two ways of aging</w:t>
      </w:r>
      <w:r w:rsidRPr="00511194">
        <w:rPr>
          <w:rFonts w:ascii="Times" w:hAnsi="Times"/>
          <w:sz w:val="22"/>
          <w:szCs w:val="22"/>
        </w:rPr>
        <w:t xml:space="preserve">. </w:t>
      </w:r>
    </w:p>
    <w:p w:rsidR="001816C0" w:rsidRDefault="001816C0" w:rsidP="001816C0">
      <w:pPr>
        <w:ind w:firstLine="720"/>
        <w:jc w:val="both"/>
        <w:rPr>
          <w:rFonts w:ascii="Times" w:hAnsi="Times"/>
          <w:sz w:val="22"/>
          <w:szCs w:val="22"/>
        </w:rPr>
      </w:pPr>
      <w:r>
        <w:rPr>
          <w:rFonts w:ascii="Times" w:hAnsi="Times"/>
          <w:sz w:val="22"/>
          <w:szCs w:val="22"/>
        </w:rPr>
        <w:t xml:space="preserve">The model argues that </w:t>
      </w:r>
      <w:r w:rsidRPr="00511194">
        <w:rPr>
          <w:rFonts w:ascii="Times" w:hAnsi="Times"/>
          <w:sz w:val="22"/>
          <w:szCs w:val="22"/>
        </w:rPr>
        <w:t>heterogeneity</w:t>
      </w:r>
      <w:r>
        <w:rPr>
          <w:rFonts w:ascii="Times" w:hAnsi="Times"/>
          <w:sz w:val="22"/>
          <w:szCs w:val="22"/>
        </w:rPr>
        <w:t xml:space="preserve"> </w:t>
      </w:r>
      <w:r w:rsidRPr="00511194">
        <w:rPr>
          <w:rFonts w:ascii="Times" w:hAnsi="Times"/>
          <w:sz w:val="22"/>
          <w:szCs w:val="22"/>
        </w:rPr>
        <w:t>of gene interactions is an important factor in shaping the</w:t>
      </w:r>
      <w:r>
        <w:rPr>
          <w:rFonts w:ascii="Times" w:hAnsi="Times"/>
          <w:sz w:val="22"/>
          <w:szCs w:val="22"/>
        </w:rPr>
        <w:t xml:space="preserve"> </w:t>
      </w:r>
      <w:r w:rsidRPr="00511194">
        <w:rPr>
          <w:rFonts w:ascii="Times" w:hAnsi="Times"/>
          <w:sz w:val="22"/>
          <w:szCs w:val="22"/>
        </w:rPr>
        <w:t xml:space="preserve">dynamics of the </w:t>
      </w:r>
      <w:r>
        <w:rPr>
          <w:rFonts w:ascii="Times" w:hAnsi="Times"/>
          <w:sz w:val="22"/>
          <w:szCs w:val="22"/>
        </w:rPr>
        <w:t xml:space="preserve">biological </w:t>
      </w:r>
      <w:r w:rsidRPr="00511194">
        <w:rPr>
          <w:rFonts w:ascii="Times" w:hAnsi="Times"/>
          <w:sz w:val="22"/>
          <w:szCs w:val="22"/>
        </w:rPr>
        <w:t xml:space="preserve">aging. </w:t>
      </w:r>
      <w:r>
        <w:rPr>
          <w:rFonts w:ascii="Times" w:hAnsi="Times"/>
          <w:sz w:val="22"/>
          <w:szCs w:val="22"/>
        </w:rPr>
        <w:t xml:space="preserve">If intrinsic stochastic noises are removed from the model, increase of mortality rate of the model follows the </w:t>
      </w:r>
      <w:proofErr w:type="spellStart"/>
      <w:r>
        <w:rPr>
          <w:rFonts w:ascii="Times" w:hAnsi="Times"/>
          <w:sz w:val="22"/>
          <w:szCs w:val="22"/>
        </w:rPr>
        <w:t>Weibull</w:t>
      </w:r>
      <w:proofErr w:type="spellEnd"/>
      <w:r>
        <w:rPr>
          <w:rFonts w:ascii="Times" w:hAnsi="Times"/>
          <w:sz w:val="22"/>
          <w:szCs w:val="22"/>
        </w:rPr>
        <w:t xml:space="preserve"> model, which is often the failure model of complex machinery. </w:t>
      </w:r>
      <w:r w:rsidR="002C436B">
        <w:rPr>
          <w:rFonts w:ascii="Times" w:hAnsi="Times"/>
          <w:sz w:val="22"/>
          <w:szCs w:val="22"/>
        </w:rPr>
        <w:t>This kind of population heterogeneity can be attribute</w:t>
      </w:r>
      <w:r w:rsidR="002679F6">
        <w:rPr>
          <w:rFonts w:ascii="Times" w:hAnsi="Times"/>
          <w:sz w:val="22"/>
          <w:szCs w:val="22"/>
        </w:rPr>
        <w:t>d</w:t>
      </w:r>
      <w:r w:rsidR="002C436B">
        <w:rPr>
          <w:rFonts w:ascii="Times" w:hAnsi="Times"/>
          <w:sz w:val="22"/>
          <w:szCs w:val="22"/>
        </w:rPr>
        <w:t xml:space="preserve"> to </w:t>
      </w:r>
      <w:r w:rsidR="00B31456" w:rsidRPr="00511194">
        <w:rPr>
          <w:rFonts w:ascii="Times" w:hAnsi="Times"/>
          <w:sz w:val="22"/>
          <w:szCs w:val="22"/>
        </w:rPr>
        <w:t>stochastic</w:t>
      </w:r>
      <w:r w:rsidR="00B31456">
        <w:rPr>
          <w:rFonts w:ascii="Times" w:hAnsi="Times"/>
          <w:sz w:val="22"/>
          <w:szCs w:val="22"/>
        </w:rPr>
        <w:t xml:space="preserve"> variation, genetic heterogeneity and</w:t>
      </w:r>
      <w:r w:rsidR="002C436B">
        <w:rPr>
          <w:rFonts w:ascii="Times" w:hAnsi="Times"/>
          <w:sz w:val="22"/>
          <w:szCs w:val="22"/>
        </w:rPr>
        <w:t>/or</w:t>
      </w:r>
      <w:r w:rsidR="00B31456">
        <w:rPr>
          <w:rFonts w:ascii="Times" w:hAnsi="Times"/>
          <w:sz w:val="22"/>
          <w:szCs w:val="22"/>
        </w:rPr>
        <w:t xml:space="preserve"> environmental</w:t>
      </w:r>
      <w:r w:rsidR="002C436B">
        <w:rPr>
          <w:rFonts w:ascii="Times" w:hAnsi="Times"/>
          <w:sz w:val="22"/>
          <w:szCs w:val="22"/>
        </w:rPr>
        <w:t xml:space="preserve"> perturbations. </w:t>
      </w:r>
    </w:p>
    <w:p w:rsidR="00B65D68" w:rsidRDefault="0006181A">
      <w:pPr>
        <w:ind w:firstLine="720"/>
        <w:jc w:val="both"/>
        <w:rPr>
          <w:rFonts w:ascii="Times" w:hAnsi="Times"/>
          <w:sz w:val="22"/>
          <w:szCs w:val="22"/>
        </w:rPr>
      </w:pPr>
      <w:r>
        <w:rPr>
          <w:rFonts w:ascii="Times" w:hAnsi="Times"/>
          <w:sz w:val="22"/>
          <w:szCs w:val="22"/>
        </w:rPr>
        <w:t>We like to mention that the current basic model is over-simplified because we aimed to derive analytic solutions. The theoretic component of this proposal aims to develop more sophisticate models</w:t>
      </w:r>
      <w:r w:rsidR="002D607F" w:rsidRPr="00942B29">
        <w:rPr>
          <w:rFonts w:ascii="Times" w:hAnsi="Times"/>
          <w:sz w:val="22"/>
          <w:szCs w:val="22"/>
        </w:rPr>
        <w:t xml:space="preserve"> </w:t>
      </w:r>
    </w:p>
    <w:p w:rsidR="005416E8" w:rsidRDefault="005416E8" w:rsidP="005416E8">
      <w:pPr>
        <w:ind w:firstLine="720"/>
        <w:jc w:val="both"/>
        <w:rPr>
          <w:rFonts w:ascii="Times" w:hAnsi="Times"/>
          <w:sz w:val="22"/>
          <w:szCs w:val="22"/>
        </w:rPr>
      </w:pPr>
    </w:p>
    <w:p w:rsidR="00EF0433" w:rsidRPr="005F5BBC" w:rsidRDefault="00EF0433" w:rsidP="00EF0433">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3.4. Comparison of our </w:t>
      </w:r>
      <w:r>
        <w:rPr>
          <w:rFonts w:ascii="Times" w:hAnsi="Times"/>
          <w:sz w:val="22"/>
          <w:szCs w:val="22"/>
        </w:rPr>
        <w:t xml:space="preserve">model </w:t>
      </w:r>
      <w:r w:rsidRPr="007D41C0">
        <w:rPr>
          <w:rFonts w:ascii="Times" w:hAnsi="Times"/>
          <w:sz w:val="22"/>
          <w:szCs w:val="22"/>
        </w:rPr>
        <w:t>with other network related work</w:t>
      </w:r>
      <w:r>
        <w:rPr>
          <w:rFonts w:ascii="Times" w:hAnsi="Times"/>
          <w:sz w:val="22"/>
          <w:szCs w:val="22"/>
        </w:rPr>
        <w:t xml:space="preserve"> on aging </w:t>
      </w:r>
    </w:p>
    <w:p w:rsidR="00EF0433" w:rsidRPr="00F562CF" w:rsidRDefault="00EF0433" w:rsidP="00EF0433">
      <w:pPr>
        <w:ind w:firstLine="720"/>
        <w:jc w:val="both"/>
        <w:rPr>
          <w:sz w:val="22"/>
          <w:szCs w:val="22"/>
        </w:rPr>
      </w:pPr>
      <w:r>
        <w:rPr>
          <w:sz w:val="22"/>
          <w:szCs w:val="22"/>
        </w:rPr>
        <w:t xml:space="preserve">The role of networks in aging has also been discussed by others, explicitly or implicitly. </w:t>
      </w:r>
      <w:proofErr w:type="spellStart"/>
      <w:r>
        <w:rPr>
          <w:sz w:val="22"/>
          <w:szCs w:val="22"/>
        </w:rPr>
        <w:t>Franschi</w:t>
      </w:r>
      <w:proofErr w:type="spellEnd"/>
      <w:r>
        <w:rPr>
          <w:sz w:val="22"/>
          <w:szCs w:val="22"/>
        </w:rPr>
        <w:t xml:space="preserve"> argued that aging is associated with cellular networks {</w:t>
      </w:r>
      <w:proofErr w:type="spellStart"/>
      <w:r>
        <w:rPr>
          <w:sz w:val="22"/>
          <w:szCs w:val="22"/>
        </w:rPr>
        <w:t>Franceschi</w:t>
      </w:r>
      <w:proofErr w:type="spellEnd"/>
      <w:r>
        <w:rPr>
          <w:sz w:val="22"/>
          <w:szCs w:val="22"/>
        </w:rPr>
        <w:t xml:space="preserve">, 1989 #638}. </w:t>
      </w:r>
      <w:proofErr w:type="spellStart"/>
      <w:r>
        <w:rPr>
          <w:sz w:val="22"/>
          <w:szCs w:val="22"/>
        </w:rPr>
        <w:t>Kowald</w:t>
      </w:r>
      <w:proofErr w:type="spellEnd"/>
      <w:r>
        <w:rPr>
          <w:sz w:val="22"/>
          <w:szCs w:val="22"/>
        </w:rPr>
        <w:t xml:space="preserve"> and Kirkwood proposed that the effect of defective mitochondria, aberrant proteins, and free radicals should be integrated as a “network theory of aging” {Kirkwood, 1997 #57</w:t>
      </w:r>
      <w:proofErr w:type="gramStart"/>
      <w:r>
        <w:rPr>
          <w:sz w:val="22"/>
          <w:szCs w:val="22"/>
        </w:rPr>
        <w:t>;Kowald</w:t>
      </w:r>
      <w:proofErr w:type="gramEnd"/>
      <w:r>
        <w:rPr>
          <w:sz w:val="22"/>
          <w:szCs w:val="22"/>
        </w:rPr>
        <w:t xml:space="preserve">, 1996 #48}. </w:t>
      </w:r>
      <w:proofErr w:type="spellStart"/>
      <w:r>
        <w:rPr>
          <w:sz w:val="22"/>
          <w:szCs w:val="22"/>
        </w:rPr>
        <w:t>Soti</w:t>
      </w:r>
      <w:proofErr w:type="spellEnd"/>
      <w:r>
        <w:rPr>
          <w:sz w:val="22"/>
          <w:szCs w:val="22"/>
        </w:rPr>
        <w:t xml:space="preserve"> and </w:t>
      </w:r>
      <w:proofErr w:type="spellStart"/>
      <w:r>
        <w:rPr>
          <w:sz w:val="22"/>
          <w:szCs w:val="22"/>
        </w:rPr>
        <w:t>Csermely</w:t>
      </w:r>
      <w:proofErr w:type="spellEnd"/>
      <w:r>
        <w:rPr>
          <w:sz w:val="22"/>
          <w:szCs w:val="22"/>
        </w:rPr>
        <w:t xml:space="preserve"> proposed a “weak link theory of aging”- age-related damage affects the low affinity, transient interactions (weak links) and lead to increased noise, destabilization and diversity {</w:t>
      </w:r>
      <w:proofErr w:type="spellStart"/>
      <w:r>
        <w:rPr>
          <w:sz w:val="22"/>
          <w:szCs w:val="22"/>
        </w:rPr>
        <w:t>Soti</w:t>
      </w:r>
      <w:proofErr w:type="spellEnd"/>
      <w:r>
        <w:rPr>
          <w:sz w:val="22"/>
          <w:szCs w:val="22"/>
        </w:rPr>
        <w:t>, 2007 #634}. Eventually, these noises cannot be distinguished from normal signals. Hence, aging is “deterioration of emergent network properties”, which is similar to the second scenario of yeast aging that we are discussing {</w:t>
      </w:r>
      <w:proofErr w:type="spellStart"/>
      <w:r>
        <w:rPr>
          <w:sz w:val="22"/>
          <w:szCs w:val="22"/>
        </w:rPr>
        <w:t>Soti</w:t>
      </w:r>
      <w:proofErr w:type="spellEnd"/>
      <w:r>
        <w:rPr>
          <w:sz w:val="22"/>
          <w:szCs w:val="22"/>
        </w:rPr>
        <w:t xml:space="preserve">, 2007 #634}. Rattan suggested that many genes influencing life span were not “selected” as “genes for aging” and their effect on aging is due to a number of “functionally coupled genes” {Rattan, 1995 #622}. Rattan argued that most hypothesized aging models imply “directly or indirectly that progressive failure of homeostatic mechanism is crucial for the process of aging” {Rattan, 1995 #622}. </w:t>
      </w:r>
    </w:p>
    <w:p w:rsidR="00EF0433" w:rsidRPr="00F562CF" w:rsidRDefault="00EF0433" w:rsidP="00EF0433">
      <w:pPr>
        <w:ind w:firstLine="720"/>
        <w:jc w:val="both"/>
        <w:rPr>
          <w:sz w:val="22"/>
          <w:szCs w:val="22"/>
        </w:rPr>
      </w:pPr>
      <w:r>
        <w:rPr>
          <w:sz w:val="22"/>
          <w:szCs w:val="22"/>
        </w:rPr>
        <w:t xml:space="preserve">The importance of network in aging is also recognized by many others. </w:t>
      </w:r>
      <w:proofErr w:type="spellStart"/>
      <w:r>
        <w:rPr>
          <w:sz w:val="22"/>
          <w:szCs w:val="22"/>
        </w:rPr>
        <w:t>Xue</w:t>
      </w:r>
      <w:proofErr w:type="spellEnd"/>
      <w:r>
        <w:rPr>
          <w:sz w:val="22"/>
          <w:szCs w:val="22"/>
        </w:rPr>
        <w:t xml:space="preserve"> and colleagues discovered in </w:t>
      </w:r>
      <w:r>
        <w:rPr>
          <w:i/>
          <w:sz w:val="22"/>
          <w:szCs w:val="22"/>
        </w:rPr>
        <w:t xml:space="preserve">C. </w:t>
      </w:r>
      <w:proofErr w:type="spellStart"/>
      <w:r>
        <w:rPr>
          <w:i/>
          <w:sz w:val="22"/>
          <w:szCs w:val="22"/>
        </w:rPr>
        <w:t>elegans</w:t>
      </w:r>
      <w:proofErr w:type="spellEnd"/>
      <w:r>
        <w:rPr>
          <w:sz w:val="22"/>
          <w:szCs w:val="22"/>
        </w:rPr>
        <w:t xml:space="preserve"> that “aging genes” are more enriched at the interfaces between network modules and argues that “aging is linked to the dynamic network stability” {</w:t>
      </w:r>
      <w:proofErr w:type="spellStart"/>
      <w:r>
        <w:rPr>
          <w:sz w:val="22"/>
          <w:szCs w:val="22"/>
        </w:rPr>
        <w:t>Xue</w:t>
      </w:r>
      <w:proofErr w:type="spellEnd"/>
      <w:r>
        <w:rPr>
          <w:sz w:val="22"/>
          <w:szCs w:val="22"/>
        </w:rPr>
        <w:t xml:space="preserve">, 2007 #518}. Bell and colleagues studied the human protein interaction network and found genes involved in life span regulation tend to be inter-connected hubs. They experimentally verified 18 genes in worm and found a third of them can extend worm’s life span {Bell, 2009 #529}. </w:t>
      </w:r>
      <w:proofErr w:type="spellStart"/>
      <w:r>
        <w:rPr>
          <w:sz w:val="22"/>
          <w:szCs w:val="22"/>
        </w:rPr>
        <w:t>Budovsky</w:t>
      </w:r>
      <w:proofErr w:type="spellEnd"/>
      <w:r>
        <w:rPr>
          <w:sz w:val="22"/>
          <w:szCs w:val="22"/>
        </w:rPr>
        <w:t xml:space="preserve"> and colleagues explored the human orthologs of genes associated with aging in model organisms. They found that hub genes are often involved in age-related diseases {</w:t>
      </w:r>
      <w:proofErr w:type="spellStart"/>
      <w:r>
        <w:rPr>
          <w:sz w:val="22"/>
          <w:szCs w:val="22"/>
        </w:rPr>
        <w:t>Budovsky</w:t>
      </w:r>
      <w:proofErr w:type="spellEnd"/>
      <w:r>
        <w:rPr>
          <w:sz w:val="22"/>
          <w:szCs w:val="22"/>
        </w:rPr>
        <w:t xml:space="preserve">, 2007 #525}. They further found that tumor suppressors tend to extend life span, whereas </w:t>
      </w:r>
      <w:proofErr w:type="spellStart"/>
      <w:r>
        <w:rPr>
          <w:sz w:val="22"/>
          <w:szCs w:val="22"/>
        </w:rPr>
        <w:t>oncogenes</w:t>
      </w:r>
      <w:proofErr w:type="spellEnd"/>
      <w:r>
        <w:rPr>
          <w:sz w:val="22"/>
          <w:szCs w:val="22"/>
        </w:rPr>
        <w:t xml:space="preserve"> tend to shorten life span, which are argued as evidence for the evolutionary and molecular links between aging and cancer.  Smith and colleagues compared genes associated with aging in yeast and worm and found that yeast orthologs of worm genes associated with aging also tend to alter life span in yeast, indicating a conserved mechanism of life span regulation between yeast and worm {Smith, 2008 #522;Smith, 2007 #498}. Lorenz and colleagues focused on a 10-gene network from the Snf1 signaling pathway in yeast and engineered perturbation to infer causal network interactions and </w:t>
      </w:r>
      <w:r>
        <w:rPr>
          <w:sz w:val="22"/>
          <w:szCs w:val="22"/>
        </w:rPr>
        <w:lastRenderedPageBreak/>
        <w:t xml:space="preserve">found new interaction associated with aging {Lorenz, 2009 #478}. </w:t>
      </w:r>
      <w:proofErr w:type="spellStart"/>
      <w:r>
        <w:rPr>
          <w:sz w:val="22"/>
          <w:szCs w:val="22"/>
        </w:rPr>
        <w:t>Barea</w:t>
      </w:r>
      <w:proofErr w:type="spellEnd"/>
      <w:r>
        <w:rPr>
          <w:sz w:val="22"/>
          <w:szCs w:val="22"/>
        </w:rPr>
        <w:t xml:space="preserve"> and </w:t>
      </w:r>
      <w:proofErr w:type="spellStart"/>
      <w:r>
        <w:rPr>
          <w:sz w:val="22"/>
          <w:szCs w:val="22"/>
        </w:rPr>
        <w:t>Bonatto</w:t>
      </w:r>
      <w:proofErr w:type="spellEnd"/>
      <w:r>
        <w:rPr>
          <w:sz w:val="22"/>
          <w:szCs w:val="22"/>
        </w:rPr>
        <w:t xml:space="preserve"> argued that protein interaction network can synthesize different theories of aging and used yeast protein network to explore the connection between replicative and chronological aging {</w:t>
      </w:r>
      <w:proofErr w:type="spellStart"/>
      <w:r>
        <w:rPr>
          <w:sz w:val="22"/>
          <w:szCs w:val="22"/>
        </w:rPr>
        <w:t>Barea</w:t>
      </w:r>
      <w:proofErr w:type="spellEnd"/>
      <w:r>
        <w:rPr>
          <w:sz w:val="22"/>
          <w:szCs w:val="22"/>
        </w:rPr>
        <w:t xml:space="preserve">, 2009 #524}. </w:t>
      </w:r>
      <w:proofErr w:type="spellStart"/>
      <w:r>
        <w:rPr>
          <w:sz w:val="22"/>
          <w:szCs w:val="22"/>
        </w:rPr>
        <w:t>Promislow</w:t>
      </w:r>
      <w:proofErr w:type="spellEnd"/>
      <w:r>
        <w:rPr>
          <w:sz w:val="22"/>
          <w:szCs w:val="22"/>
        </w:rPr>
        <w:t xml:space="preserve"> compared yeast protein associated with aging to five traits and found that protein associated with aging are more connected than expected by chance, which is argued as evidence of antagonistic </w:t>
      </w:r>
      <w:proofErr w:type="spellStart"/>
      <w:r>
        <w:rPr>
          <w:sz w:val="22"/>
          <w:szCs w:val="22"/>
        </w:rPr>
        <w:t>pleiotropy</w:t>
      </w:r>
      <w:proofErr w:type="spellEnd"/>
      <w:r>
        <w:rPr>
          <w:sz w:val="22"/>
          <w:szCs w:val="22"/>
        </w:rPr>
        <w:t xml:space="preserve"> theory for the evolution of senescence {</w:t>
      </w:r>
      <w:proofErr w:type="spellStart"/>
      <w:r>
        <w:rPr>
          <w:sz w:val="22"/>
          <w:szCs w:val="22"/>
        </w:rPr>
        <w:t>Promislow</w:t>
      </w:r>
      <w:proofErr w:type="spellEnd"/>
      <w:r>
        <w:rPr>
          <w:sz w:val="22"/>
          <w:szCs w:val="22"/>
        </w:rPr>
        <w:t xml:space="preserve">, 2004 #530}. </w:t>
      </w:r>
      <w:proofErr w:type="spellStart"/>
      <w:r>
        <w:rPr>
          <w:sz w:val="22"/>
          <w:szCs w:val="22"/>
        </w:rPr>
        <w:t>Promislow</w:t>
      </w:r>
      <w:proofErr w:type="spellEnd"/>
      <w:r>
        <w:rPr>
          <w:sz w:val="22"/>
          <w:szCs w:val="22"/>
        </w:rPr>
        <w:t xml:space="preserve"> also argued that the network characteristics of proteins associated with aging may be useful to predict new genes associated with aging {</w:t>
      </w:r>
      <w:proofErr w:type="spellStart"/>
      <w:r>
        <w:rPr>
          <w:sz w:val="22"/>
          <w:szCs w:val="22"/>
        </w:rPr>
        <w:t>Promislow</w:t>
      </w:r>
      <w:proofErr w:type="spellEnd"/>
      <w:r>
        <w:rPr>
          <w:sz w:val="22"/>
          <w:szCs w:val="22"/>
        </w:rPr>
        <w:t xml:space="preserve">, 2004 #530}. </w:t>
      </w:r>
    </w:p>
    <w:p w:rsidR="00F64D24" w:rsidRDefault="00F64D24" w:rsidP="00F64D24">
      <w:pPr>
        <w:ind w:firstLine="720"/>
        <w:jc w:val="both"/>
        <w:rPr>
          <w:rFonts w:ascii="Times" w:hAnsi="Times"/>
          <w:sz w:val="22"/>
          <w:szCs w:val="22"/>
        </w:rPr>
      </w:pPr>
      <w:r>
        <w:rPr>
          <w:rFonts w:ascii="Times" w:hAnsi="Times"/>
          <w:sz w:val="22"/>
          <w:szCs w:val="22"/>
        </w:rPr>
        <w:t xml:space="preserve">In comparison, our model is built on the mechanistic insight that cellular aging is an emergent property of gene networks, and offers unique insights and predictions, </w:t>
      </w:r>
    </w:p>
    <w:p w:rsidR="00F64D24" w:rsidRDefault="00F64D24" w:rsidP="005416E8">
      <w:pPr>
        <w:ind w:firstLine="720"/>
        <w:jc w:val="both"/>
        <w:rPr>
          <w:rFonts w:ascii="Times" w:hAnsi="Times"/>
          <w:sz w:val="22"/>
          <w:szCs w:val="22"/>
        </w:rPr>
      </w:pPr>
    </w:p>
    <w:p w:rsidR="00E734E0" w:rsidRPr="005F5BBC" w:rsidRDefault="00E734E0" w:rsidP="00E734E0">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3.5 Intellectual merit, significance and </w:t>
      </w:r>
      <w:ins w:id="33" w:author="hong qin" w:date="2012-06-24T13:07:00Z">
        <w:r w:rsidR="00402D28">
          <w:rPr>
            <w:rFonts w:ascii="Times" w:hAnsi="Times"/>
            <w:sz w:val="22"/>
            <w:szCs w:val="22"/>
          </w:rPr>
          <w:t xml:space="preserve">broad </w:t>
        </w:r>
      </w:ins>
      <w:r w:rsidRPr="007D41C0">
        <w:rPr>
          <w:rFonts w:ascii="Times" w:hAnsi="Times"/>
          <w:sz w:val="22"/>
          <w:szCs w:val="22"/>
        </w:rPr>
        <w:t>implication</w:t>
      </w:r>
      <w:ins w:id="34" w:author="hong qin" w:date="2012-06-24T13:07:00Z">
        <w:r w:rsidR="00402D28">
          <w:rPr>
            <w:rFonts w:ascii="Times" w:hAnsi="Times"/>
            <w:sz w:val="22"/>
            <w:szCs w:val="22"/>
          </w:rPr>
          <w:t>s</w:t>
        </w:r>
      </w:ins>
      <w:r w:rsidRPr="007D41C0">
        <w:rPr>
          <w:rFonts w:ascii="Times" w:hAnsi="Times"/>
          <w:sz w:val="22"/>
          <w:szCs w:val="22"/>
        </w:rPr>
        <w:t xml:space="preserve"> </w:t>
      </w:r>
      <w:del w:id="35" w:author="hong qin" w:date="2012-06-24T13:07:00Z">
        <w:r w:rsidRPr="007D41C0" w:rsidDel="00402D28">
          <w:rPr>
            <w:rFonts w:ascii="Times" w:hAnsi="Times"/>
            <w:sz w:val="22"/>
            <w:szCs w:val="22"/>
          </w:rPr>
          <w:delText>of the proposed network model of cellular aging</w:delText>
        </w:r>
      </w:del>
    </w:p>
    <w:p w:rsidR="004011B5" w:rsidRPr="00F562CF" w:rsidRDefault="006B207D" w:rsidP="004011B5">
      <w:pPr>
        <w:ind w:firstLine="720"/>
        <w:jc w:val="both"/>
        <w:rPr>
          <w:ins w:id="36" w:author="hong qin" w:date="2012-06-24T12:47:00Z"/>
          <w:sz w:val="22"/>
          <w:szCs w:val="22"/>
        </w:rPr>
      </w:pPr>
      <w:ins w:id="37" w:author="hong qin" w:date="2012-06-24T13:08:00Z">
        <w:r>
          <w:rPr>
            <w:sz w:val="22"/>
            <w:szCs w:val="22"/>
          </w:rPr>
          <w:t>O</w:t>
        </w:r>
      </w:ins>
      <w:ins w:id="38" w:author="hong qin" w:date="2012-06-24T12:46:00Z">
        <w:r w:rsidR="004011B5">
          <w:rPr>
            <w:sz w:val="22"/>
            <w:szCs w:val="22"/>
          </w:rPr>
          <w:t xml:space="preserve">ur model only </w:t>
        </w:r>
        <w:r w:rsidR="004011B5">
          <w:rPr>
            <w:sz w:val="22"/>
            <w:szCs w:val="22"/>
          </w:rPr>
          <w:t>demonstrate</w:t>
        </w:r>
        <w:r w:rsidR="004011B5">
          <w:rPr>
            <w:sz w:val="22"/>
            <w:szCs w:val="22"/>
          </w:rPr>
          <w:t>s that cellular aging is an emergent property of gene network</w:t>
        </w:r>
      </w:ins>
      <w:ins w:id="39" w:author="hong qin" w:date="2012-06-24T13:08:00Z">
        <w:r>
          <w:rPr>
            <w:sz w:val="22"/>
            <w:szCs w:val="22"/>
          </w:rPr>
          <w:t>.</w:t>
        </w:r>
      </w:ins>
      <w:ins w:id="40" w:author="hong qin" w:date="2012-06-24T12:46:00Z">
        <w:r w:rsidR="004011B5">
          <w:rPr>
            <w:sz w:val="22"/>
            <w:szCs w:val="22"/>
          </w:rPr>
          <w:t xml:space="preserve"> </w:t>
        </w:r>
      </w:ins>
      <w:ins w:id="41" w:author="hong qin" w:date="2012-06-24T13:08:00Z">
        <w:r>
          <w:rPr>
            <w:sz w:val="22"/>
            <w:szCs w:val="22"/>
          </w:rPr>
          <w:t>I</w:t>
        </w:r>
      </w:ins>
      <w:ins w:id="42" w:author="hong qin" w:date="2012-06-24T12:48:00Z">
        <w:r w:rsidR="004011B5">
          <w:rPr>
            <w:sz w:val="22"/>
            <w:szCs w:val="22"/>
          </w:rPr>
          <w:t xml:space="preserve">t can </w:t>
        </w:r>
      </w:ins>
      <w:ins w:id="43" w:author="hong qin" w:date="2012-06-24T13:08:00Z">
        <w:r>
          <w:rPr>
            <w:sz w:val="22"/>
            <w:szCs w:val="22"/>
          </w:rPr>
          <w:t xml:space="preserve">be further </w:t>
        </w:r>
      </w:ins>
      <w:ins w:id="44" w:author="hong qin" w:date="2012-06-24T12:48:00Z">
        <w:r w:rsidR="004011B5">
          <w:rPr>
            <w:sz w:val="22"/>
            <w:szCs w:val="22"/>
          </w:rPr>
          <w:t xml:space="preserve">extrapolated </w:t>
        </w:r>
      </w:ins>
      <w:ins w:id="45" w:author="hong qin" w:date="2012-06-24T12:45:00Z">
        <w:r w:rsidR="004011B5">
          <w:rPr>
            <w:sz w:val="22"/>
            <w:szCs w:val="22"/>
          </w:rPr>
          <w:t>that aging is an emergent property of complex living systems</w:t>
        </w:r>
      </w:ins>
      <w:ins w:id="46" w:author="hong qin" w:date="2012-06-24T12:46:00Z">
        <w:r w:rsidR="004011B5">
          <w:rPr>
            <w:sz w:val="22"/>
            <w:szCs w:val="22"/>
          </w:rPr>
          <w:t xml:space="preserve"> i</w:t>
        </w:r>
      </w:ins>
      <w:ins w:id="47" w:author="hong qin" w:date="2012-06-24T12:47:00Z">
        <w:r w:rsidR="004011B5">
          <w:rPr>
            <w:sz w:val="22"/>
            <w:szCs w:val="22"/>
          </w:rPr>
          <w:t>n general</w:t>
        </w:r>
      </w:ins>
      <w:ins w:id="48" w:author="hong qin" w:date="2012-06-24T12:45:00Z">
        <w:r w:rsidR="004011B5">
          <w:rPr>
            <w:sz w:val="22"/>
            <w:szCs w:val="22"/>
          </w:rPr>
          <w:t xml:space="preserve">. </w:t>
        </w:r>
      </w:ins>
      <w:ins w:id="49" w:author="hong qin" w:date="2012-06-24T12:47:00Z">
        <w:r w:rsidR="004011B5">
          <w:rPr>
            <w:sz w:val="22"/>
            <w:szCs w:val="22"/>
          </w:rPr>
          <w:t xml:space="preserve">Viewing aging as an emergent property may provide mechanistic foundation for some evolutionary theories on aging, such as the antagonistic </w:t>
        </w:r>
        <w:proofErr w:type="spellStart"/>
        <w:r w:rsidR="004011B5">
          <w:rPr>
            <w:sz w:val="22"/>
            <w:szCs w:val="22"/>
          </w:rPr>
          <w:t>pleiotropy</w:t>
        </w:r>
        <w:proofErr w:type="spellEnd"/>
        <w:r w:rsidR="004011B5">
          <w:rPr>
            <w:sz w:val="22"/>
            <w:szCs w:val="22"/>
          </w:rPr>
          <w:t xml:space="preserve"> theory {Williams, 1957 #273} and the disposable soma theory {Kirkwood, 1977 #56}. Not only can we better understand the concept of </w:t>
        </w:r>
        <w:proofErr w:type="spellStart"/>
        <w:r w:rsidR="004011B5">
          <w:rPr>
            <w:sz w:val="22"/>
            <w:szCs w:val="22"/>
          </w:rPr>
          <w:t>pleiotropy</w:t>
        </w:r>
        <w:proofErr w:type="spellEnd"/>
        <w:r w:rsidR="004011B5">
          <w:rPr>
            <w:sz w:val="22"/>
            <w:szCs w:val="22"/>
          </w:rPr>
          <w:t xml:space="preserve"> from the network perspective, we will probably also look to networks to understand the connection between advantages at early life and detrimental effects at late life {Williams, 1957 #273}. This kind of trade-off is also the central argument of the disposable soma theory {Kirkwood, 1977 #56}. </w:t>
        </w:r>
      </w:ins>
    </w:p>
    <w:p w:rsidR="004011B5" w:rsidRDefault="00E267A1" w:rsidP="004011B5">
      <w:pPr>
        <w:ind w:firstLine="720"/>
        <w:jc w:val="both"/>
        <w:rPr>
          <w:ins w:id="50" w:author="hong qin" w:date="2012-06-24T13:02:00Z"/>
          <w:sz w:val="22"/>
          <w:szCs w:val="22"/>
        </w:rPr>
        <w:pPrChange w:id="51" w:author="hong qin" w:date="2012-06-24T12:47:00Z">
          <w:pPr>
            <w:ind w:firstLine="720"/>
            <w:jc w:val="both"/>
          </w:pPr>
        </w:pPrChange>
      </w:pPr>
      <w:ins w:id="52" w:author="hong qin" w:date="2012-06-24T12:50:00Z">
        <w:r>
          <w:rPr>
            <w:sz w:val="22"/>
            <w:szCs w:val="22"/>
          </w:rPr>
          <w:t xml:space="preserve">Our theoretic model also </w:t>
        </w:r>
        <w:r>
          <w:rPr>
            <w:sz w:val="22"/>
            <w:szCs w:val="22"/>
          </w:rPr>
          <w:t>argues</w:t>
        </w:r>
        <w:r>
          <w:rPr>
            <w:sz w:val="22"/>
            <w:szCs w:val="22"/>
          </w:rPr>
          <w:t xml:space="preserve"> that aging is one of the best measure</w:t>
        </w:r>
      </w:ins>
      <w:ins w:id="53" w:author="hong qin" w:date="2012-06-24T12:51:00Z">
        <w:r>
          <w:rPr>
            <w:sz w:val="22"/>
            <w:szCs w:val="22"/>
          </w:rPr>
          <w:t>s</w:t>
        </w:r>
      </w:ins>
      <w:ins w:id="54" w:author="hong qin" w:date="2012-06-24T12:50:00Z">
        <w:r>
          <w:rPr>
            <w:sz w:val="22"/>
            <w:szCs w:val="22"/>
          </w:rPr>
          <w:t xml:space="preserve"> of robustness</w:t>
        </w:r>
      </w:ins>
      <w:ins w:id="55" w:author="hong qin" w:date="2012-06-24T12:51:00Z">
        <w:r>
          <w:rPr>
            <w:sz w:val="22"/>
            <w:szCs w:val="22"/>
          </w:rPr>
          <w:t xml:space="preserve"> - the </w:t>
        </w:r>
        <w:proofErr w:type="spellStart"/>
        <w:r>
          <w:rPr>
            <w:sz w:val="22"/>
            <w:szCs w:val="22"/>
          </w:rPr>
          <w:t>Gompertz</w:t>
        </w:r>
        <w:proofErr w:type="spellEnd"/>
        <w:r>
          <w:rPr>
            <w:sz w:val="22"/>
            <w:szCs w:val="22"/>
          </w:rPr>
          <w:t xml:space="preserve"> parameter is a measure of robustness</w:t>
        </w:r>
      </w:ins>
      <w:ins w:id="56" w:author="hong qin" w:date="2012-06-24T12:52:00Z">
        <w:r>
          <w:rPr>
            <w:sz w:val="22"/>
            <w:szCs w:val="22"/>
          </w:rPr>
          <w:t xml:space="preserve"> (</w:t>
        </w:r>
        <w:proofErr w:type="spellStart"/>
        <w:r>
          <w:rPr>
            <w:sz w:val="22"/>
            <w:szCs w:val="22"/>
          </w:rPr>
          <w:t>Gottschling</w:t>
        </w:r>
        <w:proofErr w:type="spellEnd"/>
        <w:r>
          <w:rPr>
            <w:sz w:val="22"/>
            <w:szCs w:val="22"/>
          </w:rPr>
          <w:t>, personal communication)</w:t>
        </w:r>
      </w:ins>
      <w:ins w:id="57" w:author="hong qin" w:date="2012-06-24T12:51:00Z">
        <w:r>
          <w:rPr>
            <w:sz w:val="22"/>
            <w:szCs w:val="22"/>
          </w:rPr>
          <w:t xml:space="preserve">. </w:t>
        </w:r>
      </w:ins>
      <w:ins w:id="58" w:author="hong qin" w:date="2012-06-24T12:55:00Z">
        <w:r w:rsidR="008627CB">
          <w:rPr>
            <w:rFonts w:ascii="Times" w:hAnsi="Times"/>
            <w:sz w:val="22"/>
            <w:szCs w:val="22"/>
          </w:rPr>
          <w:t xml:space="preserve">Robustness can reconcile the mutational costs to individual and the evolutionary benefit to the population {Wagner, 2012 #2242}, because the </w:t>
        </w:r>
        <w:proofErr w:type="spellStart"/>
        <w:r w:rsidR="008627CB">
          <w:rPr>
            <w:rFonts w:ascii="Times" w:hAnsi="Times"/>
            <w:sz w:val="22"/>
            <w:szCs w:val="22"/>
          </w:rPr>
          <w:t>phenotypics</w:t>
        </w:r>
        <w:proofErr w:type="spellEnd"/>
        <w:r w:rsidR="008627CB">
          <w:rPr>
            <w:rFonts w:ascii="Times" w:hAnsi="Times"/>
            <w:sz w:val="22"/>
            <w:szCs w:val="22"/>
          </w:rPr>
          <w:t xml:space="preserve"> effect are hidden in most conditions. </w:t>
        </w:r>
      </w:ins>
      <w:ins w:id="59" w:author="hong qin" w:date="2012-06-24T12:53:00Z">
        <w:r w:rsidR="008627CB">
          <w:rPr>
            <w:sz w:val="22"/>
            <w:szCs w:val="22"/>
          </w:rPr>
          <w:t xml:space="preserve">Robustness is related to </w:t>
        </w:r>
        <w:r w:rsidR="008627CB">
          <w:rPr>
            <w:sz w:val="22"/>
            <w:szCs w:val="22"/>
          </w:rPr>
          <w:t>canalization</w:t>
        </w:r>
        <w:r w:rsidR="008627CB">
          <w:rPr>
            <w:sz w:val="22"/>
            <w:szCs w:val="22"/>
          </w:rPr>
          <w:t>, and it has been argued that network bu</w:t>
        </w:r>
      </w:ins>
      <w:ins w:id="60" w:author="hong qin" w:date="2012-06-24T12:54:00Z">
        <w:r w:rsidR="008627CB">
          <w:rPr>
            <w:sz w:val="22"/>
            <w:szCs w:val="22"/>
          </w:rPr>
          <w:t>ffering is a key mechanism of canalization</w:t>
        </w:r>
      </w:ins>
      <w:ins w:id="61" w:author="hong qin" w:date="2012-06-24T12:55:00Z">
        <w:r w:rsidR="008627CB">
          <w:rPr>
            <w:sz w:val="22"/>
            <w:szCs w:val="22"/>
          </w:rPr>
          <w:t xml:space="preserve"> </w:t>
        </w:r>
      </w:ins>
      <w:r w:rsidR="008627CB">
        <w:rPr>
          <w:sz w:val="22"/>
          <w:szCs w:val="22"/>
        </w:rPr>
        <w:t>{Levy, 2008 #606</w:t>
      </w:r>
      <w:proofErr w:type="gramStart"/>
      <w:r w:rsidR="008627CB">
        <w:rPr>
          <w:sz w:val="22"/>
          <w:szCs w:val="22"/>
        </w:rPr>
        <w:t>;Masel</w:t>
      </w:r>
      <w:proofErr w:type="gramEnd"/>
      <w:r w:rsidR="008627CB">
        <w:rPr>
          <w:sz w:val="22"/>
          <w:szCs w:val="22"/>
        </w:rPr>
        <w:t>, 2009 #532</w:t>
      </w:r>
      <w:del w:id="62" w:author="hong qin" w:date="2012-06-24T12:58:00Z">
        <w:r w:rsidR="008627CB" w:rsidDel="008627CB">
          <w:rPr>
            <w:sz w:val="22"/>
            <w:szCs w:val="22"/>
          </w:rPr>
          <w:delText>}{</w:delText>
        </w:r>
      </w:del>
      <w:ins w:id="63" w:author="hong qin" w:date="2012-06-24T12:58:00Z">
        <w:r w:rsidR="008627CB">
          <w:rPr>
            <w:sz w:val="22"/>
            <w:szCs w:val="22"/>
          </w:rPr>
          <w:t>;</w:t>
        </w:r>
      </w:ins>
      <w:r w:rsidR="008627CB">
        <w:rPr>
          <w:sz w:val="22"/>
          <w:szCs w:val="22"/>
        </w:rPr>
        <w:t>Wagner, 2000 #567}</w:t>
      </w:r>
      <w:ins w:id="64" w:author="hong qin" w:date="2012-06-24T12:54:00Z">
        <w:r w:rsidR="008627CB">
          <w:rPr>
            <w:sz w:val="22"/>
            <w:szCs w:val="22"/>
          </w:rPr>
          <w:t xml:space="preserve">. </w:t>
        </w:r>
      </w:ins>
      <w:ins w:id="65" w:author="hong qin" w:date="2012-06-24T12:53:00Z">
        <w:r w:rsidR="008627CB">
          <w:rPr>
            <w:sz w:val="22"/>
            <w:szCs w:val="22"/>
          </w:rPr>
          <w:t xml:space="preserve"> </w:t>
        </w:r>
      </w:ins>
      <w:ins w:id="66" w:author="hong qin" w:date="2012-06-24T12:59:00Z">
        <w:r w:rsidR="009969FF">
          <w:rPr>
            <w:sz w:val="22"/>
            <w:szCs w:val="22"/>
          </w:rPr>
          <w:t xml:space="preserve">Our </w:t>
        </w:r>
      </w:ins>
      <w:ins w:id="67" w:author="hong qin" w:date="2012-06-24T13:01:00Z">
        <w:r w:rsidR="00E54E6F">
          <w:rPr>
            <w:sz w:val="22"/>
            <w:szCs w:val="22"/>
          </w:rPr>
          <w:t xml:space="preserve">model </w:t>
        </w:r>
      </w:ins>
      <w:ins w:id="68" w:author="hong qin" w:date="2012-06-24T12:59:00Z">
        <w:r w:rsidR="009969FF">
          <w:rPr>
            <w:sz w:val="22"/>
            <w:szCs w:val="22"/>
          </w:rPr>
          <w:t xml:space="preserve">suggests a mechanistic </w:t>
        </w:r>
      </w:ins>
      <w:ins w:id="69" w:author="hong qin" w:date="2012-06-24T13:00:00Z">
        <w:r w:rsidR="009969FF">
          <w:rPr>
            <w:sz w:val="22"/>
            <w:szCs w:val="22"/>
          </w:rPr>
          <w:t xml:space="preserve">link of robustness, gene networks, and aging. </w:t>
        </w:r>
      </w:ins>
    </w:p>
    <w:p w:rsidR="00A72547" w:rsidRDefault="00A72547" w:rsidP="004011B5">
      <w:pPr>
        <w:ind w:firstLine="720"/>
        <w:jc w:val="both"/>
        <w:rPr>
          <w:ins w:id="70" w:author="hong qin" w:date="2012-06-24T13:04:00Z"/>
          <w:sz w:val="22"/>
          <w:szCs w:val="22"/>
        </w:rPr>
        <w:pPrChange w:id="71" w:author="hong qin" w:date="2012-06-24T12:47:00Z">
          <w:pPr>
            <w:ind w:firstLine="720"/>
            <w:jc w:val="both"/>
          </w:pPr>
        </w:pPrChange>
      </w:pPr>
      <w:ins w:id="72" w:author="hong qin" w:date="2012-06-24T13:02:00Z">
        <w:r>
          <w:rPr>
            <w:sz w:val="22"/>
            <w:szCs w:val="22"/>
          </w:rPr>
          <w:t>Our model also demonstrates that network biology is a useful way to tackle biological complexity</w:t>
        </w:r>
      </w:ins>
      <w:ins w:id="73" w:author="hong qin" w:date="2012-06-24T13:03:00Z">
        <w:r>
          <w:rPr>
            <w:sz w:val="22"/>
            <w:szCs w:val="22"/>
          </w:rPr>
          <w:t>, and network approac</w:t>
        </w:r>
      </w:ins>
      <w:ins w:id="74" w:author="hong qin" w:date="2012-06-24T13:04:00Z">
        <w:r>
          <w:rPr>
            <w:sz w:val="22"/>
            <w:szCs w:val="22"/>
          </w:rPr>
          <w:t xml:space="preserve">hes can </w:t>
        </w:r>
      </w:ins>
      <w:ins w:id="75" w:author="hong qin" w:date="2012-06-24T13:03:00Z">
        <w:r>
          <w:rPr>
            <w:sz w:val="22"/>
            <w:szCs w:val="22"/>
          </w:rPr>
          <w:t xml:space="preserve">provide insights that </w:t>
        </w:r>
      </w:ins>
      <w:ins w:id="76" w:author="hong qin" w:date="2012-06-24T13:04:00Z">
        <w:r>
          <w:rPr>
            <w:sz w:val="22"/>
            <w:szCs w:val="22"/>
          </w:rPr>
          <w:t xml:space="preserve">cannot be easily achieved by </w:t>
        </w:r>
      </w:ins>
      <w:ins w:id="77" w:author="hong qin" w:date="2012-06-24T13:03:00Z">
        <w:r>
          <w:rPr>
            <w:sz w:val="22"/>
            <w:szCs w:val="22"/>
          </w:rPr>
          <w:t>reductionist approaches</w:t>
        </w:r>
      </w:ins>
      <w:ins w:id="78" w:author="hong qin" w:date="2012-06-24T13:04:00Z">
        <w:r>
          <w:rPr>
            <w:sz w:val="22"/>
            <w:szCs w:val="22"/>
          </w:rPr>
          <w:t>.</w:t>
        </w:r>
      </w:ins>
      <w:ins w:id="79" w:author="hong qin" w:date="2012-06-24T13:03:00Z">
        <w:r>
          <w:rPr>
            <w:sz w:val="22"/>
            <w:szCs w:val="22"/>
          </w:rPr>
          <w:t xml:space="preserve"> </w:t>
        </w:r>
      </w:ins>
    </w:p>
    <w:p w:rsidR="00A72547" w:rsidRDefault="00A72547" w:rsidP="00A72547">
      <w:pPr>
        <w:ind w:firstLine="720"/>
        <w:jc w:val="both"/>
        <w:rPr>
          <w:ins w:id="80" w:author="hong qin" w:date="2012-06-24T13:01:00Z"/>
          <w:rFonts w:ascii="Times" w:hAnsi="Times"/>
          <w:sz w:val="22"/>
          <w:szCs w:val="22"/>
        </w:rPr>
      </w:pPr>
    </w:p>
    <w:p w:rsidR="00E734E0" w:rsidRPr="002146BB" w:rsidDel="004011B5" w:rsidRDefault="00E734E0" w:rsidP="00E734E0">
      <w:pPr>
        <w:ind w:firstLine="720"/>
        <w:jc w:val="both"/>
        <w:rPr>
          <w:del w:id="81" w:author="hong qin" w:date="2012-06-24T12:49:00Z"/>
          <w:b/>
          <w:sz w:val="22"/>
          <w:szCs w:val="22"/>
        </w:rPr>
      </w:pPr>
    </w:p>
    <w:p w:rsidR="00E734E0" w:rsidRPr="002146BB" w:rsidDel="00D54B1B" w:rsidRDefault="00E734E0" w:rsidP="00E734E0">
      <w:pPr>
        <w:ind w:firstLine="720"/>
        <w:jc w:val="both"/>
        <w:rPr>
          <w:del w:id="82" w:author="hong qin" w:date="2012-06-24T13:06:00Z"/>
          <w:rFonts w:ascii="Times" w:hAnsi="Times"/>
          <w:sz w:val="22"/>
          <w:szCs w:val="22"/>
        </w:rPr>
      </w:pPr>
      <w:del w:id="83" w:author="hong qin" w:date="2012-06-24T13:06:00Z">
        <w:r w:rsidRPr="0012550C" w:rsidDel="00D54B1B">
          <w:rPr>
            <w:rFonts w:ascii="Times" w:hAnsi="Times"/>
            <w:sz w:val="22"/>
            <w:szCs w:val="22"/>
          </w:rPr>
          <w:delText xml:space="preserve">It is worthy to emphasize that although chronological and replicative aging may involve different pathways, the key statistical features of network with regarding to emergence of aging remain the same. </w:delText>
        </w:r>
      </w:del>
    </w:p>
    <w:p w:rsidR="00E734E0" w:rsidDel="00D54B1B" w:rsidRDefault="00E734E0" w:rsidP="00E734E0">
      <w:pPr>
        <w:ind w:firstLine="720"/>
        <w:jc w:val="both"/>
        <w:rPr>
          <w:del w:id="84" w:author="hong qin" w:date="2012-06-24T13:06:00Z"/>
          <w:sz w:val="22"/>
          <w:szCs w:val="22"/>
        </w:rPr>
      </w:pPr>
      <w:del w:id="85" w:author="hong qin" w:date="2012-06-24T13:06:00Z">
        <w:r w:rsidDel="00D54B1B">
          <w:rPr>
            <w:sz w:val="22"/>
            <w:szCs w:val="22"/>
          </w:rPr>
          <w:delText xml:space="preserve">Qin argues that aging is an emergent property of biological complexity, and specifically, cellular aging is an emergent property of gene/protein regulatory networks. This novel hypothesis can provide a unifying framework for both the plasticity and the universality of aging, and can point to new research directions in aging and network biology. </w:delText>
        </w:r>
      </w:del>
    </w:p>
    <w:p w:rsidR="00E734E0" w:rsidRPr="00F562CF" w:rsidDel="00D54B1B" w:rsidRDefault="00E734E0" w:rsidP="00E734E0">
      <w:pPr>
        <w:ind w:firstLine="720"/>
        <w:jc w:val="both"/>
        <w:rPr>
          <w:del w:id="86" w:author="hong qin" w:date="2012-06-24T13:06:00Z"/>
          <w:rFonts w:ascii="Times" w:hAnsi="Times"/>
          <w:sz w:val="22"/>
          <w:szCs w:val="22"/>
        </w:rPr>
      </w:pPr>
      <w:del w:id="87" w:author="hong qin" w:date="2012-06-24T13:06:00Z">
        <w:r w:rsidDel="00D54B1B">
          <w:rPr>
            <w:rFonts w:ascii="Times" w:hAnsi="Times"/>
            <w:sz w:val="22"/>
            <w:szCs w:val="22"/>
          </w:rPr>
          <w:delText xml:space="preserve">robustness, duplicates, synthetic lethals {Li, 2010 #2364} </w:delText>
        </w:r>
      </w:del>
    </w:p>
    <w:p w:rsidR="00E734E0" w:rsidRPr="00F562CF" w:rsidDel="00D54B1B" w:rsidRDefault="00E734E0" w:rsidP="00E734E0">
      <w:pPr>
        <w:ind w:firstLine="720"/>
        <w:jc w:val="both"/>
        <w:rPr>
          <w:del w:id="88" w:author="hong qin" w:date="2012-06-24T13:06:00Z"/>
          <w:rFonts w:ascii="Times" w:hAnsi="Times"/>
          <w:sz w:val="22"/>
          <w:szCs w:val="22"/>
        </w:rPr>
      </w:pPr>
      <w:del w:id="89" w:author="hong qin" w:date="2012-06-24T13:06:00Z">
        <w:r w:rsidDel="00D54B1B">
          <w:rPr>
            <w:rFonts w:ascii="Times" w:hAnsi="Times"/>
            <w:sz w:val="22"/>
            <w:szCs w:val="22"/>
          </w:rPr>
          <w:delText xml:space="preserve">Expression variance is a quantitative trait and can be controlled by multiple loci, as shown by three QTL that account for GFP noises in yeast segregates {Ansel, 2008 #2264;Landry, 2009 #2263}, suggesting that gene networks can influence expressional robustness. </w:delText>
        </w:r>
      </w:del>
    </w:p>
    <w:p w:rsidR="00E734E0" w:rsidRPr="00F562CF" w:rsidDel="00D54B1B" w:rsidRDefault="00E734E0" w:rsidP="00E734E0">
      <w:pPr>
        <w:ind w:firstLine="720"/>
        <w:jc w:val="both"/>
        <w:rPr>
          <w:del w:id="90" w:author="hong qin" w:date="2012-06-24T13:06:00Z"/>
          <w:rFonts w:ascii="Times" w:hAnsi="Times"/>
          <w:sz w:val="22"/>
          <w:szCs w:val="22"/>
        </w:rPr>
      </w:pPr>
      <w:del w:id="91" w:author="hong qin" w:date="2012-06-24T13:06:00Z">
        <w:r w:rsidDel="00D54B1B">
          <w:rPr>
            <w:rFonts w:ascii="Times" w:hAnsi="Times"/>
            <w:sz w:val="22"/>
            <w:szCs w:val="22"/>
          </w:rPr>
          <w:delText>Expression noises analysis {Li, 2010 #2364}</w:delText>
        </w:r>
      </w:del>
    </w:p>
    <w:p w:rsidR="00E734E0" w:rsidRPr="00F562CF" w:rsidDel="008627CB" w:rsidRDefault="00E734E0" w:rsidP="00E734E0">
      <w:pPr>
        <w:ind w:firstLine="720"/>
        <w:jc w:val="both"/>
        <w:rPr>
          <w:del w:id="92" w:author="hong qin" w:date="2012-06-24T12:53:00Z"/>
          <w:rFonts w:ascii="Times" w:hAnsi="Times"/>
          <w:sz w:val="22"/>
          <w:szCs w:val="22"/>
        </w:rPr>
      </w:pPr>
    </w:p>
    <w:p w:rsidR="00E734E0" w:rsidRPr="00F562CF" w:rsidDel="004011B5" w:rsidRDefault="00E734E0" w:rsidP="00E734E0">
      <w:pPr>
        <w:ind w:firstLine="720"/>
        <w:jc w:val="both"/>
        <w:rPr>
          <w:del w:id="93" w:author="hong qin" w:date="2012-06-24T12:43:00Z"/>
          <w:sz w:val="22"/>
          <w:szCs w:val="22"/>
        </w:rPr>
      </w:pPr>
      <w:del w:id="94" w:author="hong qin" w:date="2012-06-24T12:43:00Z">
        <w:r w:rsidDel="004011B5">
          <w:rPr>
            <w:sz w:val="22"/>
            <w:szCs w:val="22"/>
          </w:rPr>
          <w:delText xml:space="preserve">Viewing cellular aging as an emergent property of gene/protein networks may provide mechanistic foundation for some evolutionary theories on aging, such as the antagonistic pleiotropy theory {Williams, 1957 #273} and the disposable soma theory {Kirkwood, 1977 #56}. Not only can we better understand the concept of pleiotropy from the network perspective, we will probably also look to networks to understand the connection between advantages at early life and detrimental effects at late life {Williams, 1957 #273}. This kind of trade-off is also the central argument of the disposable soma theory {Kirkwood, 1977 #56}. </w:delText>
        </w:r>
      </w:del>
    </w:p>
    <w:p w:rsidR="00E734E0" w:rsidRPr="00F562CF" w:rsidDel="004011B5" w:rsidRDefault="00E734E0" w:rsidP="00E734E0">
      <w:pPr>
        <w:ind w:firstLine="720"/>
        <w:jc w:val="both"/>
        <w:rPr>
          <w:del w:id="95" w:author="hong qin" w:date="2012-06-24T12:44:00Z"/>
          <w:sz w:val="22"/>
          <w:szCs w:val="22"/>
        </w:rPr>
      </w:pPr>
      <w:del w:id="96" w:author="hong qin" w:date="2012-06-24T12:44:00Z">
        <w:r w:rsidDel="004011B5">
          <w:rPr>
            <w:sz w:val="22"/>
            <w:szCs w:val="22"/>
          </w:rPr>
          <w:delText xml:space="preserve">As an emergent property of complex systems, aging is hence a ubiquitous property in all organisms. Viewing aging as a system-level emergent property has some immediate implications theoretically and practically. First, it naturally leads to plasticity of life span. The plasticity of life span likely provides the raw materials of variation that may be acted upon by natural selection. Another important implication is to reconcile the seemingly contradictory experimental results on cellular aging in various laboratory strains of yeast. Due to polymorphic variation, the roles of two pathways on aging can vary to an extent that the effect of one pathway may be easily measurable in one strain but not in another strain. For example, the role of SIR2 on calorie restriction is discernable in W303 background but not in the BY background {Kaeberlein, 1999 #411;Kaeberlein, 2004 #308;Kaeberlein, 2007 #495}. Most yeast strains show extended replicative life span in 0.5% glucose, but not the BY laboratory strains {Kaeberlein, 2004 #308}, suggesting that variance in nutrient sensing pathway and presumably the relative extents that TOR1 and SIR2 play in calorie restriction response in different yeast strains. </w:delText>
        </w:r>
      </w:del>
    </w:p>
    <w:p w:rsidR="00E734E0" w:rsidRPr="00F562CF" w:rsidDel="008627CB" w:rsidRDefault="00E734E0" w:rsidP="00E734E0">
      <w:pPr>
        <w:ind w:firstLine="720"/>
        <w:jc w:val="both"/>
        <w:rPr>
          <w:del w:id="97" w:author="hong qin" w:date="2012-06-24T12:53:00Z"/>
          <w:rFonts w:ascii="Times" w:hAnsi="Times"/>
          <w:sz w:val="22"/>
          <w:szCs w:val="22"/>
        </w:rPr>
      </w:pPr>
    </w:p>
    <w:p w:rsidR="00E734E0" w:rsidRPr="00F562CF" w:rsidDel="008627CB" w:rsidRDefault="00E734E0" w:rsidP="00E734E0">
      <w:pPr>
        <w:ind w:firstLine="720"/>
        <w:jc w:val="both"/>
        <w:rPr>
          <w:del w:id="98" w:author="hong qin" w:date="2012-06-24T12:54:00Z"/>
          <w:rFonts w:ascii="Times" w:hAnsi="Times"/>
          <w:sz w:val="22"/>
          <w:szCs w:val="22"/>
        </w:rPr>
      </w:pPr>
      <w:del w:id="99" w:author="hong qin" w:date="2012-06-24T12:54:00Z">
        <w:r w:rsidDel="008627CB">
          <w:rPr>
            <w:rFonts w:ascii="Times" w:hAnsi="Times"/>
            <w:sz w:val="22"/>
            <w:szCs w:val="22"/>
          </w:rPr>
          <w:delText xml:space="preserve">Robustness can reconcile the mutational costs to individual and the evolutionary benefit to the population {Wagner, 2012 #2242}, because the phenotypics effect are hidden in most conditions. </w:delText>
        </w:r>
      </w:del>
    </w:p>
    <w:p w:rsidR="00E734E0" w:rsidRPr="00F562CF" w:rsidDel="00D54B1B" w:rsidRDefault="00E734E0" w:rsidP="00E734E0">
      <w:pPr>
        <w:ind w:firstLine="720"/>
        <w:jc w:val="both"/>
        <w:rPr>
          <w:del w:id="100" w:author="hong qin" w:date="2012-06-24T13:06:00Z"/>
          <w:rFonts w:ascii="Times" w:hAnsi="Times"/>
          <w:sz w:val="22"/>
          <w:szCs w:val="22"/>
        </w:rPr>
      </w:pPr>
      <w:del w:id="101" w:author="hong qin" w:date="2012-06-24T13:06:00Z">
        <w:r w:rsidDel="00D54B1B">
          <w:rPr>
            <w:rFonts w:ascii="Times" w:hAnsi="Times"/>
            <w:sz w:val="22"/>
            <w:szCs w:val="22"/>
          </w:rPr>
          <w:delText xml:space="preserve">Canalization favors negative epistatic interaction among alleles {Gibson, 2009 #2262}.  </w:delText>
        </w:r>
      </w:del>
    </w:p>
    <w:p w:rsidR="00E734E0" w:rsidRPr="00F562CF" w:rsidDel="00D54B1B" w:rsidRDefault="00E734E0" w:rsidP="00E734E0">
      <w:pPr>
        <w:ind w:firstLine="720"/>
        <w:jc w:val="both"/>
        <w:rPr>
          <w:del w:id="102" w:author="hong qin" w:date="2012-06-24T13:06:00Z"/>
          <w:rFonts w:ascii="Times" w:hAnsi="Times"/>
          <w:sz w:val="22"/>
          <w:szCs w:val="22"/>
        </w:rPr>
      </w:pPr>
      <w:del w:id="103" w:author="hong qin" w:date="2012-06-24T13:06:00Z">
        <w:r w:rsidDel="00D54B1B">
          <w:rPr>
            <w:rFonts w:ascii="Times" w:hAnsi="Times"/>
            <w:sz w:val="22"/>
            <w:szCs w:val="22"/>
          </w:rPr>
          <w:delText>{Chen, 2011 #1470;Feala, 2012 #1469;Pelaez, 2012 #1468;Levy, 2008 #606;Wagner, 2000 #567;Gu, 2003 #537;Cooper, 2006 #535;Masel, 2009 #532}</w:delText>
        </w:r>
      </w:del>
    </w:p>
    <w:p w:rsidR="00E734E0" w:rsidRPr="00F562CF" w:rsidDel="00D54B1B" w:rsidRDefault="00E734E0" w:rsidP="00E734E0">
      <w:pPr>
        <w:ind w:firstLine="720"/>
        <w:jc w:val="both"/>
        <w:rPr>
          <w:del w:id="104" w:author="hong qin" w:date="2012-06-24T13:06:00Z"/>
          <w:rFonts w:ascii="Times" w:hAnsi="Times"/>
          <w:sz w:val="22"/>
          <w:szCs w:val="22"/>
        </w:rPr>
      </w:pPr>
    </w:p>
    <w:p w:rsidR="00E734E0" w:rsidRPr="00F562CF" w:rsidDel="00D54B1B" w:rsidRDefault="00E734E0" w:rsidP="00E734E0">
      <w:pPr>
        <w:ind w:firstLine="720"/>
        <w:jc w:val="both"/>
        <w:rPr>
          <w:del w:id="105" w:author="hong qin" w:date="2012-06-24T13:06:00Z"/>
          <w:rFonts w:ascii="Times" w:hAnsi="Times"/>
          <w:sz w:val="22"/>
          <w:szCs w:val="22"/>
        </w:rPr>
      </w:pPr>
      <w:del w:id="106" w:author="hong qin" w:date="2012-06-24T13:06:00Z">
        <w:r w:rsidDel="00D54B1B">
          <w:rPr>
            <w:rFonts w:ascii="Times" w:hAnsi="Times"/>
            <w:sz w:val="22"/>
            <w:szCs w:val="22"/>
          </w:rPr>
          <w:delText>Network hub buffers environmental noises? {Levy, 2008 #606}</w:delText>
        </w:r>
      </w:del>
    </w:p>
    <w:p w:rsidR="00E734E0" w:rsidRPr="00F562CF" w:rsidDel="00D54B1B" w:rsidRDefault="00E734E0" w:rsidP="00E734E0">
      <w:pPr>
        <w:ind w:firstLine="720"/>
        <w:jc w:val="both"/>
        <w:rPr>
          <w:del w:id="107" w:author="hong qin" w:date="2012-06-24T13:06:00Z"/>
          <w:rFonts w:ascii="Times" w:hAnsi="Times"/>
          <w:sz w:val="22"/>
          <w:szCs w:val="22"/>
        </w:rPr>
      </w:pPr>
      <w:del w:id="108" w:author="hong qin" w:date="2012-06-24T13:06:00Z">
        <w:r w:rsidDel="00D54B1B">
          <w:rPr>
            <w:rFonts w:ascii="Times" w:hAnsi="Times"/>
            <w:sz w:val="22"/>
            <w:szCs w:val="22"/>
          </w:rPr>
          <w:delText>Entropy measure of robustness {Wu, 2009 #1480}</w:delText>
        </w:r>
      </w:del>
    </w:p>
    <w:p w:rsidR="00E734E0" w:rsidRPr="00F562CF" w:rsidDel="00D54B1B" w:rsidRDefault="00E734E0" w:rsidP="00E734E0">
      <w:pPr>
        <w:ind w:firstLine="720"/>
        <w:jc w:val="both"/>
        <w:rPr>
          <w:del w:id="109" w:author="hong qin" w:date="2012-06-24T13:06:00Z"/>
          <w:rFonts w:ascii="Times" w:hAnsi="Times"/>
          <w:sz w:val="22"/>
          <w:szCs w:val="22"/>
        </w:rPr>
      </w:pPr>
    </w:p>
    <w:p w:rsidR="00E734E0" w:rsidRPr="00F562CF" w:rsidDel="00D54B1B" w:rsidRDefault="00E734E0" w:rsidP="00E734E0">
      <w:pPr>
        <w:ind w:firstLine="720"/>
        <w:jc w:val="both"/>
        <w:rPr>
          <w:del w:id="110" w:author="hong qin" w:date="2012-06-24T13:06:00Z"/>
          <w:rFonts w:ascii="Times" w:hAnsi="Times"/>
          <w:sz w:val="22"/>
          <w:szCs w:val="22"/>
        </w:rPr>
      </w:pPr>
      <w:del w:id="111" w:author="hong qin" w:date="2012-06-24T13:06:00Z">
        <w:r w:rsidDel="00D54B1B">
          <w:rPr>
            <w:rFonts w:ascii="Times" w:hAnsi="Times"/>
            <w:sz w:val="22"/>
            <w:szCs w:val="22"/>
          </w:rPr>
          <w:delText>Maslov’s work on network robustness {Yan, 2008 #1767;Ispolatov, 2008 #1769;Maslov, 2007 #1770;Maslov, 2007 #1771;Maslov, 2004 #1774;Trusina, 2004 #1775;Maslov, 2004 #1776}</w:delText>
        </w:r>
      </w:del>
    </w:p>
    <w:p w:rsidR="00E734E0" w:rsidRPr="00F562CF" w:rsidDel="00D54B1B" w:rsidRDefault="00E734E0" w:rsidP="00E734E0">
      <w:pPr>
        <w:jc w:val="both"/>
        <w:rPr>
          <w:del w:id="112" w:author="hong qin" w:date="2012-06-24T13:06:00Z"/>
          <w:rFonts w:ascii="Times" w:hAnsi="Times"/>
          <w:sz w:val="22"/>
          <w:szCs w:val="22"/>
        </w:rPr>
      </w:pPr>
    </w:p>
    <w:p w:rsidR="00E734E0" w:rsidRPr="00F562CF" w:rsidDel="008627CB" w:rsidRDefault="00E734E0" w:rsidP="00E734E0">
      <w:pPr>
        <w:jc w:val="both"/>
        <w:rPr>
          <w:del w:id="113" w:author="hong qin" w:date="2012-06-24T12:55:00Z"/>
          <w:rFonts w:ascii="Times" w:hAnsi="Times"/>
          <w:sz w:val="22"/>
          <w:szCs w:val="22"/>
        </w:rPr>
      </w:pPr>
      <w:del w:id="114" w:author="hong qin" w:date="2012-06-24T12:55:00Z">
        <w:r w:rsidDel="008627CB">
          <w:rPr>
            <w:rFonts w:ascii="Times" w:hAnsi="Times"/>
            <w:sz w:val="22"/>
            <w:szCs w:val="22"/>
          </w:rPr>
          <w:delText>Aging is one of the best measurement of robustness</w:delText>
        </w:r>
      </w:del>
    </w:p>
    <w:p w:rsidR="00E734E0" w:rsidRPr="00F562CF" w:rsidDel="00D54B1B" w:rsidRDefault="00E734E0" w:rsidP="00E734E0">
      <w:pPr>
        <w:ind w:firstLine="720"/>
        <w:jc w:val="both"/>
        <w:rPr>
          <w:del w:id="115" w:author="hong qin" w:date="2012-06-24T13:06:00Z"/>
          <w:rFonts w:ascii="Times" w:hAnsi="Times"/>
          <w:sz w:val="22"/>
          <w:szCs w:val="22"/>
        </w:rPr>
      </w:pPr>
      <w:del w:id="116" w:author="hong qin" w:date="2012-06-24T13:06:00Z">
        <w:r w:rsidDel="00D54B1B">
          <w:rPr>
            <w:rFonts w:ascii="Times" w:hAnsi="Times"/>
            <w:sz w:val="22"/>
            <w:szCs w:val="22"/>
            <w:u w:val="single"/>
          </w:rPr>
          <w:delText>Significance? Age structure</w:delText>
        </w:r>
        <w:r w:rsidDel="00D54B1B">
          <w:rPr>
            <w:rFonts w:ascii="Times" w:hAnsi="Times"/>
            <w:sz w:val="22"/>
            <w:szCs w:val="22"/>
          </w:rPr>
          <w:delText xml:space="preserve"> is important for the understanding of population dynamics and evolution {Charlesworth, 1994 #259}. [Sigal argues that age-structure is a hedging strategy.] Budding of each yeast cell will leave a scar on its cell wall, and these bud scars can be used to estimate the replicative ages of cells {Egilmez, 1990 #403;Hagiwara, 2011 #1040;Chen, 2007 #1152;Chen, 2004 #1153;Chen, 2003 #1154}. A recent study using confocal fluorescence microscopy showed that yeast cells with more than 6 bud scars disappear rapidly in late log phase, perhaps through apoptosis  {Hagiwara, 2011 #1040}.  The molecular mechanism by which this occurs remains poorly understood, primarily because this study was done in a single haploid S288c laboratory strain </w:delText>
        </w:r>
        <w:commentRangeStart w:id="117"/>
        <w:r w:rsidDel="00D54B1B">
          <w:rPr>
            <w:rFonts w:ascii="Times" w:hAnsi="Times"/>
            <w:sz w:val="22"/>
            <w:szCs w:val="22"/>
          </w:rPr>
          <w:delText>in part due to the tedious process {Hagiwara, 2011 #1040}. This technical challenge can be effectively addressed by the requested ImageStream</w:delText>
        </w:r>
        <w:r w:rsidDel="00D54B1B">
          <w:rPr>
            <w:rFonts w:ascii="Times" w:hAnsi="Times"/>
            <w:sz w:val="22"/>
            <w:szCs w:val="22"/>
            <w:vertAlign w:val="superscript"/>
          </w:rPr>
          <w:delText>X</w:delText>
        </w:r>
        <w:r w:rsidDel="00D54B1B">
          <w:rPr>
            <w:rFonts w:ascii="Times" w:hAnsi="Times"/>
            <w:sz w:val="22"/>
            <w:szCs w:val="22"/>
          </w:rPr>
          <w:delText>, and we propose to quantify age structures in yeast natural isolates and deletion strains</w:delText>
        </w:r>
        <w:commentRangeEnd w:id="117"/>
        <w:r w:rsidDel="00D54B1B">
          <w:rPr>
            <w:rFonts w:ascii="Times" w:hAnsi="Times"/>
            <w:sz w:val="22"/>
            <w:szCs w:val="22"/>
          </w:rPr>
          <w:commentReference w:id="117"/>
        </w:r>
        <w:r w:rsidDel="00D54B1B">
          <w:rPr>
            <w:rFonts w:ascii="Times" w:hAnsi="Times"/>
            <w:sz w:val="22"/>
            <w:szCs w:val="22"/>
          </w:rPr>
          <w:delText xml:space="preserve">. </w:delText>
        </w:r>
      </w:del>
    </w:p>
    <w:p w:rsidR="00E734E0" w:rsidRPr="00F562CF" w:rsidDel="00D54B1B" w:rsidRDefault="00E734E0" w:rsidP="00E734E0">
      <w:pPr>
        <w:jc w:val="both"/>
        <w:rPr>
          <w:del w:id="118" w:author="hong qin" w:date="2012-06-24T13:06:00Z"/>
          <w:rFonts w:ascii="Times" w:hAnsi="Times"/>
          <w:sz w:val="22"/>
          <w:szCs w:val="22"/>
        </w:rPr>
      </w:pPr>
    </w:p>
    <w:p w:rsidR="00E734E0" w:rsidRPr="007D41C0" w:rsidDel="00A72547" w:rsidRDefault="00E734E0" w:rsidP="00E734E0">
      <w:pPr>
        <w:pStyle w:val="Heading3"/>
        <w:rPr>
          <w:del w:id="119" w:author="hong qin" w:date="2012-06-24T13:01:00Z"/>
          <w:rFonts w:ascii="Times" w:hAnsi="Times"/>
          <w:b w:val="0"/>
          <w:sz w:val="22"/>
          <w:szCs w:val="22"/>
        </w:rPr>
      </w:pPr>
      <w:del w:id="120" w:author="hong qin" w:date="2012-06-24T13:01:00Z">
        <w:r w:rsidRPr="007D41C0" w:rsidDel="00A72547">
          <w:rPr>
            <w:rFonts w:ascii="Times" w:hAnsi="Times"/>
            <w:b w:val="0"/>
            <w:sz w:val="22"/>
            <w:szCs w:val="22"/>
          </w:rPr>
          <w:delText xml:space="preserve">Complexity in biology. Reductionist approach has not been able to properly account for the emergent properties of complex systems </w:delText>
        </w:r>
        <w:r w:rsidR="00B65D68" w:rsidRPr="007D41C0" w:rsidDel="00A72547">
          <w:rPr>
            <w:rFonts w:ascii="Times" w:hAnsi="Times"/>
            <w:b w:val="0"/>
            <w:sz w:val="22"/>
            <w:szCs w:val="22"/>
          </w:rPr>
          <w:fldChar w:fldCharType="begin"/>
        </w:r>
        <w:r w:rsidRPr="007D41C0" w:rsidDel="00A72547">
          <w:rPr>
            <w:rFonts w:ascii="Times" w:hAnsi="Times"/>
            <w:b w:val="0"/>
            <w:sz w:val="22"/>
            <w:szCs w:val="22"/>
          </w:rPr>
          <w:delInstrText>EN.CITE &lt;EndNote&gt;&lt;Cite&gt;&lt;Author&gt;Mazzocchi&lt;/Author&gt;&lt;Year&gt;2008&lt;/Year&gt;&lt;RecNum&gt;517&lt;/RecNum&gt;&lt;record&gt;&lt;rec-number&gt;517&lt;/rec-number&gt;&lt;foreign-keys&gt;&lt;key app="EN" db-id="axwzwatz8afev5eddwsvazaqtxstdf2axv55"&gt;517&lt;/key&gt;&lt;/foreign-keys&gt;&lt;ref-type name="Journal Article"&gt;17&lt;/ref-type&gt;&lt;contributors&gt;&lt;authors&gt;&lt;author&gt;Mazzocchi, F.&lt;/author&gt;&lt;/authors&gt;&lt;/contributors&gt;&lt;auth-address&gt;Institute for Atmospheric Pollution, Consiglio Nazionale delle Ricerche, Monterotondo, Rome, Italy. mazzocchi@iia.cnr.it&lt;/auth-address&gt;&lt;titles&gt;&lt;title&gt;Complexity in biology. Exceeding the limits of reductionism and determinism using complexity theory&lt;/title&gt;&lt;secondary-title&gt;EMBO Rep&lt;/secondary-title&gt;&lt;/titles&gt;&lt;periodical&gt;&lt;full-title&gt;EMBO Rep&lt;/full-title&gt;&lt;abbr-1&gt;EMBO reports&lt;/abbr-1&gt;&lt;/periodical&gt;&lt;pages&gt;10-4&lt;/pages&gt;&lt;volume&gt;9&lt;/volume&gt;&lt;number&gt;1&lt;/number&gt;&lt;edition&gt;2008/01/05&lt;/edition&gt;&lt;keywords&gt;&lt;keyword&gt;*Biology&lt;/keyword&gt;&lt;keyword&gt;Knowledge&lt;/keyword&gt;&lt;keyword&gt;Models, Biological&lt;/keyword&gt;&lt;keyword&gt;Research&lt;/keyword&gt;&lt;/keywords&gt;&lt;dates&gt;&lt;year&gt;2008&lt;/year&gt;&lt;pub-dates&gt;&lt;date&gt;Jan&lt;/date&gt;&lt;/pub-dates&gt;&lt;/dates&gt;&lt;isbn&gt;1469-221X (Print)&amp;#xD;1469-221X (Linking)&lt;/isbn&gt;&lt;accession-num&gt;18174892&lt;/accession-num&gt;&lt;urls&gt;&lt;related-urls&gt;&lt;url&gt;http://www.ncbi.nlm.nih.gov/entrez/query.fcgi?cmd=Retrieve&amp;amp;db=PubMed&amp;amp;dopt=Citation&amp;amp;list_uids=18174892&lt;/url&gt;&lt;/related-urls&gt;&lt;/urls&gt;&lt;custom2&gt;2246621&lt;/custom2&gt;&lt;electronic-resource-num&gt;7401147 [pii]&amp;#xD;10.1038/sj.embor.7401147&lt;/electronic-resource-num&gt;&lt;language&gt;eng&lt;/language&gt;&lt;/record&gt;&lt;/Cite&gt;&lt;/EndNote&gt;</w:delInstrText>
        </w:r>
        <w:r w:rsidR="00B65D68" w:rsidRPr="007D41C0" w:rsidDel="00A72547">
          <w:rPr>
            <w:rFonts w:ascii="Times" w:hAnsi="Times"/>
            <w:b w:val="0"/>
            <w:sz w:val="22"/>
            <w:szCs w:val="22"/>
          </w:rPr>
          <w:fldChar w:fldCharType="separate"/>
        </w:r>
        <w:r w:rsidRPr="007D41C0" w:rsidDel="00A72547">
          <w:rPr>
            <w:rFonts w:ascii="Times" w:hAnsi="Times"/>
            <w:b w:val="0"/>
            <w:noProof/>
            <w:sz w:val="22"/>
            <w:szCs w:val="22"/>
          </w:rPr>
          <w:delText>{Mazzocchi, 2008 #517}</w:delText>
        </w:r>
        <w:r w:rsidR="00B65D68" w:rsidRPr="007D41C0" w:rsidDel="00A72547">
          <w:rPr>
            <w:rFonts w:ascii="Times" w:hAnsi="Times"/>
            <w:b w:val="0"/>
            <w:sz w:val="22"/>
            <w:szCs w:val="22"/>
          </w:rPr>
          <w:fldChar w:fldCharType="end"/>
        </w:r>
        <w:r w:rsidRPr="007D41C0" w:rsidDel="00A72547">
          <w:rPr>
            <w:rFonts w:ascii="Times" w:hAnsi="Times"/>
            <w:b w:val="0"/>
            <w:sz w:val="22"/>
            <w:szCs w:val="22"/>
          </w:rPr>
          <w:delText xml:space="preserve">. </w:delText>
        </w:r>
      </w:del>
    </w:p>
    <w:p w:rsidR="00E734E0" w:rsidDel="00A72547" w:rsidRDefault="00E734E0" w:rsidP="00E734E0">
      <w:pPr>
        <w:ind w:firstLine="720"/>
        <w:jc w:val="both"/>
        <w:rPr>
          <w:del w:id="121" w:author="hong qin" w:date="2012-06-24T13:01:00Z"/>
          <w:rFonts w:ascii="Times" w:hAnsi="Times"/>
          <w:sz w:val="22"/>
          <w:szCs w:val="22"/>
        </w:rPr>
      </w:pPr>
    </w:p>
    <w:p w:rsidR="00E734E0" w:rsidDel="00A72547" w:rsidRDefault="00E734E0" w:rsidP="00E734E0">
      <w:pPr>
        <w:ind w:firstLine="720"/>
        <w:jc w:val="both"/>
        <w:rPr>
          <w:del w:id="122" w:author="hong qin" w:date="2012-06-24T13:01:00Z"/>
          <w:rFonts w:ascii="Times" w:hAnsi="Times"/>
          <w:sz w:val="22"/>
          <w:szCs w:val="22"/>
        </w:rPr>
      </w:pPr>
    </w:p>
    <w:p w:rsidR="00E734E0" w:rsidDel="00A72547" w:rsidRDefault="00E734E0" w:rsidP="005416E8">
      <w:pPr>
        <w:ind w:firstLine="720"/>
        <w:jc w:val="both"/>
        <w:rPr>
          <w:del w:id="123" w:author="hong qin" w:date="2012-06-24T13:01:00Z"/>
          <w:rFonts w:ascii="Times" w:hAnsi="Times"/>
          <w:sz w:val="22"/>
          <w:szCs w:val="22"/>
        </w:rPr>
      </w:pPr>
    </w:p>
    <w:p w:rsidR="00E734E0" w:rsidDel="00A72547" w:rsidRDefault="00E734E0" w:rsidP="005416E8">
      <w:pPr>
        <w:ind w:firstLine="720"/>
        <w:jc w:val="both"/>
        <w:rPr>
          <w:del w:id="124" w:author="hong qin" w:date="2012-06-24T13:01:00Z"/>
          <w:rFonts w:ascii="Times" w:hAnsi="Times"/>
          <w:sz w:val="22"/>
          <w:szCs w:val="22"/>
        </w:rPr>
      </w:pPr>
    </w:p>
    <w:p w:rsidR="005416E8" w:rsidDel="00A72547" w:rsidRDefault="005416E8" w:rsidP="005416E8">
      <w:pPr>
        <w:ind w:firstLine="720"/>
        <w:jc w:val="both"/>
        <w:rPr>
          <w:del w:id="125" w:author="hong qin" w:date="2012-06-24T13:01:00Z"/>
          <w:rFonts w:ascii="Times" w:hAnsi="Times"/>
          <w:sz w:val="22"/>
          <w:szCs w:val="22"/>
        </w:rPr>
      </w:pPr>
      <w:del w:id="126" w:author="hong qin" w:date="2012-06-24T13:01:00Z">
        <w:r w:rsidRPr="00942B29" w:rsidDel="00A72547">
          <w:rPr>
            <w:rFonts w:ascii="Times" w:hAnsi="Times"/>
            <w:sz w:val="22"/>
            <w:szCs w:val="22"/>
          </w:rPr>
          <w:delText xml:space="preserve">### I AM HERE 2012 Jun </w:delText>
        </w:r>
        <w:r w:rsidDel="00A72547">
          <w:rPr>
            <w:rFonts w:ascii="Times" w:hAnsi="Times"/>
            <w:sz w:val="22"/>
            <w:szCs w:val="22"/>
          </w:rPr>
          <w:delText>23</w:delText>
        </w:r>
      </w:del>
    </w:p>
    <w:p w:rsidR="00EF0433" w:rsidRPr="00F562CF" w:rsidDel="00D54B1B" w:rsidRDefault="00EF0433" w:rsidP="00EF0433">
      <w:pPr>
        <w:ind w:firstLine="720"/>
        <w:jc w:val="both"/>
        <w:rPr>
          <w:del w:id="127" w:author="hong qin" w:date="2012-06-24T13:06:00Z"/>
          <w:sz w:val="22"/>
          <w:szCs w:val="22"/>
        </w:rPr>
      </w:pPr>
      <w:del w:id="128" w:author="hong qin" w:date="2012-06-24T13:06:00Z">
        <w:r w:rsidDel="00D54B1B">
          <w:rPr>
            <w:sz w:val="22"/>
            <w:szCs w:val="22"/>
          </w:rPr>
          <w:delText xml:space="preserve">Our network model recognizes that cellular aging is itself an emergent property of networks. Hence, aging is a system-level property that can be influenced by propagation of changes through networks. These changes may be instigated by ROS damages or other factors, such as stochastic noises. Due to the low copy numbers of many genes, stochastic noise plays a significant role in the plasticity of aging, which is consistent with the large portion of non-genic variation in life span {Qin, 2006 #461}. Genotypic variation only contribute 20-35% of the life span variation, as shown in fruit flies, budding yeast, and humans {Fukui, 1993 #317;Qin, 2006 #461;McGue, 1993 #623;Herskind, 1996 #625}. </w:delText>
        </w:r>
      </w:del>
    </w:p>
    <w:p w:rsidR="008A0C6E" w:rsidDel="00D54B1B" w:rsidRDefault="008A0C6E" w:rsidP="00EE47BB">
      <w:pPr>
        <w:ind w:firstLine="720"/>
        <w:jc w:val="both"/>
        <w:rPr>
          <w:del w:id="129" w:author="hong qin" w:date="2012-06-24T13:06:00Z"/>
          <w:rFonts w:ascii="Times" w:hAnsi="Times"/>
          <w:sz w:val="22"/>
          <w:szCs w:val="22"/>
        </w:rPr>
      </w:pPr>
    </w:p>
    <w:p w:rsidR="00EE47BB" w:rsidDel="00D54B1B" w:rsidRDefault="00EE47BB" w:rsidP="00EE47BB">
      <w:pPr>
        <w:ind w:firstLine="720"/>
        <w:jc w:val="both"/>
        <w:rPr>
          <w:del w:id="130" w:author="hong qin" w:date="2012-06-24T13:06:00Z"/>
          <w:rFonts w:ascii="Times" w:hAnsi="Times"/>
          <w:sz w:val="22"/>
          <w:szCs w:val="22"/>
        </w:rPr>
      </w:pPr>
      <w:del w:id="131" w:author="hong qin" w:date="2012-06-24T13:06:00Z">
        <w:r w:rsidRPr="00942B29" w:rsidDel="00D54B1B">
          <w:rPr>
            <w:rFonts w:ascii="Times" w:hAnsi="Times"/>
            <w:sz w:val="22"/>
            <w:szCs w:val="22"/>
          </w:rPr>
          <w:delText xml:space="preserve">Sigmoidal responses, threshold trait, and genetic heterogeneity can lead to heterogeneous populations with different phenotypes </w:delText>
        </w:r>
        <w:r w:rsidDel="00D54B1B">
          <w:rPr>
            <w:rFonts w:ascii="Times" w:hAnsi="Times"/>
            <w:sz w:val="22"/>
            <w:szCs w:val="22"/>
          </w:rPr>
          <w:delText>{Gibson, 2004 #2157}</w:delText>
        </w:r>
        <w:r w:rsidRPr="00942B29" w:rsidDel="00D54B1B">
          <w:rPr>
            <w:rFonts w:ascii="Times" w:hAnsi="Times"/>
            <w:sz w:val="22"/>
            <w:szCs w:val="22"/>
          </w:rPr>
          <w:delText xml:space="preserve">. </w:delText>
        </w:r>
      </w:del>
    </w:p>
    <w:p w:rsidR="00B26A3B" w:rsidDel="00D54B1B" w:rsidRDefault="00B26A3B" w:rsidP="00B26A3B">
      <w:pPr>
        <w:ind w:firstLine="720"/>
        <w:jc w:val="both"/>
        <w:rPr>
          <w:del w:id="132" w:author="hong qin" w:date="2012-06-24T13:06:00Z"/>
          <w:sz w:val="22"/>
          <w:szCs w:val="22"/>
        </w:rPr>
      </w:pPr>
    </w:p>
    <w:p w:rsidR="00B26A3B" w:rsidDel="00D54B1B" w:rsidRDefault="00B26A3B" w:rsidP="00B26A3B">
      <w:pPr>
        <w:ind w:firstLine="720"/>
        <w:jc w:val="both"/>
        <w:rPr>
          <w:del w:id="133" w:author="hong qin" w:date="2012-06-24T13:06:00Z"/>
          <w:rFonts w:ascii="Times" w:hAnsi="Times"/>
          <w:sz w:val="22"/>
          <w:szCs w:val="22"/>
        </w:rPr>
      </w:pPr>
    </w:p>
    <w:p w:rsidR="00B26A3B" w:rsidDel="00D54B1B" w:rsidRDefault="00B26A3B" w:rsidP="00B26A3B">
      <w:pPr>
        <w:ind w:firstLine="720"/>
        <w:jc w:val="both"/>
        <w:rPr>
          <w:del w:id="134" w:author="hong qin" w:date="2012-06-24T13:06:00Z"/>
          <w:rFonts w:ascii="Times" w:hAnsi="Times"/>
          <w:sz w:val="22"/>
          <w:szCs w:val="22"/>
        </w:rPr>
      </w:pPr>
    </w:p>
    <w:p w:rsidR="00B26A3B" w:rsidDel="00D54B1B" w:rsidRDefault="00B26A3B" w:rsidP="00B26A3B">
      <w:pPr>
        <w:ind w:firstLine="720"/>
        <w:jc w:val="both"/>
        <w:rPr>
          <w:del w:id="135" w:author="hong qin" w:date="2012-06-24T13:06:00Z"/>
          <w:rFonts w:ascii="Times" w:hAnsi="Times"/>
          <w:sz w:val="22"/>
          <w:szCs w:val="22"/>
        </w:rPr>
      </w:pPr>
      <w:del w:id="136" w:author="hong qin" w:date="2012-06-24T13:06:00Z">
        <w:r w:rsidDel="00D54B1B">
          <w:rPr>
            <w:rFonts w:ascii="Times" w:hAnsi="Times"/>
            <w:sz w:val="22"/>
            <w:szCs w:val="22"/>
          </w:rPr>
          <w:delText xml:space="preserve">Overall, despite the simplicity of this prototype </w:delText>
        </w:r>
        <w:r w:rsidRPr="00942B29" w:rsidDel="00D54B1B">
          <w:rPr>
            <w:rFonts w:ascii="Times" w:hAnsi="Times"/>
            <w:sz w:val="22"/>
            <w:szCs w:val="22"/>
          </w:rPr>
          <w:delText>model</w:delText>
        </w:r>
        <w:r w:rsidDel="00D54B1B">
          <w:rPr>
            <w:rFonts w:ascii="Times" w:hAnsi="Times"/>
            <w:sz w:val="22"/>
            <w:szCs w:val="22"/>
          </w:rPr>
          <w:delText xml:space="preserve">, unique insights are gained. </w:delText>
        </w:r>
      </w:del>
    </w:p>
    <w:p w:rsidR="00B26A3B" w:rsidDel="00D54B1B" w:rsidRDefault="00B26A3B" w:rsidP="00B26A3B">
      <w:pPr>
        <w:ind w:firstLine="720"/>
        <w:jc w:val="both"/>
        <w:rPr>
          <w:del w:id="137" w:author="hong qin" w:date="2012-06-24T13:06:00Z"/>
          <w:rFonts w:ascii="Times" w:hAnsi="Times"/>
          <w:sz w:val="22"/>
          <w:szCs w:val="22"/>
        </w:rPr>
      </w:pPr>
      <w:del w:id="138" w:author="hong qin" w:date="2012-06-24T13:06:00Z">
        <w:r w:rsidRPr="00942B29" w:rsidDel="00D54B1B">
          <w:rPr>
            <w:rFonts w:ascii="Times" w:hAnsi="Times"/>
            <w:sz w:val="22"/>
            <w:szCs w:val="22"/>
          </w:rPr>
          <w:delText>predicts that the rate of aging, defined by</w:delText>
        </w:r>
        <w:r w:rsidDel="00D54B1B">
          <w:rPr>
            <w:rFonts w:ascii="Times" w:hAnsi="Times"/>
            <w:sz w:val="22"/>
            <w:szCs w:val="22"/>
          </w:rPr>
          <w:delText xml:space="preserve"> </w:delText>
        </w:r>
        <w:r w:rsidRPr="00942B29" w:rsidDel="00D54B1B">
          <w:rPr>
            <w:rFonts w:ascii="Times" w:hAnsi="Times"/>
            <w:sz w:val="22"/>
            <w:szCs w:val="22"/>
          </w:rPr>
          <w:delText>the Gompertz coefficient, is proportional to the average number</w:delText>
        </w:r>
        <w:r w:rsidDel="00D54B1B">
          <w:rPr>
            <w:rFonts w:ascii="Times" w:hAnsi="Times"/>
            <w:sz w:val="22"/>
            <w:szCs w:val="22"/>
          </w:rPr>
          <w:delText xml:space="preserve"> </w:delText>
        </w:r>
        <w:r w:rsidRPr="00942B29" w:rsidDel="00D54B1B">
          <w:rPr>
            <w:rFonts w:ascii="Times" w:hAnsi="Times"/>
            <w:sz w:val="22"/>
            <w:szCs w:val="22"/>
          </w:rPr>
          <w:delText>of interactions per gene in the network</w:delText>
        </w:r>
        <w:r w:rsidDel="00D54B1B">
          <w:rPr>
            <w:rFonts w:ascii="Times" w:hAnsi="Times"/>
            <w:sz w:val="22"/>
            <w:szCs w:val="22"/>
          </w:rPr>
          <w:delText>.</w:delText>
        </w:r>
      </w:del>
    </w:p>
    <w:p w:rsidR="00B26A3B" w:rsidDel="00D54B1B" w:rsidRDefault="00B26A3B" w:rsidP="00B26A3B">
      <w:pPr>
        <w:ind w:firstLine="720"/>
        <w:jc w:val="both"/>
        <w:rPr>
          <w:del w:id="139" w:author="hong qin" w:date="2012-06-24T13:06:00Z"/>
          <w:rFonts w:ascii="Times" w:hAnsi="Times"/>
          <w:sz w:val="22"/>
          <w:szCs w:val="22"/>
        </w:rPr>
      </w:pPr>
    </w:p>
    <w:p w:rsidR="00B26A3B" w:rsidDel="00D54B1B" w:rsidRDefault="00B26A3B" w:rsidP="00B26A3B">
      <w:pPr>
        <w:ind w:firstLine="720"/>
        <w:jc w:val="both"/>
        <w:rPr>
          <w:del w:id="140" w:author="hong qin" w:date="2012-06-24T13:06:00Z"/>
          <w:rFonts w:ascii="Times" w:hAnsi="Times"/>
          <w:sz w:val="22"/>
          <w:szCs w:val="22"/>
        </w:rPr>
      </w:pPr>
      <w:del w:id="141" w:author="hong qin" w:date="2012-06-24T13:06:00Z">
        <w:r w:rsidRPr="00942B29" w:rsidDel="00D54B1B">
          <w:rPr>
            <w:rFonts w:ascii="Times" w:hAnsi="Times"/>
            <w:sz w:val="22"/>
            <w:szCs w:val="22"/>
          </w:rPr>
          <w:delText>This theoretic framework offers</w:delText>
        </w:r>
        <w:r w:rsidDel="00D54B1B">
          <w:rPr>
            <w:rFonts w:ascii="Times" w:hAnsi="Times"/>
            <w:sz w:val="22"/>
            <w:szCs w:val="22"/>
          </w:rPr>
          <w:delText xml:space="preserve"> </w:delText>
        </w:r>
        <w:r w:rsidRPr="00942B29" w:rsidDel="00D54B1B">
          <w:rPr>
            <w:rFonts w:ascii="Times" w:hAnsi="Times"/>
            <w:sz w:val="22"/>
            <w:szCs w:val="22"/>
          </w:rPr>
          <w:delText>a mechanistic foundation for the pleiotropic theory of aging and</w:delText>
        </w:r>
      </w:del>
    </w:p>
    <w:p w:rsidR="00B26A3B" w:rsidDel="00D54B1B" w:rsidRDefault="00B26A3B" w:rsidP="00B26A3B">
      <w:pPr>
        <w:ind w:firstLine="720"/>
        <w:jc w:val="both"/>
        <w:rPr>
          <w:del w:id="142" w:author="hong qin" w:date="2012-06-24T13:06:00Z"/>
          <w:rFonts w:ascii="Times" w:hAnsi="Times"/>
          <w:sz w:val="22"/>
          <w:szCs w:val="22"/>
        </w:rPr>
      </w:pPr>
      <w:del w:id="143" w:author="hong qin" w:date="2012-06-24T13:06:00Z">
        <w:r w:rsidRPr="00942B29" w:rsidDel="00D54B1B">
          <w:rPr>
            <w:rFonts w:ascii="Times" w:hAnsi="Times"/>
            <w:sz w:val="22"/>
            <w:szCs w:val="22"/>
          </w:rPr>
          <w:delText>can provide insights on interpretation of experimental data.</w:delText>
        </w:r>
      </w:del>
    </w:p>
    <w:p w:rsidR="00B26A3B" w:rsidDel="00D54B1B" w:rsidRDefault="00B26A3B" w:rsidP="00B26A3B">
      <w:pPr>
        <w:ind w:firstLine="720"/>
        <w:jc w:val="both"/>
        <w:rPr>
          <w:del w:id="144" w:author="hong qin" w:date="2012-06-24T13:06:00Z"/>
          <w:rFonts w:ascii="Times" w:hAnsi="Times"/>
          <w:sz w:val="22"/>
          <w:szCs w:val="22"/>
        </w:rPr>
      </w:pPr>
      <w:del w:id="145" w:author="hong qin" w:date="2012-06-24T13:06:00Z">
        <w:r w:rsidRPr="00942B29" w:rsidDel="00D54B1B">
          <w:rPr>
            <w:rFonts w:ascii="Times" w:hAnsi="Times"/>
            <w:sz w:val="22"/>
            <w:szCs w:val="22"/>
          </w:rPr>
          <w:delText>GG 2001</w:delText>
        </w:r>
      </w:del>
    </w:p>
    <w:p w:rsidR="00B26A3B" w:rsidDel="00D54B1B" w:rsidRDefault="00B26A3B" w:rsidP="00B26A3B">
      <w:pPr>
        <w:ind w:firstLine="720"/>
        <w:jc w:val="both"/>
        <w:rPr>
          <w:del w:id="146" w:author="hong qin" w:date="2012-06-24T13:06:00Z"/>
          <w:rFonts w:ascii="Times" w:hAnsi="Times"/>
          <w:sz w:val="22"/>
          <w:szCs w:val="22"/>
        </w:rPr>
      </w:pPr>
      <w:del w:id="147" w:author="hong qin" w:date="2012-06-24T13:06:00Z">
        <w:r w:rsidRPr="00942B29" w:rsidDel="00D54B1B">
          <w:rPr>
            <w:rFonts w:ascii="Times" w:hAnsi="Times"/>
            <w:sz w:val="22"/>
            <w:szCs w:val="22"/>
          </w:rPr>
          <w:delText>Vaupel 1998 and 2003 discussed the effect of structural reliability</w:delText>
        </w:r>
      </w:del>
    </w:p>
    <w:p w:rsidR="00B26A3B" w:rsidDel="00D54B1B" w:rsidRDefault="00B26A3B" w:rsidP="00B26A3B">
      <w:pPr>
        <w:ind w:firstLine="720"/>
        <w:jc w:val="both"/>
        <w:rPr>
          <w:del w:id="148" w:author="hong qin" w:date="2012-06-24T13:06:00Z"/>
          <w:rFonts w:ascii="Times" w:hAnsi="Times"/>
          <w:sz w:val="22"/>
          <w:szCs w:val="22"/>
        </w:rPr>
      </w:pPr>
      <w:del w:id="149" w:author="hong qin" w:date="2012-06-24T13:06:00Z">
        <w:r w:rsidRPr="00942B29" w:rsidDel="00D54B1B">
          <w:rPr>
            <w:rFonts w:ascii="Times" w:hAnsi="Times"/>
            <w:sz w:val="22"/>
            <w:szCs w:val="22"/>
          </w:rPr>
          <w:delText>Assumptions and limitations of the current model.</w:delText>
        </w:r>
      </w:del>
    </w:p>
    <w:p w:rsidR="00B26A3B" w:rsidDel="00D54B1B" w:rsidRDefault="00B26A3B" w:rsidP="00B26A3B">
      <w:pPr>
        <w:ind w:firstLine="720"/>
        <w:jc w:val="both"/>
        <w:rPr>
          <w:del w:id="150" w:author="hong qin" w:date="2012-06-24T13:06:00Z"/>
          <w:rFonts w:ascii="Times" w:hAnsi="Times"/>
          <w:sz w:val="22"/>
          <w:szCs w:val="22"/>
        </w:rPr>
      </w:pPr>
      <w:del w:id="151" w:author="hong qin" w:date="2012-06-24T13:06:00Z">
        <w:r w:rsidRPr="00942B29" w:rsidDel="00D54B1B">
          <w:rPr>
            <w:rFonts w:ascii="Times" w:hAnsi="Times"/>
            <w:sz w:val="22"/>
            <w:szCs w:val="22"/>
          </w:rPr>
          <w:delText xml:space="preserve">Implications: </w:delText>
        </w:r>
      </w:del>
    </w:p>
    <w:p w:rsidR="00B26A3B" w:rsidDel="00D54B1B" w:rsidRDefault="00B26A3B" w:rsidP="00B26A3B">
      <w:pPr>
        <w:ind w:firstLine="720"/>
        <w:jc w:val="both"/>
        <w:rPr>
          <w:del w:id="152" w:author="hong qin" w:date="2012-06-24T13:06:00Z"/>
          <w:rFonts w:ascii="Times" w:hAnsi="Times" w:cs="Calibri"/>
          <w:sz w:val="22"/>
          <w:szCs w:val="22"/>
        </w:rPr>
      </w:pPr>
      <w:del w:id="153" w:author="hong qin" w:date="2012-06-24T13:06:00Z">
        <w:r w:rsidDel="00D54B1B">
          <w:rPr>
            <w:rFonts w:ascii="Times" w:hAnsi="Times" w:cs="Calibri"/>
            <w:sz w:val="22"/>
            <w:szCs w:val="22"/>
          </w:rPr>
          <w:delText>{Kwan, 2011 #1518}</w:delText>
        </w:r>
        <w:r w:rsidRPr="00942B29" w:rsidDel="00D54B1B">
          <w:rPr>
            <w:rFonts w:ascii="Times" w:hAnsi="Times" w:cs="Calibri"/>
            <w:sz w:val="22"/>
            <w:szCs w:val="22"/>
          </w:rPr>
          <w:delText xml:space="preserve"> reported transgressive segregation of CLS in BYxRM segregants. One major locus of BUL2 was identified. </w:delText>
        </w:r>
      </w:del>
    </w:p>
    <w:p w:rsidR="00B26A3B" w:rsidDel="00D54B1B" w:rsidRDefault="00B26A3B" w:rsidP="00B26A3B">
      <w:pPr>
        <w:ind w:firstLine="720"/>
        <w:jc w:val="both"/>
        <w:rPr>
          <w:del w:id="154" w:author="hong qin" w:date="2012-06-24T13:06:00Z"/>
          <w:rFonts w:ascii="Times" w:hAnsi="Times" w:cs="Calibri"/>
          <w:sz w:val="22"/>
          <w:szCs w:val="22"/>
        </w:rPr>
      </w:pPr>
      <w:del w:id="155" w:author="hong qin" w:date="2012-06-24T13:06:00Z">
        <w:r w:rsidDel="00D54B1B">
          <w:rPr>
            <w:rFonts w:ascii="Times" w:hAnsi="Times" w:cs="Calibri"/>
            <w:sz w:val="22"/>
            <w:szCs w:val="22"/>
          </w:rPr>
          <w:delText>{Proulx, 2007 #1519}</w:delText>
        </w:r>
        <w:r w:rsidRPr="00942B29" w:rsidDel="00D54B1B">
          <w:rPr>
            <w:rFonts w:ascii="Times" w:hAnsi="Times" w:cs="Calibri"/>
            <w:sz w:val="22"/>
            <w:szCs w:val="22"/>
          </w:rPr>
          <w:delText>direct selection on genetic robustness in yeast transcriptome</w:delText>
        </w:r>
      </w:del>
    </w:p>
    <w:p w:rsidR="00B26A3B" w:rsidDel="00D54B1B" w:rsidRDefault="00B26A3B" w:rsidP="00B26A3B">
      <w:pPr>
        <w:ind w:firstLine="720"/>
        <w:jc w:val="both"/>
        <w:rPr>
          <w:del w:id="156" w:author="hong qin" w:date="2012-06-24T13:06:00Z"/>
          <w:rFonts w:ascii="Times" w:hAnsi="Times" w:cs="Calibri"/>
          <w:sz w:val="22"/>
          <w:szCs w:val="22"/>
        </w:rPr>
      </w:pPr>
      <w:del w:id="157" w:author="hong qin" w:date="2012-06-24T13:06:00Z">
        <w:r w:rsidRPr="00942B29" w:rsidDel="00D54B1B">
          <w:rPr>
            <w:rFonts w:ascii="Times" w:hAnsi="Times" w:cs="Calibri"/>
            <w:sz w:val="22"/>
            <w:szCs w:val="22"/>
          </w:rPr>
          <w:delText>Canalization (refer to Siegal and Jonna Masel work)</w:delText>
        </w:r>
      </w:del>
    </w:p>
    <w:p w:rsidR="00B26A3B" w:rsidDel="00D54B1B" w:rsidRDefault="00B26A3B" w:rsidP="00B26A3B">
      <w:pPr>
        <w:ind w:firstLine="720"/>
        <w:jc w:val="both"/>
        <w:rPr>
          <w:del w:id="158" w:author="hong qin" w:date="2012-06-24T13:06:00Z"/>
          <w:rFonts w:ascii="Times" w:hAnsi="Times" w:cs="Calibri"/>
          <w:sz w:val="22"/>
          <w:szCs w:val="22"/>
        </w:rPr>
      </w:pPr>
    </w:p>
    <w:p w:rsidR="00B26A3B" w:rsidDel="00D54B1B" w:rsidRDefault="00B26A3B" w:rsidP="00B26A3B">
      <w:pPr>
        <w:ind w:firstLine="720"/>
        <w:jc w:val="both"/>
        <w:rPr>
          <w:del w:id="159" w:author="hong qin" w:date="2012-06-24T13:06:00Z"/>
          <w:rFonts w:ascii="Times" w:hAnsi="Times" w:cs="Calibri"/>
          <w:sz w:val="22"/>
          <w:szCs w:val="22"/>
        </w:rPr>
      </w:pPr>
      <w:del w:id="160" w:author="hong qin" w:date="2012-06-24T13:06:00Z">
        <w:r w:rsidRPr="00942B29" w:rsidDel="00D54B1B">
          <w:rPr>
            <w:rFonts w:ascii="Times" w:hAnsi="Times" w:cs="Calibri"/>
            <w:sz w:val="22"/>
            <w:szCs w:val="22"/>
          </w:rPr>
          <w:delText xml:space="preserve">Stochastic variation in genotypically homogeneous populations (clonal populations): Yeast GFP/YFP science paper; Levy Siegal 12 ref [1-5, 23, 24]. </w:delText>
        </w:r>
        <w:r w:rsidDel="00D54B1B">
          <w:rPr>
            <w:rFonts w:ascii="Times" w:hAnsi="Times" w:cs="Calibri"/>
            <w:sz w:val="22"/>
            <w:szCs w:val="22"/>
          </w:rPr>
          <w:delText>{Levy, 2012 #2334}</w:delText>
        </w:r>
        <w:r w:rsidRPr="00942B29" w:rsidDel="00D54B1B">
          <w:rPr>
            <w:rFonts w:ascii="Times" w:hAnsi="Times" w:cs="Calibri"/>
            <w:sz w:val="22"/>
            <w:szCs w:val="22"/>
          </w:rPr>
          <w:delText xml:space="preserve">. </w:delText>
        </w:r>
      </w:del>
    </w:p>
    <w:p w:rsidR="00B26A3B" w:rsidDel="00D54B1B" w:rsidRDefault="00B26A3B" w:rsidP="00EE47BB">
      <w:pPr>
        <w:ind w:firstLine="720"/>
        <w:jc w:val="both"/>
        <w:rPr>
          <w:del w:id="161" w:author="hong qin" w:date="2012-06-24T13:06:00Z"/>
          <w:rFonts w:ascii="Times" w:hAnsi="Times"/>
          <w:sz w:val="22"/>
          <w:szCs w:val="22"/>
        </w:rPr>
      </w:pPr>
    </w:p>
    <w:p w:rsidR="00EE47BB" w:rsidDel="00D54B1B" w:rsidRDefault="00EE47BB" w:rsidP="00EE47BB">
      <w:pPr>
        <w:ind w:firstLine="720"/>
        <w:jc w:val="both"/>
        <w:rPr>
          <w:del w:id="162" w:author="hong qin" w:date="2012-06-24T13:05:00Z"/>
          <w:rFonts w:ascii="Times" w:hAnsi="Times"/>
          <w:sz w:val="22"/>
          <w:szCs w:val="22"/>
        </w:rPr>
      </w:pPr>
    </w:p>
    <w:p w:rsidR="00EE47BB" w:rsidRPr="005F5BBC" w:rsidDel="00D54B1B" w:rsidRDefault="00EE47BB" w:rsidP="00EE47BB">
      <w:pPr>
        <w:jc w:val="both"/>
        <w:rPr>
          <w:del w:id="163" w:author="hong qin" w:date="2012-06-24T13:05:00Z"/>
          <w:rFonts w:ascii="Times" w:hAnsi="Times"/>
          <w:b/>
          <w:sz w:val="22"/>
          <w:szCs w:val="22"/>
        </w:rPr>
      </w:pPr>
    </w:p>
    <w:p w:rsidR="00EE47BB" w:rsidDel="00D54B1B" w:rsidRDefault="00EE47BB">
      <w:pPr>
        <w:ind w:firstLine="720"/>
        <w:jc w:val="both"/>
        <w:rPr>
          <w:del w:id="164" w:author="hong qin" w:date="2012-06-24T13:05:00Z"/>
          <w:rFonts w:ascii="Times" w:hAnsi="Times"/>
          <w:sz w:val="22"/>
          <w:szCs w:val="22"/>
        </w:rPr>
      </w:pPr>
    </w:p>
    <w:p w:rsidR="00E511DB" w:rsidDel="00D54B1B" w:rsidRDefault="00E511DB" w:rsidP="00817CE1">
      <w:pPr>
        <w:ind w:firstLine="720"/>
        <w:jc w:val="both"/>
        <w:rPr>
          <w:del w:id="165" w:author="hong qin" w:date="2012-06-24T13:05:00Z"/>
          <w:sz w:val="22"/>
          <w:szCs w:val="22"/>
        </w:rPr>
      </w:pPr>
      <w:del w:id="166" w:author="hong qin" w:date="2012-06-24T13:05:00Z">
        <w:r w:rsidDel="00D54B1B">
          <w:rPr>
            <w:sz w:val="22"/>
            <w:szCs w:val="22"/>
          </w:rPr>
          <w:delText>#### I am here, 2012 June 2</w:delText>
        </w:r>
        <w:r w:rsidR="007C1757" w:rsidDel="00D54B1B">
          <w:rPr>
            <w:sz w:val="22"/>
            <w:szCs w:val="22"/>
          </w:rPr>
          <w:delText>1</w:delText>
        </w:r>
        <w:r w:rsidDel="00D54B1B">
          <w:rPr>
            <w:sz w:val="22"/>
            <w:szCs w:val="22"/>
          </w:rPr>
          <w:delText xml:space="preserve"> ####</w:delText>
        </w:r>
      </w:del>
    </w:p>
    <w:p w:rsidR="00142E8E" w:rsidDel="00D54B1B" w:rsidRDefault="00142E8E" w:rsidP="00142E8E">
      <w:pPr>
        <w:ind w:firstLine="720"/>
        <w:jc w:val="both"/>
        <w:rPr>
          <w:del w:id="167" w:author="hong qin" w:date="2012-06-24T13:06:00Z"/>
          <w:sz w:val="22"/>
          <w:szCs w:val="22"/>
        </w:rPr>
      </w:pPr>
      <w:del w:id="168" w:author="hong qin" w:date="2012-06-24T13:06:00Z">
        <w:r w:rsidDel="00D54B1B">
          <w:rPr>
            <w:sz w:val="22"/>
            <w:szCs w:val="22"/>
          </w:rPr>
          <w:delText xml:space="preserve">Studies of yeast aging have yielded many genes that are important in life span regulation, such as SIR2, TOR1, and SCH9 {Kaeberlein, 1999 #411;Kaeberlein, 2005 #486;Fabrizio, 2001 #197}. The roles of these genes on life span are often verified in other species. </w:delText>
        </w:r>
      </w:del>
    </w:p>
    <w:p w:rsidR="00142E8E" w:rsidDel="00D54B1B" w:rsidRDefault="00142E8E">
      <w:pPr>
        <w:ind w:firstLine="720"/>
        <w:jc w:val="both"/>
        <w:rPr>
          <w:del w:id="169" w:author="hong qin" w:date="2012-06-24T13:06:00Z"/>
          <w:rFonts w:ascii="Times" w:hAnsi="Times"/>
          <w:sz w:val="22"/>
          <w:szCs w:val="22"/>
        </w:rPr>
      </w:pPr>
    </w:p>
    <w:p w:rsidR="00861BBB" w:rsidDel="00D54B1B" w:rsidRDefault="00861BBB">
      <w:pPr>
        <w:ind w:firstLine="720"/>
        <w:jc w:val="both"/>
        <w:rPr>
          <w:del w:id="170" w:author="hong qin" w:date="2012-06-24T13:06:00Z"/>
          <w:rFonts w:ascii="Times" w:hAnsi="Times"/>
          <w:sz w:val="22"/>
          <w:szCs w:val="22"/>
        </w:rPr>
      </w:pPr>
      <w:del w:id="171" w:author="hong qin" w:date="2012-06-24T13:06:00Z">
        <w:r w:rsidRPr="00861BBB" w:rsidDel="00D54B1B">
          <w:rPr>
            <w:rFonts w:ascii="Times" w:hAnsi="Times"/>
            <w:sz w:val="22"/>
            <w:szCs w:val="22"/>
          </w:rPr>
          <w:delText>A common criticism on the known genes associated with aging is that they are not “real” ones because they have no direct role in aging. All of the known genes with effects on life span, such as SIR2, TOR1, and SCH9, have no direct known functional link to aging.</w:delText>
        </w:r>
      </w:del>
    </w:p>
    <w:p w:rsidR="00861BBB" w:rsidDel="00D54B1B" w:rsidRDefault="00861BBB">
      <w:pPr>
        <w:ind w:firstLine="720"/>
        <w:jc w:val="both"/>
        <w:rPr>
          <w:del w:id="172" w:author="hong qin" w:date="2012-06-24T13:06:00Z"/>
          <w:rFonts w:ascii="Times" w:hAnsi="Times"/>
          <w:sz w:val="22"/>
          <w:szCs w:val="22"/>
        </w:rPr>
      </w:pPr>
    </w:p>
    <w:p w:rsidR="00A91CA5" w:rsidDel="00D54B1B" w:rsidRDefault="00942B29">
      <w:pPr>
        <w:ind w:firstLine="720"/>
        <w:jc w:val="both"/>
        <w:rPr>
          <w:del w:id="173" w:author="hong qin" w:date="2012-06-24T13:06:00Z"/>
          <w:rFonts w:ascii="Times" w:hAnsi="Times"/>
          <w:sz w:val="22"/>
          <w:szCs w:val="22"/>
        </w:rPr>
      </w:pPr>
      <w:del w:id="174" w:author="hong qin" w:date="2012-06-24T13:06:00Z">
        <w:r w:rsidRPr="00942B29" w:rsidDel="00D54B1B">
          <w:rPr>
            <w:rFonts w:ascii="Times" w:hAnsi="Times"/>
            <w:sz w:val="22"/>
            <w:szCs w:val="22"/>
          </w:rPr>
          <w:delText xml:space="preserve">Calorie restriction (CR) is the only known intervention method that can extend life span of yeast, worm, fruit fly, mice, and humans. In yeast, both RLS and CLS can be extended by CR [[Guarente review, Kaeberlein review, longo review, CR REF, on RLS and CLS]]. </w:delText>
        </w:r>
        <w:r w:rsidR="00F25612" w:rsidRPr="00942B29" w:rsidDel="00D54B1B">
          <w:rPr>
            <w:rFonts w:ascii="Times" w:hAnsi="Times"/>
            <w:sz w:val="22"/>
            <w:szCs w:val="22"/>
          </w:rPr>
          <w:delText>SIR2 and TOR related pathways are two pathways that have been implicated in CR response</w:delText>
        </w:r>
        <w:r w:rsidR="00F25612" w:rsidDel="00D54B1B">
          <w:rPr>
            <w:rFonts w:ascii="Times" w:hAnsi="Times"/>
            <w:sz w:val="22"/>
            <w:szCs w:val="22"/>
          </w:rPr>
          <w:delText xml:space="preserve"> [REF]</w:delText>
        </w:r>
        <w:r w:rsidR="00F25612" w:rsidRPr="00942B29" w:rsidDel="00D54B1B">
          <w:rPr>
            <w:rFonts w:ascii="Times" w:hAnsi="Times"/>
            <w:sz w:val="22"/>
            <w:szCs w:val="22"/>
          </w:rPr>
          <w:delText xml:space="preserve">, and they are found to be interconnected through MSN2/4 </w:delText>
        </w:r>
        <w:r w:rsidR="00F25612" w:rsidDel="00D54B1B">
          <w:rPr>
            <w:rFonts w:ascii="Times" w:hAnsi="Times"/>
            <w:sz w:val="22"/>
            <w:szCs w:val="22"/>
          </w:rPr>
          <w:delText>{Medvedik, 2007 #620}</w:delText>
        </w:r>
        <w:r w:rsidR="00F25612" w:rsidRPr="00942B29" w:rsidDel="00D54B1B">
          <w:rPr>
            <w:rFonts w:ascii="Times" w:hAnsi="Times"/>
            <w:sz w:val="22"/>
            <w:szCs w:val="22"/>
          </w:rPr>
          <w:delText xml:space="preserve">, and appear to both act through ROS signaling pathways to extend life span </w:delText>
        </w:r>
        <w:r w:rsidR="00F25612" w:rsidDel="00D54B1B">
          <w:rPr>
            <w:rFonts w:ascii="Times" w:hAnsi="Times"/>
            <w:sz w:val="22"/>
            <w:szCs w:val="22"/>
          </w:rPr>
          <w:delText>{Pan, 2011 #888;Weinberger, 2010 #864;Mesquita, 2010 #851}</w:delText>
        </w:r>
        <w:r w:rsidR="00F25612" w:rsidRPr="00942B29" w:rsidDel="00D54B1B">
          <w:rPr>
            <w:rFonts w:ascii="Times" w:hAnsi="Times"/>
            <w:sz w:val="22"/>
            <w:szCs w:val="22"/>
          </w:rPr>
          <w:delText xml:space="preserve"> , but conflicting evidence exists </w:delText>
        </w:r>
        <w:r w:rsidR="00F25612" w:rsidDel="00D54B1B">
          <w:rPr>
            <w:rFonts w:ascii="Times" w:hAnsi="Times"/>
            <w:sz w:val="22"/>
            <w:szCs w:val="22"/>
          </w:rPr>
          <w:delText>{Molin, 2011 #853}</w:delText>
        </w:r>
        <w:r w:rsidR="00F25612" w:rsidRPr="00942B29" w:rsidDel="00D54B1B">
          <w:rPr>
            <w:rFonts w:ascii="Times" w:hAnsi="Times"/>
            <w:sz w:val="22"/>
            <w:szCs w:val="22"/>
          </w:rPr>
          <w:delText xml:space="preserve">. </w:delText>
        </w:r>
      </w:del>
    </w:p>
    <w:p w:rsidR="00A91CA5" w:rsidDel="00D54B1B" w:rsidRDefault="00A91CA5">
      <w:pPr>
        <w:ind w:firstLine="720"/>
        <w:jc w:val="both"/>
        <w:rPr>
          <w:del w:id="175" w:author="hong qin" w:date="2012-06-24T13:06:00Z"/>
          <w:rFonts w:ascii="Times" w:hAnsi="Times"/>
          <w:sz w:val="22"/>
          <w:szCs w:val="22"/>
        </w:rPr>
      </w:pPr>
      <w:del w:id="176" w:author="hong qin" w:date="2012-06-24T13:06:00Z">
        <w:r w:rsidDel="00D54B1B">
          <w:rPr>
            <w:rFonts w:ascii="Times" w:hAnsi="Times"/>
            <w:sz w:val="22"/>
            <w:szCs w:val="22"/>
          </w:rPr>
          <w:delText xml:space="preserve">SIR2’r role in RLS and CLS seems to be revserved. Different pathways are involved in RLS and CLS </w:delText>
        </w:r>
        <w:r w:rsidR="00A712C8" w:rsidDel="00D54B1B">
          <w:rPr>
            <w:rFonts w:ascii="Times" w:hAnsi="Times"/>
            <w:sz w:val="22"/>
            <w:szCs w:val="22"/>
          </w:rPr>
          <w:delText xml:space="preserve">{Laun, 2005 #1251}. </w:delText>
        </w:r>
      </w:del>
    </w:p>
    <w:p w:rsidR="004C4A15" w:rsidDel="00D54B1B" w:rsidRDefault="007A381A">
      <w:pPr>
        <w:ind w:firstLine="720"/>
        <w:jc w:val="both"/>
        <w:rPr>
          <w:del w:id="177" w:author="hong qin" w:date="2012-06-24T13:06:00Z"/>
          <w:rFonts w:ascii="Times" w:hAnsi="Times"/>
          <w:sz w:val="22"/>
          <w:szCs w:val="22"/>
        </w:rPr>
      </w:pPr>
      <w:del w:id="178" w:author="hong qin" w:date="2012-06-24T13:06:00Z">
        <w:r w:rsidRPr="007A381A" w:rsidDel="00D54B1B">
          <w:rPr>
            <w:rFonts w:ascii="Times" w:hAnsi="Times"/>
            <w:sz w:val="22"/>
            <w:szCs w:val="22"/>
          </w:rPr>
          <w:delText xml:space="preserve">Several recent studies have </w:delText>
        </w:r>
        <w:r w:rsidRPr="00942B29" w:rsidDel="00D54B1B">
          <w:rPr>
            <w:rFonts w:ascii="Times" w:hAnsi="Times"/>
            <w:sz w:val="22"/>
            <w:szCs w:val="22"/>
          </w:rPr>
          <w:delText>suggested that calorie restriction (CR) reduces superoxide anions by elevating H</w:delText>
        </w:r>
        <w:r w:rsidRPr="00942B29" w:rsidDel="00D54B1B">
          <w:rPr>
            <w:rFonts w:ascii="Times" w:hAnsi="Times"/>
            <w:sz w:val="22"/>
            <w:szCs w:val="22"/>
            <w:vertAlign w:val="subscript"/>
          </w:rPr>
          <w:delText>2</w:delText>
        </w:r>
        <w:r w:rsidRPr="00942B29" w:rsidDel="00D54B1B">
          <w:rPr>
            <w:rFonts w:ascii="Times" w:hAnsi="Times"/>
            <w:sz w:val="22"/>
            <w:szCs w:val="22"/>
          </w:rPr>
          <w:delText>O</w:delText>
        </w:r>
        <w:r w:rsidRPr="00942B29" w:rsidDel="00D54B1B">
          <w:rPr>
            <w:rFonts w:ascii="Times" w:hAnsi="Times"/>
            <w:sz w:val="22"/>
            <w:szCs w:val="22"/>
            <w:vertAlign w:val="subscript"/>
          </w:rPr>
          <w:delText>2</w:delText>
        </w:r>
        <w:r w:rsidRPr="00942B29" w:rsidDel="00D54B1B">
          <w:rPr>
            <w:rFonts w:ascii="Times" w:hAnsi="Times"/>
            <w:sz w:val="22"/>
            <w:szCs w:val="22"/>
          </w:rPr>
          <w:delText xml:space="preserve"> levels, although details vary in different models </w:delText>
        </w:r>
        <w:r w:rsidDel="00D54B1B">
          <w:rPr>
            <w:rFonts w:ascii="Times" w:hAnsi="Times"/>
            <w:sz w:val="22"/>
            <w:szCs w:val="22"/>
          </w:rPr>
          <w:delText>{Wei, 2008 #481;Ristow, 2011 #1034;Weinberger, 2010 #864;Mesquita, 2010 #851;Molin, 2011 #853}</w:delText>
        </w:r>
        <w:r w:rsidRPr="00942B29" w:rsidDel="00D54B1B">
          <w:rPr>
            <w:rFonts w:ascii="Times" w:hAnsi="Times"/>
            <w:sz w:val="22"/>
            <w:szCs w:val="22"/>
          </w:rPr>
          <w:delText>.</w:delText>
        </w:r>
        <w:r w:rsidR="00F25612" w:rsidRPr="00942B29" w:rsidDel="00D54B1B">
          <w:rPr>
            <w:rFonts w:ascii="Times" w:hAnsi="Times"/>
            <w:sz w:val="22"/>
            <w:szCs w:val="22"/>
          </w:rPr>
          <w:delText xml:space="preserve"> Gottschling and colleagues reported that mitochondrial dysfunction and non-respiratory function is a major determinant of nuclear genome stability </w:delText>
        </w:r>
        <w:r w:rsidR="00F25612" w:rsidDel="00D54B1B">
          <w:rPr>
            <w:rFonts w:ascii="Times" w:hAnsi="Times"/>
            <w:sz w:val="22"/>
            <w:szCs w:val="22"/>
          </w:rPr>
          <w:delText>{Veatch, 2009 #904}</w:delText>
        </w:r>
        <w:r w:rsidR="00F25612" w:rsidRPr="00942B29" w:rsidDel="00D54B1B">
          <w:rPr>
            <w:rFonts w:ascii="Times" w:hAnsi="Times"/>
            <w:sz w:val="22"/>
            <w:szCs w:val="22"/>
          </w:rPr>
          <w:delText xml:space="preserve">. </w:delText>
        </w:r>
      </w:del>
    </w:p>
    <w:p w:rsidR="00A91CA5" w:rsidDel="00D54B1B" w:rsidRDefault="00A91CA5" w:rsidP="00A91CA5">
      <w:pPr>
        <w:ind w:firstLine="720"/>
        <w:jc w:val="both"/>
        <w:rPr>
          <w:del w:id="179" w:author="hong qin" w:date="2012-06-24T13:06:00Z"/>
          <w:rFonts w:ascii="Times" w:hAnsi="Times"/>
          <w:sz w:val="22"/>
          <w:szCs w:val="22"/>
        </w:rPr>
      </w:pPr>
      <w:del w:id="180" w:author="hong qin" w:date="2012-06-24T13:06:00Z">
        <w:r w:rsidDel="00D54B1B">
          <w:rPr>
            <w:rFonts w:ascii="Times" w:hAnsi="Times"/>
            <w:sz w:val="22"/>
            <w:szCs w:val="22"/>
          </w:rPr>
          <w:delText xml:space="preserve">Challenge: different network pathways appear to be involved in replicative and chronological aging. What is the general mechanism of cellular aging, and why CR extends both life span?  </w:delText>
        </w:r>
      </w:del>
    </w:p>
    <w:p w:rsidR="004C4A15" w:rsidDel="00D54B1B" w:rsidRDefault="004C4A15">
      <w:pPr>
        <w:ind w:firstLine="720"/>
        <w:jc w:val="both"/>
        <w:rPr>
          <w:del w:id="181" w:author="hong qin" w:date="2012-06-24T13:06:00Z"/>
          <w:rFonts w:ascii="Times" w:hAnsi="Times"/>
          <w:sz w:val="22"/>
          <w:szCs w:val="22"/>
        </w:rPr>
      </w:pPr>
    </w:p>
    <w:p w:rsidR="00B32FF8" w:rsidRPr="007A381A" w:rsidDel="00D54B1B" w:rsidRDefault="00F25612">
      <w:pPr>
        <w:ind w:firstLine="720"/>
        <w:jc w:val="both"/>
        <w:rPr>
          <w:del w:id="182" w:author="hong qin" w:date="2012-06-24T13:06:00Z"/>
          <w:rFonts w:ascii="Times" w:hAnsi="Times"/>
          <w:sz w:val="22"/>
          <w:szCs w:val="22"/>
        </w:rPr>
      </w:pPr>
      <w:del w:id="183" w:author="hong qin" w:date="2012-06-24T13:06:00Z">
        <w:r w:rsidRPr="00942B29" w:rsidDel="00D54B1B">
          <w:rPr>
            <w:rFonts w:ascii="Times" w:hAnsi="Times"/>
            <w:sz w:val="22"/>
            <w:szCs w:val="22"/>
          </w:rPr>
          <w:delText>Overall, although co</w:delText>
        </w:r>
        <w:r w:rsidRPr="007A381A" w:rsidDel="00D54B1B">
          <w:rPr>
            <w:rFonts w:ascii="Times" w:hAnsi="Times"/>
            <w:sz w:val="22"/>
            <w:szCs w:val="22"/>
          </w:rPr>
          <w:delText xml:space="preserve">nflicting details remain unresolved, </w:delText>
        </w:r>
        <w:r w:rsidR="003508F8" w:rsidRPr="003508F8" w:rsidDel="00D54B1B">
          <w:rPr>
            <w:rFonts w:ascii="Times" w:hAnsi="Times"/>
            <w:sz w:val="22"/>
            <w:szCs w:val="22"/>
          </w:rPr>
          <w:delText>imbalanced ROS levels are considered key factors of yeast aging</w:delText>
        </w:r>
        <w:r w:rsidRPr="007A381A" w:rsidDel="00D54B1B">
          <w:rPr>
            <w:rFonts w:ascii="Times" w:hAnsi="Times"/>
            <w:sz w:val="22"/>
            <w:szCs w:val="22"/>
          </w:rPr>
          <w:delText xml:space="preserve"> {Veatch, 2009 #904}.</w:delText>
        </w:r>
      </w:del>
    </w:p>
    <w:p w:rsidR="002F7971" w:rsidDel="00D54B1B" w:rsidRDefault="002F7971" w:rsidP="00A712C8">
      <w:pPr>
        <w:ind w:firstLine="720"/>
        <w:jc w:val="both"/>
        <w:rPr>
          <w:del w:id="184" w:author="hong qin" w:date="2012-06-24T13:06:00Z"/>
          <w:rFonts w:ascii="Times" w:hAnsi="Times"/>
          <w:sz w:val="22"/>
          <w:szCs w:val="22"/>
        </w:rPr>
      </w:pPr>
    </w:p>
    <w:p w:rsidR="00B32FF8" w:rsidDel="00D54B1B" w:rsidRDefault="00B32FF8">
      <w:pPr>
        <w:ind w:firstLine="720"/>
        <w:jc w:val="both"/>
        <w:rPr>
          <w:del w:id="185" w:author="hong qin" w:date="2012-06-24T13:05:00Z"/>
          <w:rFonts w:ascii="Times" w:hAnsi="Times"/>
          <w:sz w:val="22"/>
          <w:szCs w:val="22"/>
        </w:rPr>
      </w:pPr>
    </w:p>
    <w:p w:rsidR="00B32FF8" w:rsidDel="00D54B1B" w:rsidRDefault="00942B29">
      <w:pPr>
        <w:ind w:firstLine="720"/>
        <w:jc w:val="both"/>
        <w:rPr>
          <w:del w:id="186" w:author="hong qin" w:date="2012-06-24T13:05:00Z"/>
          <w:rFonts w:ascii="Times" w:hAnsi="Times"/>
          <w:sz w:val="22"/>
          <w:szCs w:val="22"/>
        </w:rPr>
      </w:pPr>
      <w:del w:id="187" w:author="hong qin" w:date="2012-06-24T13:05:00Z">
        <w:r w:rsidRPr="00942B29" w:rsidDel="00D54B1B">
          <w:rPr>
            <w:rFonts w:ascii="Times" w:hAnsi="Times"/>
            <w:sz w:val="22"/>
            <w:szCs w:val="22"/>
          </w:rPr>
          <w:delText xml:space="preserve">### I AM HERE 2012 Jun </w:delText>
        </w:r>
        <w:r w:rsidR="00A712C8" w:rsidDel="00D54B1B">
          <w:rPr>
            <w:rFonts w:ascii="Times" w:hAnsi="Times"/>
            <w:sz w:val="22"/>
            <w:szCs w:val="22"/>
          </w:rPr>
          <w:delText>2</w:delText>
        </w:r>
        <w:r w:rsidR="005416E8" w:rsidDel="00D54B1B">
          <w:rPr>
            <w:rFonts w:ascii="Times" w:hAnsi="Times"/>
            <w:sz w:val="22"/>
            <w:szCs w:val="22"/>
          </w:rPr>
          <w:delText>3</w:delText>
        </w:r>
      </w:del>
    </w:p>
    <w:p w:rsidR="00B32FF8" w:rsidDel="00D54B1B" w:rsidRDefault="00B32FF8">
      <w:pPr>
        <w:ind w:firstLine="720"/>
        <w:jc w:val="both"/>
        <w:rPr>
          <w:del w:id="188" w:author="hong qin" w:date="2012-06-24T13:05:00Z"/>
          <w:rFonts w:ascii="Times" w:hAnsi="Times"/>
          <w:sz w:val="22"/>
          <w:szCs w:val="22"/>
        </w:rPr>
      </w:pPr>
    </w:p>
    <w:p w:rsidR="00B32FF8" w:rsidDel="00D54B1B" w:rsidRDefault="00942B29">
      <w:pPr>
        <w:ind w:firstLine="720"/>
        <w:jc w:val="both"/>
        <w:rPr>
          <w:del w:id="189" w:author="hong qin" w:date="2012-06-24T13:06:00Z"/>
          <w:rFonts w:ascii="Times" w:hAnsi="Times"/>
          <w:sz w:val="22"/>
          <w:szCs w:val="22"/>
        </w:rPr>
      </w:pPr>
      <w:del w:id="190" w:author="hong qin" w:date="2012-06-24T13:06:00Z">
        <w:r w:rsidDel="00D54B1B">
          <w:rPr>
            <w:rFonts w:ascii="Times" w:hAnsi="Times"/>
            <w:sz w:val="22"/>
            <w:szCs w:val="22"/>
          </w:rPr>
          <w:delText>Mitochondria and r</w:delText>
        </w:r>
        <w:r w:rsidRPr="00942B29" w:rsidDel="00D54B1B">
          <w:rPr>
            <w:rFonts w:ascii="Times" w:hAnsi="Times"/>
            <w:sz w:val="22"/>
            <w:szCs w:val="22"/>
          </w:rPr>
          <w:delText xml:space="preserve">eactive oxygen species (ROS) playsplay an important role in yeast cell aging </w:delText>
        </w:r>
        <w:r w:rsidR="00462ABB" w:rsidDel="00D54B1B">
          <w:rPr>
            <w:rFonts w:ascii="Times" w:hAnsi="Times"/>
            <w:sz w:val="22"/>
            <w:szCs w:val="22"/>
          </w:rPr>
          <w:delText>{Braun, 2011 #1395;Schieke, 2006 #1405}</w:delText>
        </w:r>
        <w:r w:rsidRPr="00942B29" w:rsidDel="00D54B1B">
          <w:rPr>
            <w:rFonts w:ascii="Times" w:hAnsi="Times"/>
            <w:sz w:val="22"/>
            <w:szCs w:val="22"/>
          </w:rPr>
          <w:delText xml:space="preserve">. </w:delText>
        </w:r>
      </w:del>
    </w:p>
    <w:p w:rsidR="00B32FF8" w:rsidDel="00D54B1B" w:rsidRDefault="00942B29">
      <w:pPr>
        <w:ind w:firstLine="720"/>
        <w:jc w:val="both"/>
        <w:rPr>
          <w:del w:id="191" w:author="hong qin" w:date="2012-06-24T13:06:00Z"/>
          <w:rFonts w:ascii="Times" w:hAnsi="Times"/>
          <w:sz w:val="22"/>
          <w:szCs w:val="22"/>
        </w:rPr>
      </w:pPr>
      <w:del w:id="192" w:author="hong qin" w:date="2012-06-24T13:06:00Z">
        <w:r w:rsidRPr="00942B29" w:rsidDel="00D54B1B">
          <w:rPr>
            <w:rFonts w:ascii="Times" w:hAnsi="Times"/>
            <w:sz w:val="22"/>
            <w:szCs w:val="22"/>
          </w:rPr>
          <w:delText xml:space="preserve"> </w:delText>
        </w:r>
      </w:del>
    </w:p>
    <w:p w:rsidR="00B32FF8" w:rsidDel="00D54B1B" w:rsidRDefault="00EB588B">
      <w:pPr>
        <w:ind w:firstLine="720"/>
        <w:jc w:val="both"/>
        <w:rPr>
          <w:del w:id="193" w:author="hong qin" w:date="2012-06-24T13:06:00Z"/>
          <w:rFonts w:ascii="Times" w:hAnsi="Times"/>
          <w:sz w:val="22"/>
          <w:szCs w:val="22"/>
        </w:rPr>
      </w:pPr>
      <w:del w:id="194" w:author="hong qin" w:date="2012-06-24T13:06:00Z">
        <w:r w:rsidDel="00D54B1B">
          <w:rPr>
            <w:rFonts w:ascii="Times" w:hAnsi="Times"/>
            <w:sz w:val="22"/>
            <w:szCs w:val="22"/>
          </w:rPr>
          <w:delText xml:space="preserve">Mitochondria and respiratory is not the only factor for CR, as shown by effect in S Kly {Rizzetto, 2012 #2397}. </w:delText>
        </w:r>
      </w:del>
    </w:p>
    <w:p w:rsidR="00B32FF8" w:rsidDel="00D54B1B" w:rsidRDefault="00942B29">
      <w:pPr>
        <w:ind w:firstLine="720"/>
        <w:jc w:val="both"/>
        <w:rPr>
          <w:del w:id="195" w:author="hong qin" w:date="2012-06-24T13:06:00Z"/>
          <w:rFonts w:ascii="Times" w:hAnsi="Times"/>
          <w:sz w:val="22"/>
          <w:szCs w:val="22"/>
        </w:rPr>
      </w:pPr>
      <w:del w:id="196" w:author="hong qin" w:date="2012-06-24T13:06:00Z">
        <w:r w:rsidRPr="00942B29" w:rsidDel="00D54B1B">
          <w:rPr>
            <w:rFonts w:ascii="Times" w:hAnsi="Times"/>
            <w:sz w:val="22"/>
            <w:szCs w:val="22"/>
          </w:rPr>
          <w:delText xml:space="preserve">Challenges: no aging-gene has been found. Universal characterisitics. Plasticity. </w:delText>
        </w:r>
      </w:del>
    </w:p>
    <w:p w:rsidR="00B32FF8" w:rsidDel="00D54B1B" w:rsidRDefault="00942B29">
      <w:pPr>
        <w:ind w:firstLine="720"/>
        <w:jc w:val="both"/>
        <w:rPr>
          <w:del w:id="197" w:author="hong qin" w:date="2012-06-24T13:06:00Z"/>
          <w:rFonts w:ascii="Times" w:hAnsi="Times"/>
          <w:sz w:val="22"/>
          <w:szCs w:val="22"/>
        </w:rPr>
      </w:pPr>
      <w:del w:id="198" w:author="hong qin" w:date="2012-06-24T13:06:00Z">
        <w:r w:rsidRPr="00942B29" w:rsidDel="00D54B1B">
          <w:rPr>
            <w:rFonts w:ascii="Times" w:hAnsi="Times"/>
            <w:sz w:val="22"/>
            <w:szCs w:val="22"/>
          </w:rPr>
          <w:delText xml:space="preserve">Aging and apoptosis in yeast colonies </w:delText>
        </w:r>
        <w:r w:rsidR="00462ABB" w:rsidDel="00D54B1B">
          <w:rPr>
            <w:rFonts w:ascii="Times" w:hAnsi="Times"/>
            <w:sz w:val="22"/>
            <w:szCs w:val="22"/>
          </w:rPr>
          <w:delText>{Honigberg, 2011 #2134}</w:delText>
        </w:r>
        <w:r w:rsidRPr="00942B29" w:rsidDel="00D54B1B">
          <w:rPr>
            <w:rFonts w:ascii="Times" w:hAnsi="Times"/>
            <w:sz w:val="22"/>
            <w:szCs w:val="22"/>
          </w:rPr>
          <w:delText xml:space="preserve">. In yeast colonies, ROS levels are high at the center, and low in the margins </w:delText>
        </w:r>
        <w:r w:rsidR="00462ABB" w:rsidDel="00D54B1B">
          <w:rPr>
            <w:rFonts w:ascii="Times" w:hAnsi="Times"/>
            <w:sz w:val="22"/>
            <w:szCs w:val="22"/>
          </w:rPr>
          <w:delText>{Cap, 2009 #2144;Cap, 2010 #2143}</w:delText>
        </w:r>
        <w:r w:rsidRPr="00942B29" w:rsidDel="00D54B1B">
          <w:rPr>
            <w:rFonts w:ascii="Times" w:hAnsi="Times"/>
            <w:sz w:val="22"/>
            <w:szCs w:val="22"/>
          </w:rPr>
          <w:delText xml:space="preserve">. </w:delText>
        </w:r>
      </w:del>
    </w:p>
    <w:p w:rsidR="00B32FF8" w:rsidDel="00D54B1B" w:rsidRDefault="00942B29">
      <w:pPr>
        <w:ind w:firstLine="720"/>
        <w:jc w:val="both"/>
        <w:rPr>
          <w:del w:id="199" w:author="hong qin" w:date="2012-06-24T13:06:00Z"/>
          <w:rFonts w:ascii="Times" w:hAnsi="Times"/>
          <w:sz w:val="22"/>
          <w:szCs w:val="22"/>
        </w:rPr>
      </w:pPr>
      <w:del w:id="200" w:author="hong qin" w:date="2012-06-24T13:06:00Z">
        <w:r w:rsidRPr="00942B29" w:rsidDel="00D54B1B">
          <w:rPr>
            <w:rFonts w:ascii="Times" w:hAnsi="Times"/>
            <w:sz w:val="22"/>
            <w:szCs w:val="22"/>
          </w:rPr>
          <w:delText>ROS</w:delText>
        </w:r>
      </w:del>
    </w:p>
    <w:p w:rsidR="00B32FF8" w:rsidDel="00D54B1B" w:rsidRDefault="00942B29">
      <w:pPr>
        <w:ind w:firstLine="720"/>
        <w:jc w:val="both"/>
        <w:rPr>
          <w:del w:id="201" w:author="hong qin" w:date="2012-06-24T13:06:00Z"/>
          <w:rFonts w:ascii="Times" w:hAnsi="Times"/>
          <w:sz w:val="22"/>
          <w:szCs w:val="22"/>
        </w:rPr>
      </w:pPr>
      <w:del w:id="202" w:author="hong qin" w:date="2012-06-24T13:06:00Z">
        <w:r w:rsidRPr="00942B29" w:rsidDel="00D54B1B">
          <w:rPr>
            <w:rFonts w:ascii="Times" w:hAnsi="Times"/>
            <w:sz w:val="22"/>
            <w:szCs w:val="22"/>
          </w:rPr>
          <w:delText xml:space="preserve">Mitochondrial and aging </w:delText>
        </w:r>
        <w:r w:rsidR="00462ABB" w:rsidDel="00D54B1B">
          <w:rPr>
            <w:rFonts w:ascii="Times" w:hAnsi="Times"/>
            <w:sz w:val="22"/>
            <w:szCs w:val="22"/>
          </w:rPr>
          <w:delText>{Ugidos, 2010 #957}</w:delText>
        </w:r>
      </w:del>
    </w:p>
    <w:p w:rsidR="00B32FF8" w:rsidDel="00D54B1B" w:rsidRDefault="00942B29">
      <w:pPr>
        <w:ind w:firstLine="720"/>
        <w:jc w:val="both"/>
        <w:rPr>
          <w:del w:id="203" w:author="hong qin" w:date="2012-06-24T13:06:00Z"/>
          <w:rFonts w:ascii="Times" w:hAnsi="Times"/>
          <w:sz w:val="22"/>
          <w:szCs w:val="22"/>
        </w:rPr>
      </w:pPr>
      <w:del w:id="204" w:author="hong qin" w:date="2012-06-24T13:06:00Z">
        <w:r w:rsidRPr="00942B29" w:rsidDel="00D54B1B">
          <w:rPr>
            <w:rFonts w:ascii="Times" w:hAnsi="Times"/>
            <w:sz w:val="22"/>
            <w:szCs w:val="22"/>
          </w:rPr>
          <w:delText xml:space="preserve">Messner 2001 JBC showed in E. coli superoxide and hydrogen peroxide are generated when molecular oxygen chemically oxidize redox enzymes, including fumarate reductase. The production rates of O2*- and H2O2  by fumarate reductase can be regulated the concentration of succinate (the product of fumarate reductase). </w:delText>
        </w:r>
      </w:del>
    </w:p>
    <w:p w:rsidR="00B32FF8" w:rsidDel="00D54B1B" w:rsidRDefault="00942B29">
      <w:pPr>
        <w:ind w:firstLine="720"/>
        <w:jc w:val="both"/>
        <w:rPr>
          <w:del w:id="205" w:author="hong qin" w:date="2012-06-24T13:06:00Z"/>
          <w:rFonts w:ascii="Times" w:hAnsi="Times"/>
          <w:sz w:val="22"/>
          <w:szCs w:val="22"/>
        </w:rPr>
      </w:pPr>
      <w:del w:id="206" w:author="hong qin" w:date="2012-06-24T13:06:00Z">
        <w:r w:rsidRPr="00942B29" w:rsidDel="00D54B1B">
          <w:rPr>
            <w:rFonts w:ascii="Times" w:hAnsi="Times"/>
            <w:sz w:val="22"/>
            <w:szCs w:val="22"/>
          </w:rPr>
          <w:delText xml:space="preserve">Superoxide dismutase can convert O2*- to H2O2. </w:delText>
        </w:r>
      </w:del>
    </w:p>
    <w:p w:rsidR="00B32FF8" w:rsidDel="00D54B1B" w:rsidRDefault="00B32FF8">
      <w:pPr>
        <w:ind w:firstLine="720"/>
        <w:jc w:val="both"/>
        <w:rPr>
          <w:del w:id="207" w:author="hong qin" w:date="2012-06-24T13:06:00Z"/>
          <w:rFonts w:ascii="Times" w:hAnsi="Times"/>
          <w:sz w:val="22"/>
          <w:szCs w:val="22"/>
        </w:rPr>
      </w:pPr>
    </w:p>
    <w:p w:rsidR="00B32FF8" w:rsidDel="00D54B1B" w:rsidRDefault="00942B29">
      <w:pPr>
        <w:ind w:firstLine="720"/>
        <w:jc w:val="both"/>
        <w:rPr>
          <w:del w:id="208" w:author="hong qin" w:date="2012-06-24T13:06:00Z"/>
          <w:rFonts w:ascii="Times" w:hAnsi="Times"/>
          <w:sz w:val="22"/>
          <w:szCs w:val="22"/>
        </w:rPr>
      </w:pPr>
      <w:del w:id="209" w:author="hong qin" w:date="2012-06-24T13:06:00Z">
        <w:r w:rsidRPr="00942B29" w:rsidDel="00D54B1B">
          <w:rPr>
            <w:rFonts w:ascii="Times" w:hAnsi="Times"/>
            <w:sz w:val="22"/>
            <w:szCs w:val="22"/>
          </w:rPr>
          <w:delText xml:space="preserve">Major protein targets by carbonylation are almost the same in both RLS and CLS (Reverter-Branchat, 2004, JBC), despite the metabolic differences. This can be used to support a general model of aging.  </w:delText>
        </w:r>
      </w:del>
    </w:p>
    <w:p w:rsidR="00B32FF8" w:rsidDel="00D54B1B" w:rsidRDefault="00942B29">
      <w:pPr>
        <w:jc w:val="both"/>
        <w:rPr>
          <w:del w:id="210" w:author="hong qin" w:date="2012-06-24T13:06:00Z"/>
          <w:rFonts w:ascii="Times" w:hAnsi="Times"/>
          <w:sz w:val="22"/>
          <w:szCs w:val="22"/>
        </w:rPr>
      </w:pPr>
      <w:del w:id="211" w:author="hong qin" w:date="2012-06-24T13:06:00Z">
        <w:r w:rsidRPr="00942B29" w:rsidDel="00D54B1B">
          <w:rPr>
            <w:rFonts w:ascii="Times" w:hAnsi="Times"/>
            <w:sz w:val="22"/>
            <w:szCs w:val="22"/>
          </w:rPr>
          <w:delText xml:space="preserve">Limitations and challenges in the field of yeast aging </w:delText>
        </w:r>
      </w:del>
    </w:p>
    <w:p w:rsidR="00B32FF8" w:rsidDel="00D54B1B" w:rsidRDefault="00942B29">
      <w:pPr>
        <w:jc w:val="both"/>
        <w:rPr>
          <w:del w:id="212" w:author="hong qin" w:date="2012-06-24T13:06:00Z"/>
          <w:rFonts w:ascii="Times" w:hAnsi="Times"/>
          <w:sz w:val="22"/>
        </w:rPr>
      </w:pPr>
      <w:del w:id="213" w:author="hong qin" w:date="2012-06-24T13:06:00Z">
        <w:r w:rsidRPr="00942B29" w:rsidDel="00D54B1B">
          <w:rPr>
            <w:rFonts w:ascii="Times" w:hAnsi="Times"/>
            <w:sz w:val="22"/>
            <w:szCs w:val="22"/>
          </w:rPr>
          <w:delText xml:space="preserve">Cellular aging is both plastic and robust: a genotypically homogenous population will certainly live to different ages, but the aging process in the population will almost certainly follow a characteristically sigmoidal shape that can be described by the Gompertz model. </w:delText>
        </w:r>
      </w:del>
    </w:p>
    <w:p w:rsidR="007D41C0" w:rsidRPr="007D41C0" w:rsidDel="00D54B1B" w:rsidRDefault="007D41C0" w:rsidP="007D41C0">
      <w:pPr>
        <w:pStyle w:val="Heading4"/>
        <w:rPr>
          <w:del w:id="214" w:author="hong qin" w:date="2012-06-24T13:05:00Z"/>
          <w:rFonts w:ascii="Times" w:hAnsi="Times"/>
          <w:b w:val="0"/>
          <w:sz w:val="22"/>
          <w:szCs w:val="22"/>
        </w:rPr>
      </w:pPr>
      <w:del w:id="215" w:author="hong qin" w:date="2012-06-24T13:05:00Z">
        <w:r w:rsidRPr="007D41C0" w:rsidDel="00D54B1B">
          <w:rPr>
            <w:rFonts w:ascii="Times" w:hAnsi="Times"/>
            <w:b w:val="0"/>
            <w:sz w:val="22"/>
            <w:szCs w:val="22"/>
          </w:rPr>
          <w:delText>Facebook, social network media</w:delText>
        </w:r>
      </w:del>
    </w:p>
    <w:p w:rsidR="007D41C0" w:rsidRPr="007D41C0" w:rsidDel="00D54B1B" w:rsidRDefault="007D41C0" w:rsidP="007D41C0">
      <w:pPr>
        <w:pStyle w:val="Heading4"/>
        <w:rPr>
          <w:del w:id="216" w:author="hong qin" w:date="2012-06-24T13:05:00Z"/>
          <w:rFonts w:ascii="Times" w:hAnsi="Times"/>
          <w:b w:val="0"/>
          <w:sz w:val="22"/>
          <w:szCs w:val="22"/>
        </w:rPr>
      </w:pPr>
      <w:del w:id="217" w:author="hong qin" w:date="2012-06-24T13:05:00Z">
        <w:r w:rsidRPr="007D41C0" w:rsidDel="00D54B1B">
          <w:rPr>
            <w:rFonts w:ascii="Times" w:hAnsi="Times"/>
            <w:b w:val="0"/>
            <w:sz w:val="22"/>
            <w:szCs w:val="22"/>
          </w:rPr>
          <w:delText>Faculty and student feedback</w:delText>
        </w:r>
      </w:del>
    </w:p>
    <w:p w:rsidR="007D41C0" w:rsidDel="00D54B1B" w:rsidRDefault="007D41C0" w:rsidP="007D41C0">
      <w:pPr>
        <w:pStyle w:val="Heading4"/>
        <w:rPr>
          <w:del w:id="218" w:author="hong qin" w:date="2012-06-24T13:05:00Z"/>
          <w:rFonts w:ascii="Times" w:hAnsi="Times"/>
          <w:b w:val="0"/>
          <w:sz w:val="22"/>
          <w:szCs w:val="22"/>
        </w:rPr>
      </w:pPr>
      <w:del w:id="219" w:author="hong qin" w:date="2012-06-24T13:05:00Z">
        <w:r w:rsidRPr="007D41C0" w:rsidDel="00D54B1B">
          <w:rPr>
            <w:rFonts w:ascii="Times" w:hAnsi="Times"/>
            <w:b w:val="0"/>
            <w:sz w:val="22"/>
            <w:szCs w:val="22"/>
          </w:rPr>
          <w:delText>Pre- and post-surveys</w:delText>
        </w:r>
      </w:del>
    </w:p>
    <w:p w:rsidR="0002679A" w:rsidRPr="005F5BBC" w:rsidRDefault="007D41C0">
      <w:pPr>
        <w:pStyle w:val="Heading2"/>
        <w:spacing w:before="0" w:beforeAutospacing="0" w:after="0" w:afterAutospacing="0"/>
        <w:rPr>
          <w:rFonts w:ascii="Times" w:hAnsi="Times"/>
          <w:sz w:val="22"/>
          <w:szCs w:val="22"/>
        </w:rPr>
      </w:pPr>
      <w:r w:rsidRPr="007D41C0">
        <w:rPr>
          <w:rFonts w:ascii="Times" w:hAnsi="Times"/>
          <w:sz w:val="22"/>
          <w:szCs w:val="22"/>
        </w:rPr>
        <w:t>3.6. Other previous and preliminary results in support of the proposed network model</w:t>
      </w:r>
    </w:p>
    <w:p w:rsidR="0002679A" w:rsidRPr="005F5BBC" w:rsidRDefault="007D41C0">
      <w:pPr>
        <w:pStyle w:val="Heading3"/>
        <w:rPr>
          <w:rFonts w:ascii="Times" w:hAnsi="Times"/>
          <w:sz w:val="22"/>
          <w:szCs w:val="22"/>
        </w:rPr>
      </w:pPr>
      <w:r w:rsidRPr="007D41C0">
        <w:rPr>
          <w:rFonts w:ascii="Times" w:hAnsi="Times"/>
          <w:sz w:val="22"/>
          <w:szCs w:val="22"/>
        </w:rPr>
        <w:t>3.6.1. Student robustness project, morpholog</w:t>
      </w:r>
      <w:del w:id="220" w:author="hong qin" w:date="2012-06-24T13:07:00Z">
        <w:r w:rsidRPr="007D41C0" w:rsidDel="00A906DD">
          <w:rPr>
            <w:rFonts w:ascii="Times" w:hAnsi="Times"/>
            <w:sz w:val="22"/>
            <w:szCs w:val="22"/>
          </w:rPr>
          <w:delText>en</w:delText>
        </w:r>
      </w:del>
      <w:r w:rsidRPr="007D41C0">
        <w:rPr>
          <w:rFonts w:ascii="Times" w:hAnsi="Times"/>
          <w:sz w:val="22"/>
          <w:szCs w:val="22"/>
        </w:rPr>
        <w:t>y robustness is correlated with RLS</w:t>
      </w:r>
    </w:p>
    <w:p w:rsidR="0002679A" w:rsidRPr="005F5BBC" w:rsidRDefault="0002679A">
      <w:pPr>
        <w:rPr>
          <w:b/>
        </w:rPr>
      </w:pPr>
    </w:p>
    <w:p w:rsidR="0002679A" w:rsidRPr="005F5BBC" w:rsidRDefault="007D41C0">
      <w:pPr>
        <w:pStyle w:val="Heading3"/>
        <w:rPr>
          <w:rFonts w:ascii="Times" w:hAnsi="Times"/>
          <w:sz w:val="22"/>
          <w:szCs w:val="22"/>
        </w:rPr>
      </w:pPr>
      <w:r w:rsidRPr="007D41C0">
        <w:rPr>
          <w:rFonts w:ascii="Times" w:hAnsi="Times"/>
          <w:sz w:val="22"/>
          <w:szCs w:val="22"/>
        </w:rPr>
        <w:t>3.6.2. H2O2-LOH (need to fit CLS with Gompertz model)</w:t>
      </w:r>
    </w:p>
    <w:p w:rsidR="00B32FF8" w:rsidRPr="00F562CF" w:rsidRDefault="007D41C0">
      <w:pPr>
        <w:ind w:firstLine="720"/>
        <w:jc w:val="both"/>
        <w:rPr>
          <w:rFonts w:ascii="Times" w:hAnsi="Times" w:cs="NewBaskerville-Roman"/>
          <w:sz w:val="22"/>
          <w:szCs w:val="22"/>
        </w:rPr>
      </w:pPr>
      <w:r>
        <w:rPr>
          <w:rFonts w:ascii="Times" w:hAnsi="Times" w:cs="NewBaskerville-Roman"/>
          <w:sz w:val="22"/>
          <w:szCs w:val="22"/>
        </w:rPr>
        <w:t>Over-expression of SOD2 can extend CLS {</w:t>
      </w:r>
      <w:proofErr w:type="spellStart"/>
      <w:r>
        <w:rPr>
          <w:rFonts w:ascii="Times" w:hAnsi="Times" w:cs="NewBaskerville-Roman"/>
          <w:sz w:val="22"/>
          <w:szCs w:val="22"/>
        </w:rPr>
        <w:t>Fabrizio</w:t>
      </w:r>
      <w:proofErr w:type="spellEnd"/>
      <w:r>
        <w:rPr>
          <w:rFonts w:ascii="Times" w:hAnsi="Times" w:cs="NewBaskerville-Roman"/>
          <w:sz w:val="22"/>
          <w:szCs w:val="22"/>
        </w:rPr>
        <w:t xml:space="preserve">, 2003 #2022}, in consistent with our </w:t>
      </w:r>
      <w:proofErr w:type="spellStart"/>
      <w:r>
        <w:rPr>
          <w:rFonts w:ascii="Times" w:hAnsi="Times" w:cs="NewBaskerville-Roman"/>
          <w:sz w:val="22"/>
          <w:szCs w:val="22"/>
        </w:rPr>
        <w:t>Cb</w:t>
      </w:r>
      <w:proofErr w:type="spellEnd"/>
      <w:r>
        <w:rPr>
          <w:rFonts w:ascii="Times" w:hAnsi="Times" w:cs="NewBaskerville-Roman"/>
          <w:sz w:val="22"/>
          <w:szCs w:val="22"/>
        </w:rPr>
        <w:t>/</w:t>
      </w:r>
      <w:proofErr w:type="spellStart"/>
      <w:r>
        <w:rPr>
          <w:rFonts w:ascii="Times" w:hAnsi="Times" w:cs="NewBaskerville-Roman"/>
          <w:sz w:val="22"/>
          <w:szCs w:val="22"/>
        </w:rPr>
        <w:t>Cv</w:t>
      </w:r>
      <w:proofErr w:type="spellEnd"/>
      <w:r>
        <w:rPr>
          <w:rFonts w:ascii="Times" w:hAnsi="Times" w:cs="NewBaskerville-Roman"/>
          <w:sz w:val="22"/>
          <w:szCs w:val="22"/>
        </w:rPr>
        <w:t xml:space="preserve"> ~ CLS correlation. </w:t>
      </w:r>
    </w:p>
    <w:p w:rsidR="00B32FF8" w:rsidRPr="00F562CF" w:rsidRDefault="00B32FF8">
      <w:pPr>
        <w:ind w:firstLine="720"/>
        <w:jc w:val="both"/>
        <w:rPr>
          <w:rFonts w:ascii="Times" w:hAnsi="Times" w:cs="NewBaskerville-Roman"/>
          <w:sz w:val="22"/>
          <w:szCs w:val="22"/>
        </w:rPr>
      </w:pPr>
    </w:p>
    <w:p w:rsidR="00B32FF8" w:rsidRPr="00F562CF" w:rsidRDefault="007D41C0">
      <w:pPr>
        <w:ind w:left="720" w:firstLine="720"/>
        <w:rPr>
          <w:sz w:val="22"/>
          <w:szCs w:val="22"/>
        </w:rPr>
      </w:pPr>
      <w:proofErr w:type="gramStart"/>
      <w:r w:rsidRPr="007D41C0">
        <w:rPr>
          <w:sz w:val="22"/>
          <w:szCs w:val="22"/>
        </w:rPr>
        <w:t>Table 1.</w:t>
      </w:r>
      <w:proofErr w:type="gramEnd"/>
      <w:r>
        <w:rPr>
          <w:sz w:val="22"/>
          <w:szCs w:val="22"/>
        </w:rPr>
        <w:t xml:space="preserve"> Replicative and chronological life spans in yeast strains (ADD </w:t>
      </w:r>
      <w:proofErr w:type="spellStart"/>
      <w:r>
        <w:rPr>
          <w:sz w:val="22"/>
          <w:szCs w:val="22"/>
        </w:rPr>
        <w:t>Tg</w:t>
      </w:r>
      <w:proofErr w:type="spellEnd"/>
      <w:r>
        <w:rPr>
          <w:sz w:val="22"/>
          <w:szCs w:val="22"/>
        </w:rPr>
        <w:t>/</w:t>
      </w:r>
      <w:proofErr w:type="spellStart"/>
      <w:r>
        <w:rPr>
          <w:sz w:val="22"/>
          <w:szCs w:val="22"/>
        </w:rPr>
        <w:t>Tc</w:t>
      </w:r>
      <w:proofErr w:type="spellEnd"/>
      <w:r>
        <w:rPr>
          <w:sz w:val="22"/>
          <w:szCs w:val="22"/>
        </w:rPr>
        <w:t xml:space="preserve">, </w:t>
      </w:r>
      <w:proofErr w:type="spellStart"/>
      <w:r>
        <w:rPr>
          <w:sz w:val="22"/>
          <w:szCs w:val="22"/>
        </w:rPr>
        <w:t>Cb</w:t>
      </w:r>
      <w:proofErr w:type="spellEnd"/>
      <w:r>
        <w:rPr>
          <w:sz w:val="22"/>
          <w:szCs w:val="22"/>
        </w:rPr>
        <w:t>/</w:t>
      </w:r>
      <w:proofErr w:type="spellStart"/>
      <w:r>
        <w:rPr>
          <w:sz w:val="22"/>
          <w:szCs w:val="22"/>
        </w:rPr>
        <w:t>Cv</w:t>
      </w:r>
      <w:proofErr w:type="spellEnd"/>
      <w:r>
        <w:rPr>
          <w:sz w:val="22"/>
          <w:szCs w:val="22"/>
        </w:rPr>
        <w:t xml:space="preserve">) </w:t>
      </w:r>
    </w:p>
    <w:tbl>
      <w:tblPr>
        <w:tblW w:w="5580"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003"/>
        <w:gridCol w:w="1489"/>
        <w:gridCol w:w="1018"/>
        <w:gridCol w:w="1080"/>
      </w:tblGrid>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Strain</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ARLS</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i/>
                <w:sz w:val="18"/>
                <w:szCs w:val="18"/>
              </w:rPr>
              <w:t>m0</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i/>
                <w:sz w:val="18"/>
                <w:szCs w:val="18"/>
              </w:rPr>
              <w:t>G</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CLS</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101S</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31.3±0.8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0.0012±0.0007</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0.14±0.02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3.4±0.2</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M1-2</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27.9±1.1</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0.0024±0.0011</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0.13±0.02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10.4±3.2</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M13</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26.7±1.2</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0.0030±0.0011</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0.13±0.01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 xml:space="preserve">16.3±3.7 </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M14</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36.6±1.5</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0.0019±0.0007</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0.09±0.01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7.2 ±0.2</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M22</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31.8±1.3</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0.0024±0.0009</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0.11±0.01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5.2±2.1</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M2-8</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24.8±0.8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0.0042±0.0010</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0.12±0.01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4.1±0.7</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M32</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28.1±0.8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0.0018±0.0005</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0.14±0.01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6.4±0.8</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M34</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26.8±1.0</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0.0013±0.0007</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0.16±0.02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5.2±0.4</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M5</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36.7±1.0</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0.0040±0.0008</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0.07±0.01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4.9±0.5</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M8</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35.2±0.9</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0.0004±0.0002</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0.16±0.02</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10.5±0.1</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SGU57</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23.6±1.5</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0.0080±0.0022</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0.09±0.01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9.3±0.7</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RM11</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44.6±1.5</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0.0010±0.0004</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0.09±0.01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12.7±2.9</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YPS128</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35.0±1.2</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0.0011±0.0005</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0.12±0.01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3.3 ±0.1</w:t>
            </w:r>
          </w:p>
        </w:tc>
      </w:tr>
      <w:tr w:rsidR="00D13CC7" w:rsidRPr="00F562CF">
        <w:trPr>
          <w:jc w:val="center"/>
        </w:trPr>
        <w:tc>
          <w:tcPr>
            <w:tcW w:w="990"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YPS163</w:t>
            </w:r>
          </w:p>
        </w:tc>
        <w:tc>
          <w:tcPr>
            <w:tcW w:w="1003"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34.4±0.8</w:t>
            </w:r>
          </w:p>
        </w:tc>
        <w:tc>
          <w:tcPr>
            <w:tcW w:w="1489"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0.0008±0.0003</w:t>
            </w:r>
          </w:p>
        </w:tc>
        <w:tc>
          <w:tcPr>
            <w:tcW w:w="1018" w:type="dxa"/>
            <w:shd w:val="clear" w:color="auto" w:fill="auto"/>
            <w:noWrap/>
            <w:tcMar>
              <w:left w:w="0" w:type="dxa"/>
              <w:right w:w="0" w:type="dxa"/>
            </w:tcMar>
            <w:vAlign w:val="bottom"/>
          </w:tcPr>
          <w:p w:rsidR="00B32FF8" w:rsidRPr="00F562CF" w:rsidRDefault="007D41C0">
            <w:pPr>
              <w:jc w:val="center"/>
              <w:rPr>
                <w:sz w:val="18"/>
                <w:szCs w:val="18"/>
              </w:rPr>
            </w:pPr>
            <w:r>
              <w:rPr>
                <w:sz w:val="18"/>
                <w:szCs w:val="18"/>
              </w:rPr>
              <w:t>0.14±0.01</w:t>
            </w:r>
          </w:p>
        </w:tc>
        <w:tc>
          <w:tcPr>
            <w:tcW w:w="1080" w:type="dxa"/>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4.2±1.1</w:t>
            </w:r>
          </w:p>
        </w:tc>
      </w:tr>
      <w:tr w:rsidR="00D13CC7" w:rsidRPr="00F562CF">
        <w:trPr>
          <w:jc w:val="center"/>
        </w:trPr>
        <w:tc>
          <w:tcPr>
            <w:tcW w:w="990"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lastRenderedPageBreak/>
              <w:t>BY4743</w:t>
            </w:r>
          </w:p>
        </w:tc>
        <w:tc>
          <w:tcPr>
            <w:tcW w:w="1003"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33.2±0.9</w:t>
            </w:r>
          </w:p>
        </w:tc>
        <w:tc>
          <w:tcPr>
            <w:tcW w:w="1489"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0.0040±0.0013</w:t>
            </w:r>
          </w:p>
        </w:tc>
        <w:tc>
          <w:tcPr>
            <w:tcW w:w="1018"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0.08±0.01</w:t>
            </w:r>
          </w:p>
        </w:tc>
        <w:tc>
          <w:tcPr>
            <w:tcW w:w="1080" w:type="dxa"/>
            <w:tcBorders>
              <w:bottom w:val="single" w:sz="4" w:space="0" w:color="auto"/>
            </w:tcBorders>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9.7±1.7</w:t>
            </w:r>
          </w:p>
        </w:tc>
      </w:tr>
      <w:tr w:rsidR="00D13CC7" w:rsidRPr="00F562CF">
        <w:trPr>
          <w:jc w:val="center"/>
        </w:trPr>
        <w:tc>
          <w:tcPr>
            <w:tcW w:w="990"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SK1</w:t>
            </w:r>
          </w:p>
        </w:tc>
        <w:tc>
          <w:tcPr>
            <w:tcW w:w="1003"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22.0±1.3</w:t>
            </w:r>
          </w:p>
        </w:tc>
        <w:tc>
          <w:tcPr>
            <w:tcW w:w="1489"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0.011 ±0.003</w:t>
            </w:r>
          </w:p>
        </w:tc>
        <w:tc>
          <w:tcPr>
            <w:tcW w:w="1018" w:type="dxa"/>
            <w:tcBorders>
              <w:bottom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0.08±0.01</w:t>
            </w:r>
          </w:p>
        </w:tc>
        <w:tc>
          <w:tcPr>
            <w:tcW w:w="1080" w:type="dxa"/>
            <w:tcBorders>
              <w:bottom w:val="single" w:sz="4" w:space="0" w:color="auto"/>
            </w:tcBorders>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5.0±0.9</w:t>
            </w:r>
          </w:p>
        </w:tc>
      </w:tr>
      <w:tr w:rsidR="00D13CC7" w:rsidRPr="00F562CF">
        <w:trPr>
          <w:jc w:val="center"/>
        </w:trPr>
        <w:tc>
          <w:tcPr>
            <w:tcW w:w="990"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W303</w:t>
            </w:r>
          </w:p>
        </w:tc>
        <w:tc>
          <w:tcPr>
            <w:tcW w:w="1003"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18.7±0.6</w:t>
            </w:r>
          </w:p>
        </w:tc>
        <w:tc>
          <w:tcPr>
            <w:tcW w:w="1489"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0.0034±0.0011</w:t>
            </w:r>
          </w:p>
        </w:tc>
        <w:tc>
          <w:tcPr>
            <w:tcW w:w="1018"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jc w:val="center"/>
              <w:rPr>
                <w:sz w:val="18"/>
                <w:szCs w:val="18"/>
              </w:rPr>
            </w:pPr>
            <w:r>
              <w:rPr>
                <w:sz w:val="18"/>
                <w:szCs w:val="18"/>
              </w:rPr>
              <w:t>0.20±0.02</w:t>
            </w:r>
          </w:p>
        </w:tc>
        <w:tc>
          <w:tcPr>
            <w:tcW w:w="1080"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rsidR="00B32FF8" w:rsidRPr="00F562CF" w:rsidRDefault="007D41C0">
            <w:pPr>
              <w:tabs>
                <w:tab w:val="left" w:pos="1868"/>
              </w:tabs>
              <w:jc w:val="center"/>
              <w:rPr>
                <w:sz w:val="18"/>
                <w:szCs w:val="18"/>
              </w:rPr>
            </w:pPr>
            <w:r>
              <w:rPr>
                <w:sz w:val="18"/>
                <w:szCs w:val="18"/>
              </w:rPr>
              <w:t>17.2±3.9</w:t>
            </w:r>
          </w:p>
        </w:tc>
      </w:tr>
    </w:tbl>
    <w:p w:rsidR="00B32FF8" w:rsidRPr="00F562CF" w:rsidRDefault="007D41C0">
      <w:pPr>
        <w:rPr>
          <w:sz w:val="22"/>
          <w:szCs w:val="22"/>
        </w:rPr>
      </w:pPr>
      <w:r>
        <w:rPr>
          <w:sz w:val="22"/>
          <w:szCs w:val="22"/>
        </w:rPr>
        <w:t xml:space="preserve">ARLS (Average replicative life span), CLS (Chronological life span). Standard deviations are estimated by bootstrapping. The numbers of bootstraps equal the sample sizes.  These strains are a unique and important resource of this project. </w:t>
      </w:r>
    </w:p>
    <w:p w:rsidR="00B32FF8" w:rsidRPr="005F5BBC" w:rsidRDefault="00B32FF8">
      <w:pPr>
        <w:ind w:firstLine="720"/>
        <w:jc w:val="both"/>
        <w:rPr>
          <w:rFonts w:ascii="Times" w:hAnsi="Times" w:cs="NewBaskerville-Roman"/>
          <w:b/>
          <w:sz w:val="22"/>
          <w:szCs w:val="22"/>
        </w:rPr>
      </w:pPr>
    </w:p>
    <w:p w:rsidR="00B32FF8" w:rsidRPr="005F5BBC" w:rsidRDefault="00B32FF8">
      <w:pPr>
        <w:ind w:firstLine="720"/>
        <w:jc w:val="both"/>
        <w:rPr>
          <w:rFonts w:ascii="Times" w:hAnsi="Times" w:cs="NewBaskerville-Roman"/>
          <w:b/>
          <w:sz w:val="22"/>
          <w:szCs w:val="22"/>
        </w:rPr>
      </w:pPr>
    </w:p>
    <w:p w:rsidR="0002679A" w:rsidRDefault="007D41C0">
      <w:pPr>
        <w:pStyle w:val="Heading3"/>
        <w:rPr>
          <w:rFonts w:ascii="Times" w:hAnsi="Times"/>
          <w:i/>
          <w:sz w:val="22"/>
        </w:rPr>
      </w:pPr>
      <w:r w:rsidRPr="007D41C0">
        <w:rPr>
          <w:rFonts w:ascii="Times" w:hAnsi="Times"/>
          <w:i/>
          <w:sz w:val="22"/>
        </w:rPr>
        <w:t xml:space="preserve">3.6.3. </w:t>
      </w:r>
      <w:r w:rsidRPr="007D41C0">
        <w:rPr>
          <w:rFonts w:ascii="Times" w:hAnsi="Times"/>
          <w:sz w:val="22"/>
          <w:szCs w:val="22"/>
        </w:rPr>
        <w:t xml:space="preserve">Flow-cytometer based measure of CLS and </w:t>
      </w:r>
      <w:proofErr w:type="gramStart"/>
      <w:r w:rsidRPr="007D41C0">
        <w:rPr>
          <w:rFonts w:ascii="Times" w:hAnsi="Times"/>
          <w:sz w:val="22"/>
          <w:szCs w:val="22"/>
        </w:rPr>
        <w:t>ROS</w:t>
      </w:r>
      <w:r w:rsidR="00B1781C" w:rsidRPr="00942B29">
        <w:rPr>
          <w:rFonts w:ascii="Times" w:hAnsi="Times"/>
          <w:b w:val="0"/>
          <w:sz w:val="22"/>
          <w:szCs w:val="22"/>
        </w:rPr>
        <w:t xml:space="preserve"> </w:t>
      </w:r>
      <w:commentRangeStart w:id="221"/>
      <w:r w:rsidR="00942B29" w:rsidRPr="00942B29">
        <w:rPr>
          <w:rFonts w:ascii="Times" w:hAnsi="Times"/>
          <w:i/>
          <w:sz w:val="22"/>
        </w:rPr>
        <w:t>.</w:t>
      </w:r>
      <w:proofErr w:type="gramEnd"/>
      <w:r w:rsidR="00942B29" w:rsidRPr="00942B29">
        <w:rPr>
          <w:rFonts w:ascii="Times" w:hAnsi="Times"/>
          <w:i/>
          <w:sz w:val="22"/>
        </w:rPr>
        <w:t xml:space="preserve"> </w:t>
      </w:r>
      <w:commentRangeEnd w:id="221"/>
      <w:r w:rsidR="00942B29" w:rsidRPr="00942B29">
        <w:rPr>
          <w:rStyle w:val="CommentReference"/>
          <w:rFonts w:ascii="Times" w:eastAsia="Cambria" w:hAnsi="Times"/>
          <w:b w:val="0"/>
          <w:vanish/>
          <w:sz w:val="22"/>
          <w:lang w:eastAsia="en-US"/>
        </w:rPr>
        <w:commentReference w:id="221"/>
      </w:r>
    </w:p>
    <w:tbl>
      <w:tblPr>
        <w:tblpPr w:leftFromText="180" w:rightFromText="180" w:vertAnchor="text" w:horzAnchor="page" w:tblpX="5963" w:tblpY="1273"/>
        <w:tblW w:w="0" w:type="auto"/>
        <w:tblBorders>
          <w:top w:val="single" w:sz="4" w:space="0" w:color="auto"/>
          <w:left w:val="single" w:sz="4" w:space="0" w:color="auto"/>
          <w:bottom w:val="single" w:sz="4" w:space="0" w:color="auto"/>
          <w:right w:val="single" w:sz="4" w:space="0" w:color="auto"/>
        </w:tblBorders>
        <w:tblLayout w:type="fixed"/>
        <w:tblLook w:val="00BF"/>
      </w:tblPr>
      <w:tblGrid>
        <w:gridCol w:w="5058"/>
      </w:tblGrid>
      <w:tr w:rsidR="00E10F20" w:rsidRPr="00511194">
        <w:trPr>
          <w:trHeight w:val="277"/>
        </w:trPr>
        <w:tc>
          <w:tcPr>
            <w:tcW w:w="5058" w:type="dxa"/>
          </w:tcPr>
          <w:p w:rsidR="00B32FF8" w:rsidRDefault="009573E5">
            <w:pPr>
              <w:jc w:val="center"/>
              <w:rPr>
                <w:rFonts w:ascii="Times" w:hAnsi="Times"/>
                <w:sz w:val="22"/>
              </w:rPr>
            </w:pPr>
            <w:r>
              <w:rPr>
                <w:rFonts w:ascii="Times" w:hAnsi="Times"/>
                <w:noProof/>
                <w:sz w:val="22"/>
              </w:rPr>
              <w:drawing>
                <wp:inline distT="0" distB="0" distL="0" distR="0">
                  <wp:extent cx="2898877" cy="2688583"/>
                  <wp:effectExtent l="19050" t="0" r="0" b="0"/>
                  <wp:docPr id="1" name="Picture 1" descr="C:\Documents and Settings\hqin\My Documents\Dropbox\MRI.dropbox\sandboxMRI\figures\A3.071410\SangerA3-PI-viability\Slid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qin\My Documents\Dropbox\MRI.dropbox\sandboxMRI\figures\A3.071410\SangerA3-PI-viability\Slide1.TIF"/>
                          <pic:cNvPicPr>
                            <a:picLocks noChangeAspect="1" noChangeArrowheads="1"/>
                          </pic:cNvPicPr>
                        </pic:nvPicPr>
                        <pic:blipFill>
                          <a:blip r:embed="rId11" cstate="print"/>
                          <a:srcRect/>
                          <a:stretch>
                            <a:fillRect/>
                          </a:stretch>
                        </pic:blipFill>
                        <pic:spPr bwMode="auto">
                          <a:xfrm>
                            <a:off x="0" y="0"/>
                            <a:ext cx="2898994" cy="2688691"/>
                          </a:xfrm>
                          <a:prstGeom prst="rect">
                            <a:avLst/>
                          </a:prstGeom>
                          <a:noFill/>
                          <a:ln w="9525">
                            <a:noFill/>
                            <a:miter lim="800000"/>
                            <a:headEnd/>
                            <a:tailEnd/>
                          </a:ln>
                        </pic:spPr>
                      </pic:pic>
                    </a:graphicData>
                  </a:graphic>
                </wp:inline>
              </w:drawing>
            </w:r>
          </w:p>
        </w:tc>
      </w:tr>
      <w:tr w:rsidR="00E10F20" w:rsidRPr="00511194">
        <w:trPr>
          <w:trHeight w:val="286"/>
        </w:trPr>
        <w:tc>
          <w:tcPr>
            <w:tcW w:w="5058" w:type="dxa"/>
          </w:tcPr>
          <w:p w:rsidR="00B32FF8" w:rsidRDefault="00942B29">
            <w:pPr>
              <w:rPr>
                <w:rFonts w:ascii="Times" w:hAnsi="Times"/>
                <w:sz w:val="22"/>
              </w:rPr>
            </w:pPr>
            <w:r w:rsidRPr="00942B29">
              <w:rPr>
                <w:rFonts w:ascii="Times" w:hAnsi="Times"/>
                <w:sz w:val="22"/>
              </w:rPr>
              <w:t xml:space="preserve">Figure 1. Propidium iodide (PrI) staining can be used to measure chronological lifespan in </w:t>
            </w:r>
            <w:r w:rsidRPr="00942B29">
              <w:rPr>
                <w:rFonts w:ascii="Times" w:hAnsi="Times"/>
                <w:i/>
                <w:sz w:val="22"/>
              </w:rPr>
              <w:t>S. cerevisiae</w:t>
            </w:r>
            <w:r w:rsidRPr="00942B29">
              <w:rPr>
                <w:rFonts w:ascii="Times" w:hAnsi="Times"/>
                <w:sz w:val="22"/>
              </w:rPr>
              <w:t xml:space="preserve">. PrI-negative cells are considered as viable cells. Small inserts are histograms of log-transformed PrI signals. When cells become older, the PrI peak shift to the right, indicating more cell become PrI-positive. This experiment was done using a BD </w:t>
            </w:r>
            <w:proofErr w:type="spellStart"/>
            <w:r w:rsidRPr="00942B29">
              <w:rPr>
                <w:rFonts w:ascii="Times" w:hAnsi="Times"/>
                <w:sz w:val="22"/>
              </w:rPr>
              <w:t>FACSCanto</w:t>
            </w:r>
            <w:proofErr w:type="spellEnd"/>
            <w:r w:rsidRPr="00942B29">
              <w:rPr>
                <w:rFonts w:ascii="Times" w:hAnsi="Times"/>
                <w:sz w:val="22"/>
              </w:rPr>
              <w:t xml:space="preserve"> II at the FHCRC. </w:t>
            </w:r>
          </w:p>
        </w:tc>
      </w:tr>
    </w:tbl>
    <w:p w:rsidR="00B32FF8" w:rsidRDefault="00942B29">
      <w:pPr>
        <w:ind w:firstLine="720"/>
        <w:jc w:val="both"/>
        <w:rPr>
          <w:rFonts w:ascii="Times" w:hAnsi="Times"/>
          <w:sz w:val="22"/>
        </w:rPr>
      </w:pPr>
      <w:commentRangeStart w:id="222"/>
      <w:r w:rsidRPr="00942B29">
        <w:rPr>
          <w:rFonts w:ascii="Times" w:hAnsi="Times"/>
          <w:sz w:val="22"/>
        </w:rPr>
        <w:t xml:space="preserve">PI Qin has developed a protocol to measure CLS of the budding yeast using conventional flow cytometer at the Fred Hutchinson Cancer Research Center in the summer of 2010 and at the Princeton University in the summer of 2011. Briefly, aliquots of yeast cells in either depleted media or water are taken periodically, sonicated for 2 seconds, and are stained by </w:t>
      </w:r>
      <w:commentRangeStart w:id="223"/>
      <w:r w:rsidRPr="00942B29">
        <w:rPr>
          <w:rFonts w:ascii="Times" w:hAnsi="Times"/>
          <w:sz w:val="22"/>
        </w:rPr>
        <w:t>propidium iodide (PrI</w:t>
      </w:r>
      <w:commentRangeEnd w:id="223"/>
      <w:r w:rsidRPr="00942B29">
        <w:rPr>
          <w:rStyle w:val="CommentReference"/>
          <w:rFonts w:ascii="Times" w:eastAsia="Cambria" w:hAnsi="Times"/>
          <w:sz w:val="22"/>
          <w:lang w:eastAsia="en-US"/>
        </w:rPr>
        <w:commentReference w:id="223"/>
      </w:r>
      <w:r w:rsidRPr="00942B29">
        <w:rPr>
          <w:rFonts w:ascii="Times" w:hAnsi="Times"/>
          <w:sz w:val="22"/>
        </w:rPr>
        <w:t xml:space="preserve">).  PrI is a fluorescent dye that enters cells with damaged membranes, and can be used as a marker for certain types of cell death </w:t>
      </w:r>
      <w:r w:rsidR="00462ABB">
        <w:rPr>
          <w:rFonts w:ascii="Times" w:hAnsi="Times"/>
          <w:sz w:val="22"/>
        </w:rPr>
        <w:t>{Fontaine, 2008 #1043</w:t>
      </w:r>
      <w:proofErr w:type="gramStart"/>
      <w:r w:rsidR="00462ABB">
        <w:rPr>
          <w:rFonts w:ascii="Times" w:hAnsi="Times"/>
          <w:sz w:val="22"/>
        </w:rPr>
        <w:t>;Lopez</w:t>
      </w:r>
      <w:proofErr w:type="gramEnd"/>
      <w:r w:rsidR="00462ABB">
        <w:rPr>
          <w:rFonts w:ascii="Times" w:hAnsi="Times"/>
          <w:sz w:val="22"/>
        </w:rPr>
        <w:t>-Amoros, 1995 #1049;Yu, 2011 #1038;Hagiwara, 2011 #1040}</w:t>
      </w:r>
      <w:r w:rsidRPr="00942B29">
        <w:rPr>
          <w:rFonts w:ascii="Times" w:hAnsi="Times"/>
          <w:sz w:val="22"/>
        </w:rPr>
        <w:t xml:space="preserve">. PrI negative cells are considered viable cells, and PrI positive cells are considered dead (Figure 1). The fractions of live and dead cells are modeled by t-mixture models with Box-Cox transformation or log-transformation, and are estimated by expectation maximization procedure using the R package </w:t>
      </w:r>
      <w:proofErr w:type="spellStart"/>
      <w:r w:rsidRPr="00942B29">
        <w:rPr>
          <w:rFonts w:ascii="Times" w:hAnsi="Times"/>
          <w:sz w:val="22"/>
        </w:rPr>
        <w:t>flowClust</w:t>
      </w:r>
      <w:proofErr w:type="spellEnd"/>
      <w:r w:rsidRPr="00942B29">
        <w:rPr>
          <w:rFonts w:ascii="Times" w:hAnsi="Times"/>
          <w:sz w:val="22"/>
        </w:rPr>
        <w:t xml:space="preserve"> </w:t>
      </w:r>
      <w:r w:rsidR="00462ABB">
        <w:rPr>
          <w:rFonts w:ascii="Times" w:hAnsi="Times"/>
          <w:sz w:val="22"/>
        </w:rPr>
        <w:t>{Lo, 2009 #1247</w:t>
      </w:r>
      <w:proofErr w:type="gramStart"/>
      <w:r w:rsidR="00462ABB">
        <w:rPr>
          <w:rFonts w:ascii="Times" w:hAnsi="Times"/>
          <w:sz w:val="22"/>
        </w:rPr>
        <w:t>;Lo</w:t>
      </w:r>
      <w:proofErr w:type="gramEnd"/>
      <w:r w:rsidR="00462ABB">
        <w:rPr>
          <w:rFonts w:ascii="Times" w:hAnsi="Times"/>
          <w:sz w:val="22"/>
        </w:rPr>
        <w:t>, 2008 #1249}</w:t>
      </w:r>
      <w:r w:rsidRPr="00942B29">
        <w:rPr>
          <w:rFonts w:ascii="Times" w:hAnsi="Times"/>
          <w:sz w:val="22"/>
        </w:rPr>
        <w:t xml:space="preserve">. </w:t>
      </w:r>
      <w:commentRangeEnd w:id="222"/>
      <w:r w:rsidRPr="00942B29">
        <w:rPr>
          <w:rStyle w:val="CommentReference"/>
          <w:rFonts w:ascii="Times" w:eastAsia="Cambria" w:hAnsi="Times"/>
          <w:vanish/>
          <w:sz w:val="22"/>
          <w:lang w:eastAsia="en-US"/>
        </w:rPr>
        <w:commentReference w:id="222"/>
      </w:r>
    </w:p>
    <w:p w:rsidR="00B32FF8" w:rsidRDefault="00942B29">
      <w:pPr>
        <w:ind w:firstLine="720"/>
        <w:jc w:val="both"/>
        <w:rPr>
          <w:rFonts w:ascii="Times" w:hAnsi="Times"/>
          <w:sz w:val="22"/>
        </w:rPr>
      </w:pPr>
      <w:r w:rsidRPr="00942B29">
        <w:rPr>
          <w:rFonts w:ascii="Times" w:hAnsi="Times"/>
          <w:sz w:val="22"/>
        </w:rPr>
        <w:t xml:space="preserve">There are at least two major shortcomings of the PrI-based viability assay that can be greatly improved by the requested image flow cytometer. (1) PrI can stain nucleic DNA, mitochondrial DNA, and </w:t>
      </w:r>
      <w:proofErr w:type="spellStart"/>
      <w:r w:rsidRPr="00942B29">
        <w:rPr>
          <w:rFonts w:ascii="Times" w:hAnsi="Times"/>
          <w:sz w:val="22"/>
        </w:rPr>
        <w:t>cytosolic</w:t>
      </w:r>
      <w:proofErr w:type="spellEnd"/>
      <w:r w:rsidRPr="00942B29">
        <w:rPr>
          <w:rFonts w:ascii="Times" w:hAnsi="Times"/>
          <w:sz w:val="22"/>
        </w:rPr>
        <w:t xml:space="preserve"> RNA. These background signals vary substantially in ~70 yeast natural isolates that we measured. ImageStream</w:t>
      </w:r>
      <w:r w:rsidRPr="00942B29">
        <w:rPr>
          <w:rFonts w:ascii="Times" w:hAnsi="Times"/>
          <w:sz w:val="22"/>
          <w:vertAlign w:val="superscript"/>
        </w:rPr>
        <w:t>X</w:t>
      </w:r>
      <w:r w:rsidRPr="00942B29">
        <w:rPr>
          <w:rFonts w:ascii="Times" w:hAnsi="Times"/>
          <w:sz w:val="22"/>
        </w:rPr>
        <w:t xml:space="preserve"> can separate the more condensed nucleic DNA signals from the more diffused signals of mitochondria DNA or </w:t>
      </w:r>
      <w:proofErr w:type="spellStart"/>
      <w:r w:rsidRPr="00942B29">
        <w:rPr>
          <w:rFonts w:ascii="Times" w:hAnsi="Times"/>
          <w:sz w:val="22"/>
        </w:rPr>
        <w:t>cytosolic</w:t>
      </w:r>
      <w:proofErr w:type="spellEnd"/>
      <w:r w:rsidRPr="00942B29">
        <w:rPr>
          <w:rFonts w:ascii="Times" w:hAnsi="Times"/>
          <w:sz w:val="22"/>
        </w:rPr>
        <w:t xml:space="preserve"> RNA. (2) Some dead yeast cells are PrI-negative, presumably due to apoptotic degradation of nucleic DNAs. Identification of these dead cells from live cells can be improved by </w:t>
      </w:r>
      <w:proofErr w:type="spellStart"/>
      <w:r w:rsidRPr="00942B29">
        <w:rPr>
          <w:rFonts w:ascii="Times" w:hAnsi="Times"/>
          <w:sz w:val="22"/>
        </w:rPr>
        <w:t>morphometric</w:t>
      </w:r>
      <w:proofErr w:type="spellEnd"/>
      <w:r w:rsidRPr="00942B29">
        <w:rPr>
          <w:rFonts w:ascii="Times" w:hAnsi="Times"/>
          <w:sz w:val="22"/>
        </w:rPr>
        <w:t xml:space="preserve"> features.  </w:t>
      </w:r>
    </w:p>
    <w:p w:rsidR="00B32FF8" w:rsidRDefault="00B32FF8">
      <w:pPr>
        <w:ind w:firstLine="720"/>
        <w:jc w:val="both"/>
        <w:rPr>
          <w:rFonts w:ascii="Times" w:hAnsi="Times"/>
          <w:sz w:val="22"/>
        </w:rPr>
      </w:pPr>
    </w:p>
    <w:p w:rsidR="00B32FF8" w:rsidRDefault="00B32FF8">
      <w:pPr>
        <w:rPr>
          <w:rFonts w:ascii="Times" w:hAnsi="Times"/>
          <w:sz w:val="22"/>
          <w:szCs w:val="22"/>
        </w:rPr>
      </w:pPr>
    </w:p>
    <w:p w:rsidR="0002679A" w:rsidRPr="00B971B6" w:rsidRDefault="007D41C0">
      <w:pPr>
        <w:pStyle w:val="Heading3"/>
        <w:rPr>
          <w:rFonts w:ascii="Times" w:hAnsi="Times"/>
          <w:sz w:val="22"/>
          <w:szCs w:val="22"/>
        </w:rPr>
      </w:pPr>
      <w:r w:rsidRPr="007D41C0">
        <w:rPr>
          <w:rFonts w:ascii="Times" w:hAnsi="Times"/>
          <w:sz w:val="22"/>
          <w:szCs w:val="22"/>
        </w:rPr>
        <w:t xml:space="preserve">3.6.4. </w:t>
      </w:r>
      <w:proofErr w:type="spellStart"/>
      <w:r w:rsidRPr="007D41C0">
        <w:rPr>
          <w:rFonts w:ascii="Times" w:hAnsi="Times"/>
          <w:sz w:val="22"/>
          <w:szCs w:val="22"/>
        </w:rPr>
        <w:t>Radicicol</w:t>
      </w:r>
      <w:proofErr w:type="spellEnd"/>
      <w:r w:rsidRPr="007D41C0">
        <w:rPr>
          <w:rFonts w:ascii="Times" w:hAnsi="Times"/>
          <w:sz w:val="22"/>
          <w:szCs w:val="22"/>
        </w:rPr>
        <w:t xml:space="preserve"> on hsp90 (Need to revise this).</w:t>
      </w:r>
    </w:p>
    <w:p w:rsidR="00B32FF8" w:rsidRPr="00F562CF" w:rsidRDefault="007D41C0">
      <w:pPr>
        <w:ind w:firstLine="720"/>
        <w:rPr>
          <w:rFonts w:ascii="Times" w:hAnsi="Times"/>
          <w:sz w:val="22"/>
          <w:szCs w:val="22"/>
        </w:rPr>
      </w:pPr>
      <w:r>
        <w:rPr>
          <w:rFonts w:ascii="Times" w:hAnsi="Times"/>
          <w:sz w:val="22"/>
          <w:szCs w:val="22"/>
        </w:rPr>
        <w:t>Hsp90 is a phenotypic capacitor that can buffer mutations in its substrate proteins {Rutherford, 2003 #641</w:t>
      </w:r>
      <w:proofErr w:type="gramStart"/>
      <w:r>
        <w:rPr>
          <w:rFonts w:ascii="Times" w:hAnsi="Times"/>
          <w:sz w:val="22"/>
          <w:szCs w:val="22"/>
        </w:rPr>
        <w:t>;Rutherford</w:t>
      </w:r>
      <w:proofErr w:type="gramEnd"/>
      <w:r>
        <w:rPr>
          <w:rFonts w:ascii="Times" w:hAnsi="Times"/>
          <w:sz w:val="22"/>
          <w:szCs w:val="22"/>
        </w:rPr>
        <w:t xml:space="preserve">, 1998 #640}. As a result, Hsp90 plays an important role in gene network robustness. We found that </w:t>
      </w:r>
      <w:proofErr w:type="spellStart"/>
      <w:r>
        <w:rPr>
          <w:rFonts w:ascii="Times" w:hAnsi="Times"/>
          <w:sz w:val="22"/>
          <w:szCs w:val="22"/>
        </w:rPr>
        <w:t>radicicol</w:t>
      </w:r>
      <w:proofErr w:type="spellEnd"/>
      <w:r>
        <w:rPr>
          <w:rFonts w:ascii="Times" w:hAnsi="Times"/>
          <w:sz w:val="22"/>
          <w:szCs w:val="22"/>
        </w:rPr>
        <w:t xml:space="preserve">, an Hsp90 inhibitor, can extend CLS in some natural isolates at 2.5nM (? Check this, need figure). The survival </w:t>
      </w:r>
      <w:proofErr w:type="gramStart"/>
      <w:r>
        <w:rPr>
          <w:rFonts w:ascii="Times" w:hAnsi="Times"/>
          <w:sz w:val="22"/>
          <w:szCs w:val="22"/>
        </w:rPr>
        <w:t>curve  displayed</w:t>
      </w:r>
      <w:proofErr w:type="gramEnd"/>
      <w:r>
        <w:rPr>
          <w:rFonts w:ascii="Times" w:hAnsi="Times"/>
          <w:sz w:val="22"/>
          <w:szCs w:val="22"/>
        </w:rPr>
        <w:t xml:space="preserve"> increased initial mortality rate and decreased Gompertz coefficient as compared to those of the untreated samples.  This CLS-extension effect of </w:t>
      </w:r>
      <w:proofErr w:type="spellStart"/>
      <w:r>
        <w:rPr>
          <w:rFonts w:ascii="Times" w:hAnsi="Times"/>
          <w:sz w:val="22"/>
          <w:szCs w:val="22"/>
        </w:rPr>
        <w:t>radicol</w:t>
      </w:r>
      <w:proofErr w:type="spellEnd"/>
      <w:r>
        <w:rPr>
          <w:rFonts w:ascii="Times" w:hAnsi="Times"/>
          <w:sz w:val="22"/>
          <w:szCs w:val="22"/>
        </w:rPr>
        <w:t xml:space="preserve"> is only observed in two strains of the four natural isolates that we measured. At 5nM however, </w:t>
      </w:r>
      <w:proofErr w:type="spellStart"/>
      <w:r>
        <w:rPr>
          <w:rFonts w:ascii="Times" w:hAnsi="Times"/>
          <w:sz w:val="22"/>
          <w:szCs w:val="22"/>
        </w:rPr>
        <w:t>ridicicol</w:t>
      </w:r>
      <w:proofErr w:type="spellEnd"/>
      <w:r>
        <w:rPr>
          <w:rFonts w:ascii="Times" w:hAnsi="Times"/>
          <w:sz w:val="22"/>
          <w:szCs w:val="22"/>
        </w:rPr>
        <w:t xml:space="preserve"> did not extend CLS, indicating its lifespan extension effect is </w:t>
      </w:r>
      <w:proofErr w:type="spellStart"/>
      <w:r>
        <w:rPr>
          <w:rFonts w:ascii="Times" w:hAnsi="Times"/>
          <w:sz w:val="22"/>
          <w:szCs w:val="22"/>
        </w:rPr>
        <w:t>hormetic</w:t>
      </w:r>
      <w:proofErr w:type="spellEnd"/>
      <w:r>
        <w:rPr>
          <w:rFonts w:ascii="Times" w:hAnsi="Times"/>
          <w:sz w:val="22"/>
          <w:szCs w:val="22"/>
        </w:rPr>
        <w:t xml:space="preserve">. </w:t>
      </w:r>
    </w:p>
    <w:p w:rsidR="00B32FF8" w:rsidRPr="00F562CF" w:rsidRDefault="00B32FF8">
      <w:pPr>
        <w:ind w:firstLine="720"/>
        <w:rPr>
          <w:rFonts w:ascii="Times" w:hAnsi="Times"/>
          <w:sz w:val="22"/>
          <w:szCs w:val="22"/>
        </w:rPr>
      </w:pPr>
    </w:p>
    <w:p w:rsidR="00B32FF8" w:rsidRPr="00F562CF" w:rsidRDefault="007D41C0">
      <w:pPr>
        <w:ind w:firstLine="720"/>
        <w:rPr>
          <w:rFonts w:ascii="Times" w:hAnsi="Times"/>
          <w:sz w:val="22"/>
          <w:szCs w:val="22"/>
        </w:rPr>
      </w:pPr>
      <w:r>
        <w:rPr>
          <w:rFonts w:ascii="Times" w:hAnsi="Times"/>
          <w:sz w:val="22"/>
          <w:szCs w:val="22"/>
        </w:rPr>
        <w:lastRenderedPageBreak/>
        <w:t xml:space="preserve">Two copies of the Hsp90 gene exist in yeast genome: HSC82 and HSP82, which makes molecular manipulation a complicated process {Nathan, 1995 #609}. Using engineered haploid lab strains (W303), Harris et al found that reduced Hsp90 activities do not change the mean RLS {Harris, 2001 #608}. However, neither </w:t>
      </w:r>
      <w:proofErr w:type="gramStart"/>
      <w:r>
        <w:rPr>
          <w:rFonts w:ascii="Times" w:hAnsi="Times"/>
          <w:sz w:val="22"/>
          <w:szCs w:val="22"/>
        </w:rPr>
        <w:t>Gompertz modeling</w:t>
      </w:r>
      <w:proofErr w:type="gramEnd"/>
      <w:r>
        <w:rPr>
          <w:rFonts w:ascii="Times" w:hAnsi="Times"/>
          <w:sz w:val="22"/>
          <w:szCs w:val="22"/>
        </w:rPr>
        <w:t xml:space="preserve"> nor sophisticated statistical tests such as LRT was used. In fact, based on visual examination of their data (Figure 1 in their report), the drop of viability is sharper in the wildtype but less so in the mutants with reduced Hsp90 activities {Harris, 2001 #608}. This indicates that</w:t>
      </w:r>
      <w:r>
        <w:rPr>
          <w:rFonts w:ascii="Times" w:hAnsi="Times"/>
          <w:i/>
          <w:sz w:val="22"/>
          <w:szCs w:val="22"/>
        </w:rPr>
        <w:t xml:space="preserve"> G </w:t>
      </w:r>
      <w:r>
        <w:rPr>
          <w:rFonts w:ascii="Times" w:hAnsi="Times"/>
          <w:sz w:val="22"/>
          <w:szCs w:val="22"/>
        </w:rPr>
        <w:t xml:space="preserve">is larger in the wildtype but is smaller in the mutants, which is consistent with our hypothesized role of Hsp90 in cellular aging. Notice that the rate of aging can change significantly without changing the mean life span (See Eq3). </w:t>
      </w:r>
    </w:p>
    <w:p w:rsidR="00B32FF8" w:rsidRPr="00F562CF" w:rsidRDefault="007D41C0">
      <w:pPr>
        <w:ind w:firstLine="720"/>
        <w:rPr>
          <w:rFonts w:ascii="Times" w:hAnsi="Times"/>
          <w:sz w:val="22"/>
          <w:szCs w:val="22"/>
        </w:rPr>
      </w:pPr>
      <w:r>
        <w:rPr>
          <w:rFonts w:ascii="Times" w:hAnsi="Times"/>
          <w:sz w:val="22"/>
          <w:szCs w:val="22"/>
        </w:rPr>
        <w:t xml:space="preserve">We found many single-nucleotide polymorphisms in the promoters and coding regions of HSC82 and HSP82 (http://www.sanger.ac.uk/gbrowse/gbrowse/cere_dmc/#search). It is also known that certain fungal Hsp90 is resistant to </w:t>
      </w:r>
      <w:proofErr w:type="spellStart"/>
      <w:r>
        <w:rPr>
          <w:rFonts w:ascii="Times" w:hAnsi="Times"/>
          <w:sz w:val="22"/>
          <w:szCs w:val="22"/>
        </w:rPr>
        <w:t>radicicol</w:t>
      </w:r>
      <w:proofErr w:type="spellEnd"/>
      <w:r>
        <w:rPr>
          <w:rFonts w:ascii="Times" w:hAnsi="Times"/>
          <w:sz w:val="22"/>
          <w:szCs w:val="22"/>
        </w:rPr>
        <w:t xml:space="preserve"> inhibition due to a </w:t>
      </w:r>
      <w:proofErr w:type="spellStart"/>
      <w:r>
        <w:rPr>
          <w:rFonts w:ascii="Times" w:hAnsi="Times"/>
          <w:sz w:val="22"/>
          <w:szCs w:val="22"/>
        </w:rPr>
        <w:t>leucine</w:t>
      </w:r>
      <w:proofErr w:type="spellEnd"/>
      <w:r>
        <w:rPr>
          <w:rFonts w:ascii="Times" w:hAnsi="Times"/>
          <w:sz w:val="22"/>
          <w:szCs w:val="22"/>
        </w:rPr>
        <w:t>-to-</w:t>
      </w:r>
      <w:proofErr w:type="spellStart"/>
      <w:r>
        <w:rPr>
          <w:rFonts w:ascii="Times" w:hAnsi="Times"/>
          <w:sz w:val="22"/>
          <w:szCs w:val="22"/>
        </w:rPr>
        <w:t>isoleucine</w:t>
      </w:r>
      <w:proofErr w:type="spellEnd"/>
      <w:r>
        <w:rPr>
          <w:rFonts w:ascii="Times" w:hAnsi="Times"/>
          <w:sz w:val="22"/>
          <w:szCs w:val="22"/>
        </w:rPr>
        <w:t xml:space="preserve"> substitution {</w:t>
      </w:r>
      <w:proofErr w:type="spellStart"/>
      <w:r>
        <w:rPr>
          <w:rFonts w:ascii="Times" w:hAnsi="Times"/>
          <w:sz w:val="22"/>
          <w:szCs w:val="22"/>
        </w:rPr>
        <w:t>Prodromou</w:t>
      </w:r>
      <w:proofErr w:type="spellEnd"/>
      <w:r>
        <w:rPr>
          <w:rFonts w:ascii="Times" w:hAnsi="Times"/>
          <w:sz w:val="22"/>
          <w:szCs w:val="22"/>
        </w:rPr>
        <w:t>, 2009 #610}.  Hence, reasonable yeast natural variation should exist in responses to Hsp90 inhibitors.</w:t>
      </w:r>
    </w:p>
    <w:p w:rsidR="00B32FF8" w:rsidRPr="00F562CF" w:rsidRDefault="007D41C0">
      <w:pPr>
        <w:ind w:firstLine="720"/>
        <w:rPr>
          <w:rFonts w:ascii="Times" w:hAnsi="Times"/>
          <w:sz w:val="22"/>
          <w:szCs w:val="22"/>
        </w:rPr>
      </w:pPr>
      <w:r>
        <w:rPr>
          <w:rFonts w:ascii="Times" w:hAnsi="Times"/>
          <w:sz w:val="22"/>
          <w:szCs w:val="22"/>
        </w:rPr>
        <w:t xml:space="preserve">One way to assay the tolerance to these inhibitors is to grow yeast strains in different concentrations of these inhibitors using a high throughput growth curve assay instrument – such as the </w:t>
      </w:r>
      <w:proofErr w:type="spellStart"/>
      <w:r>
        <w:rPr>
          <w:rFonts w:ascii="Times" w:hAnsi="Times"/>
          <w:sz w:val="22"/>
          <w:szCs w:val="22"/>
        </w:rPr>
        <w:t>Bioscreen</w:t>
      </w:r>
      <w:proofErr w:type="spellEnd"/>
      <w:r>
        <w:rPr>
          <w:rFonts w:ascii="Times" w:hAnsi="Times"/>
          <w:sz w:val="22"/>
          <w:szCs w:val="22"/>
        </w:rPr>
        <w:t xml:space="preserve"> C (http://www.growthcurvesusa.com/</w:t>
      </w:r>
      <w:proofErr w:type="gramStart"/>
      <w:r>
        <w:rPr>
          <w:rFonts w:ascii="Times" w:hAnsi="Times"/>
          <w:sz w:val="22"/>
          <w:szCs w:val="22"/>
        </w:rPr>
        <w:t>) .</w:t>
      </w:r>
      <w:proofErr w:type="gramEnd"/>
      <w:r>
        <w:rPr>
          <w:rFonts w:ascii="Times" w:hAnsi="Times"/>
          <w:sz w:val="22"/>
          <w:szCs w:val="22"/>
        </w:rPr>
        <w:t xml:space="preserve"> From the lag, mid-point, and plateau of the growth curves, we can estimate each strain’s dose-dependent responses, such as the lethal dose at 50% (LD50), (for similar applications, see {Fraud, 2005 #651</w:t>
      </w:r>
      <w:proofErr w:type="gramStart"/>
      <w:r>
        <w:rPr>
          <w:rFonts w:ascii="Times" w:hAnsi="Times"/>
          <w:sz w:val="22"/>
          <w:szCs w:val="22"/>
        </w:rPr>
        <w:t>;Powers</w:t>
      </w:r>
      <w:proofErr w:type="gramEnd"/>
      <w:r>
        <w:rPr>
          <w:rFonts w:ascii="Times" w:hAnsi="Times"/>
          <w:sz w:val="22"/>
          <w:szCs w:val="22"/>
        </w:rPr>
        <w:t xml:space="preserve">, 2006 #564}). </w:t>
      </w:r>
    </w:p>
    <w:p w:rsidR="00B32FF8" w:rsidRPr="00F562CF" w:rsidRDefault="007D41C0">
      <w:pPr>
        <w:ind w:firstLine="720"/>
        <w:rPr>
          <w:rFonts w:ascii="Times" w:hAnsi="Times"/>
          <w:sz w:val="22"/>
          <w:szCs w:val="22"/>
        </w:rPr>
      </w:pPr>
      <w:r>
        <w:rPr>
          <w:rFonts w:ascii="Times" w:hAnsi="Times"/>
          <w:sz w:val="22"/>
          <w:szCs w:val="22"/>
        </w:rPr>
        <w:t xml:space="preserve">We will use regression to test whether tolerances to Hsp90 inhibitors are associated with their rates of aging in these natural isolates of yeast. For one or two strains, we will perform replicative life span assay under several inhibitor doses, for example, LD10, LD25, and LD50. We will then use regression to test whether aging rates are associated with doses of Hsp90 inhibitors. </w:t>
      </w:r>
    </w:p>
    <w:p w:rsidR="00B32FF8" w:rsidRPr="00F562CF" w:rsidRDefault="007D41C0">
      <w:pPr>
        <w:ind w:firstLine="720"/>
        <w:rPr>
          <w:rFonts w:ascii="Times" w:hAnsi="Times"/>
          <w:sz w:val="22"/>
          <w:szCs w:val="22"/>
        </w:rPr>
      </w:pPr>
      <w:r>
        <w:rPr>
          <w:rFonts w:ascii="Times" w:hAnsi="Times"/>
          <w:sz w:val="22"/>
          <w:szCs w:val="22"/>
        </w:rPr>
        <w:t xml:space="preserve">Alternatively, flow cytometry can be used to detect the fraction of live and dead cells. </w:t>
      </w:r>
      <w:proofErr w:type="gramStart"/>
      <w:r>
        <w:rPr>
          <w:rFonts w:ascii="Times" w:hAnsi="Times"/>
          <w:sz w:val="22"/>
          <w:szCs w:val="22"/>
        </w:rPr>
        <w:t>The  LIVE</w:t>
      </w:r>
      <w:proofErr w:type="gramEnd"/>
      <w:r>
        <w:rPr>
          <w:rFonts w:ascii="Times" w:hAnsi="Times"/>
          <w:sz w:val="22"/>
          <w:szCs w:val="22"/>
        </w:rPr>
        <w:t xml:space="preserve">/DEAD® Cell Viability kit from </w:t>
      </w:r>
      <w:proofErr w:type="spellStart"/>
      <w:r>
        <w:rPr>
          <w:rFonts w:ascii="Times" w:hAnsi="Times"/>
          <w:sz w:val="22"/>
          <w:szCs w:val="22"/>
        </w:rPr>
        <w:t>Invitrogen</w:t>
      </w:r>
      <w:proofErr w:type="spellEnd"/>
      <w:r>
        <w:rPr>
          <w:rFonts w:ascii="Times" w:hAnsi="Times"/>
          <w:sz w:val="22"/>
          <w:szCs w:val="22"/>
        </w:rPr>
        <w:t xml:space="preserve"> will be used to stain yeast cells. Finally, plating assays and colony-forming units will be used to verify the high-throughput measures. </w:t>
      </w:r>
    </w:p>
    <w:p w:rsidR="00B32FF8" w:rsidRPr="00F562CF" w:rsidRDefault="007D41C0">
      <w:pPr>
        <w:ind w:firstLine="720"/>
        <w:rPr>
          <w:rFonts w:ascii="Times" w:hAnsi="Times"/>
          <w:sz w:val="22"/>
          <w:szCs w:val="22"/>
        </w:rPr>
      </w:pPr>
      <w:r>
        <w:rPr>
          <w:rFonts w:ascii="Times" w:hAnsi="Times"/>
          <w:sz w:val="22"/>
          <w:szCs w:val="22"/>
        </w:rPr>
        <w:t xml:space="preserve">Because of the complexities of aging, we will look for partial correlation between tolerance to Hsp90 inhibitors and aging rates by controlling for other factors, such as responses to oxidative stress (see below), tolerance to TOR inhibitors (see below), genomic instability and mitotic asymmetry (see our previous publication {Qin, 2008 #516}). </w:t>
      </w:r>
    </w:p>
    <w:p w:rsidR="00B32FF8" w:rsidRPr="00F562CF" w:rsidRDefault="00B32FF8">
      <w:pPr>
        <w:ind w:left="720"/>
        <w:jc w:val="both"/>
        <w:rPr>
          <w:rFonts w:ascii="Times" w:hAnsi="Times"/>
          <w:sz w:val="22"/>
          <w:szCs w:val="22"/>
        </w:rPr>
      </w:pPr>
    </w:p>
    <w:p w:rsidR="00B32FF8" w:rsidRPr="00F562CF" w:rsidRDefault="007D41C0">
      <w:pPr>
        <w:ind w:left="720"/>
        <w:jc w:val="both"/>
        <w:rPr>
          <w:rFonts w:ascii="Times" w:hAnsi="Times"/>
          <w:sz w:val="22"/>
          <w:szCs w:val="22"/>
        </w:rPr>
      </w:pPr>
      <w:proofErr w:type="spellStart"/>
      <w:r>
        <w:rPr>
          <w:rFonts w:ascii="Times" w:hAnsi="Times"/>
          <w:sz w:val="22"/>
          <w:szCs w:val="22"/>
        </w:rPr>
        <w:t>Flatt</w:t>
      </w:r>
      <w:proofErr w:type="spellEnd"/>
      <w:r>
        <w:rPr>
          <w:rFonts w:ascii="Times" w:hAnsi="Times"/>
          <w:sz w:val="22"/>
          <w:szCs w:val="22"/>
        </w:rPr>
        <w:t xml:space="preserve"> review: use Hsp90 and Heat </w:t>
      </w:r>
      <w:proofErr w:type="spellStart"/>
      <w:r>
        <w:rPr>
          <w:rFonts w:ascii="Times" w:hAnsi="Times"/>
          <w:sz w:val="22"/>
          <w:szCs w:val="22"/>
        </w:rPr>
        <w:t>Schock</w:t>
      </w:r>
      <w:proofErr w:type="spellEnd"/>
      <w:r>
        <w:rPr>
          <w:rFonts w:ascii="Times" w:hAnsi="Times"/>
          <w:sz w:val="22"/>
          <w:szCs w:val="22"/>
        </w:rPr>
        <w:t xml:space="preserve"> proteins are examples of canalization.</w:t>
      </w:r>
    </w:p>
    <w:p w:rsidR="00B32FF8" w:rsidRPr="00F562CF" w:rsidRDefault="00B32FF8">
      <w:pPr>
        <w:ind w:left="720"/>
        <w:jc w:val="both"/>
        <w:rPr>
          <w:rFonts w:ascii="Times" w:hAnsi="Times"/>
          <w:sz w:val="22"/>
          <w:szCs w:val="22"/>
        </w:rPr>
      </w:pPr>
    </w:p>
    <w:p w:rsidR="00B32FF8" w:rsidRPr="00F562CF" w:rsidRDefault="007D41C0">
      <w:pPr>
        <w:ind w:left="720"/>
        <w:jc w:val="both"/>
        <w:rPr>
          <w:rFonts w:ascii="Times" w:hAnsi="Times"/>
          <w:sz w:val="22"/>
          <w:szCs w:val="22"/>
        </w:rPr>
      </w:pPr>
      <w:r>
        <w:rPr>
          <w:rFonts w:ascii="Times" w:hAnsi="Times"/>
          <w:sz w:val="22"/>
          <w:szCs w:val="22"/>
        </w:rPr>
        <w:t xml:space="preserve">Heat shock protein 90 (Hsp90) is a promising cancer drug target, as multiple </w:t>
      </w:r>
      <w:proofErr w:type="spellStart"/>
      <w:r>
        <w:rPr>
          <w:rFonts w:ascii="Times" w:hAnsi="Times"/>
          <w:sz w:val="22"/>
          <w:szCs w:val="22"/>
        </w:rPr>
        <w:t>oncogenic</w:t>
      </w:r>
      <w:proofErr w:type="spellEnd"/>
      <w:r>
        <w:rPr>
          <w:rFonts w:ascii="Times" w:hAnsi="Times"/>
          <w:sz w:val="22"/>
          <w:szCs w:val="22"/>
        </w:rPr>
        <w:t xml:space="preserve"> proteins are destabilized simultaneously when it loses its activity in tumor cells. Highly selective Hsp90 inhibitors, including the natural antibiotics </w:t>
      </w:r>
      <w:proofErr w:type="spellStart"/>
      <w:r>
        <w:rPr>
          <w:rFonts w:ascii="Times" w:hAnsi="Times"/>
          <w:sz w:val="22"/>
          <w:szCs w:val="22"/>
        </w:rPr>
        <w:t>geldanamycin</w:t>
      </w:r>
      <w:proofErr w:type="spellEnd"/>
      <w:r>
        <w:rPr>
          <w:rFonts w:ascii="Times" w:hAnsi="Times"/>
          <w:sz w:val="22"/>
          <w:szCs w:val="22"/>
        </w:rPr>
        <w:t xml:space="preserve"> (</w:t>
      </w:r>
      <w:proofErr w:type="spellStart"/>
      <w:r>
        <w:rPr>
          <w:rFonts w:ascii="Times" w:hAnsi="Times"/>
          <w:sz w:val="22"/>
          <w:szCs w:val="22"/>
        </w:rPr>
        <w:t>GdA</w:t>
      </w:r>
      <w:proofErr w:type="spellEnd"/>
      <w:r>
        <w:rPr>
          <w:rFonts w:ascii="Times" w:hAnsi="Times"/>
          <w:sz w:val="22"/>
          <w:szCs w:val="22"/>
        </w:rPr>
        <w:t xml:space="preserve">) and </w:t>
      </w:r>
      <w:proofErr w:type="spellStart"/>
      <w:r>
        <w:rPr>
          <w:rFonts w:ascii="Times" w:hAnsi="Times"/>
          <w:sz w:val="22"/>
          <w:szCs w:val="22"/>
        </w:rPr>
        <w:t>radicicol</w:t>
      </w:r>
      <w:proofErr w:type="spellEnd"/>
      <w:r>
        <w:rPr>
          <w:rFonts w:ascii="Times" w:hAnsi="Times"/>
          <w:sz w:val="22"/>
          <w:szCs w:val="22"/>
        </w:rPr>
        <w:t xml:space="preserve"> (RAD), inactivate this essential molecular chaperone by occupying its nucleotide binding site. Often cancer drug therapy is compromised by the development of resistance, but a resistance to these Hsp90 inhibitors should not arise readily by mutation of those amino acids within Hsp90 that facilitate inhibitor binding, as these are required for the essential ATP binding/</w:t>
      </w:r>
      <w:proofErr w:type="spellStart"/>
      <w:r>
        <w:rPr>
          <w:rFonts w:ascii="Times" w:hAnsi="Times"/>
          <w:sz w:val="22"/>
          <w:szCs w:val="22"/>
        </w:rPr>
        <w:t>ATPase</w:t>
      </w:r>
      <w:proofErr w:type="spellEnd"/>
      <w:r>
        <w:rPr>
          <w:rFonts w:ascii="Times" w:hAnsi="Times"/>
          <w:sz w:val="22"/>
          <w:szCs w:val="22"/>
        </w:rPr>
        <w:t xml:space="preserve"> steps of the chaperone cycle and are tightly conserved. Despite this, the Hsp90 of a RAD-producing fungus is shown to possess an unusually low binding affinity for RAD but not </w:t>
      </w:r>
      <w:proofErr w:type="spellStart"/>
      <w:r>
        <w:rPr>
          <w:rFonts w:ascii="Times" w:hAnsi="Times"/>
          <w:sz w:val="22"/>
          <w:szCs w:val="22"/>
        </w:rPr>
        <w:t>GdA</w:t>
      </w:r>
      <w:proofErr w:type="spellEnd"/>
      <w:r>
        <w:rPr>
          <w:rFonts w:ascii="Times" w:hAnsi="Times"/>
          <w:sz w:val="22"/>
          <w:szCs w:val="22"/>
        </w:rPr>
        <w:t xml:space="preserve">. Within its nucleotide binding site a normally conserved </w:t>
      </w:r>
      <w:proofErr w:type="spellStart"/>
      <w:r>
        <w:rPr>
          <w:rFonts w:ascii="Times" w:hAnsi="Times"/>
          <w:sz w:val="22"/>
          <w:szCs w:val="22"/>
        </w:rPr>
        <w:t>leucine</w:t>
      </w:r>
      <w:proofErr w:type="spellEnd"/>
      <w:r>
        <w:rPr>
          <w:rFonts w:ascii="Times" w:hAnsi="Times"/>
          <w:sz w:val="22"/>
          <w:szCs w:val="22"/>
        </w:rPr>
        <w:t xml:space="preserve"> is replaced by </w:t>
      </w:r>
      <w:proofErr w:type="spellStart"/>
      <w:r>
        <w:rPr>
          <w:rFonts w:ascii="Times" w:hAnsi="Times"/>
          <w:sz w:val="22"/>
          <w:szCs w:val="22"/>
        </w:rPr>
        <w:t>isoleucine</w:t>
      </w:r>
      <w:proofErr w:type="spellEnd"/>
      <w:r>
        <w:rPr>
          <w:rFonts w:ascii="Times" w:hAnsi="Times"/>
          <w:sz w:val="22"/>
          <w:szCs w:val="22"/>
        </w:rPr>
        <w:t xml:space="preserve">, though the chaperone </w:t>
      </w:r>
      <w:proofErr w:type="spellStart"/>
      <w:r>
        <w:rPr>
          <w:rFonts w:ascii="Times" w:hAnsi="Times"/>
          <w:sz w:val="22"/>
          <w:szCs w:val="22"/>
        </w:rPr>
        <w:t>ATPase</w:t>
      </w:r>
      <w:proofErr w:type="spellEnd"/>
      <w:r>
        <w:rPr>
          <w:rFonts w:ascii="Times" w:hAnsi="Times"/>
          <w:sz w:val="22"/>
          <w:szCs w:val="22"/>
        </w:rPr>
        <w:t xml:space="preserve"> activity is not severely affected. Inserted into the Hsp90 of yeast, this conservative </w:t>
      </w:r>
      <w:proofErr w:type="spellStart"/>
      <w:r>
        <w:rPr>
          <w:rFonts w:ascii="Times" w:hAnsi="Times"/>
          <w:sz w:val="22"/>
          <w:szCs w:val="22"/>
        </w:rPr>
        <w:t>leucine</w:t>
      </w:r>
      <w:proofErr w:type="spellEnd"/>
      <w:r>
        <w:rPr>
          <w:rFonts w:ascii="Times" w:hAnsi="Times"/>
          <w:sz w:val="22"/>
          <w:szCs w:val="22"/>
        </w:rPr>
        <w:t xml:space="preserve"> to </w:t>
      </w:r>
      <w:proofErr w:type="spellStart"/>
      <w:r>
        <w:rPr>
          <w:rFonts w:ascii="Times" w:hAnsi="Times"/>
          <w:sz w:val="22"/>
          <w:szCs w:val="22"/>
        </w:rPr>
        <w:t>isoleucine</w:t>
      </w:r>
      <w:proofErr w:type="spellEnd"/>
      <w:r>
        <w:rPr>
          <w:rFonts w:ascii="Times" w:hAnsi="Times"/>
          <w:sz w:val="22"/>
          <w:szCs w:val="22"/>
        </w:rPr>
        <w:t xml:space="preserve"> substitution recreated this lowered affinity for RAD in vitro. It also generated a substantially enhanced resistance to RAD in vivo. Co-crystal structures reveal that the change to </w:t>
      </w:r>
      <w:proofErr w:type="spellStart"/>
      <w:r>
        <w:rPr>
          <w:rFonts w:ascii="Times" w:hAnsi="Times"/>
          <w:sz w:val="22"/>
          <w:szCs w:val="22"/>
        </w:rPr>
        <w:t>isoleucine</w:t>
      </w:r>
      <w:proofErr w:type="spellEnd"/>
      <w:r>
        <w:rPr>
          <w:rFonts w:ascii="Times" w:hAnsi="Times"/>
          <w:sz w:val="22"/>
          <w:szCs w:val="22"/>
        </w:rPr>
        <w:t xml:space="preserve"> is associated with a localized increase in the hydration of an Hsp90-bound RAD but not </w:t>
      </w:r>
      <w:proofErr w:type="spellStart"/>
      <w:r>
        <w:rPr>
          <w:rFonts w:ascii="Times" w:hAnsi="Times"/>
          <w:sz w:val="22"/>
          <w:szCs w:val="22"/>
        </w:rPr>
        <w:t>GdA</w:t>
      </w:r>
      <w:proofErr w:type="spellEnd"/>
      <w:r>
        <w:rPr>
          <w:rFonts w:ascii="Times" w:hAnsi="Times"/>
          <w:sz w:val="22"/>
          <w:szCs w:val="22"/>
        </w:rPr>
        <w:t>. To the best of our knowledge, this is the first demonstration that it is possible for Hsp90 inhibitor resistance to arise by subtle alteration to the structure of Hsp90 itself</w:t>
      </w:r>
      <w:proofErr w:type="gramStart"/>
      <w:r>
        <w:rPr>
          <w:rFonts w:ascii="Times" w:hAnsi="Times"/>
          <w:sz w:val="22"/>
          <w:szCs w:val="22"/>
        </w:rPr>
        <w:t>.{</w:t>
      </w:r>
      <w:proofErr w:type="spellStart"/>
      <w:proofErr w:type="gramEnd"/>
      <w:r>
        <w:rPr>
          <w:rFonts w:ascii="Times" w:hAnsi="Times"/>
          <w:sz w:val="22"/>
          <w:szCs w:val="22"/>
        </w:rPr>
        <w:t>Prodromou</w:t>
      </w:r>
      <w:proofErr w:type="spellEnd"/>
      <w:r>
        <w:rPr>
          <w:rFonts w:ascii="Times" w:hAnsi="Times"/>
          <w:sz w:val="22"/>
          <w:szCs w:val="22"/>
        </w:rPr>
        <w:t>, 2009 #610}</w:t>
      </w:r>
    </w:p>
    <w:p w:rsidR="00B32FF8" w:rsidRPr="00F562CF" w:rsidRDefault="007D41C0">
      <w:pPr>
        <w:ind w:left="720"/>
        <w:jc w:val="both"/>
        <w:rPr>
          <w:rFonts w:ascii="Times" w:hAnsi="Times"/>
          <w:sz w:val="22"/>
          <w:szCs w:val="22"/>
        </w:rPr>
      </w:pPr>
      <w:r>
        <w:rPr>
          <w:rFonts w:ascii="Times" w:hAnsi="Times"/>
          <w:sz w:val="22"/>
          <w:szCs w:val="22"/>
        </w:rPr>
        <w:t xml:space="preserve"> ### I am here, 2012 June 11. </w:t>
      </w:r>
    </w:p>
    <w:p w:rsidR="00B32FF8" w:rsidRPr="00F562CF" w:rsidRDefault="00B32FF8">
      <w:pPr>
        <w:ind w:left="720"/>
        <w:jc w:val="both"/>
        <w:rPr>
          <w:rFonts w:ascii="Times" w:hAnsi="Times"/>
          <w:sz w:val="22"/>
          <w:szCs w:val="22"/>
        </w:rPr>
      </w:pPr>
    </w:p>
    <w:p w:rsidR="00B32FF8" w:rsidRPr="00F562CF" w:rsidRDefault="00B32FF8">
      <w:pPr>
        <w:ind w:left="720"/>
        <w:jc w:val="both"/>
        <w:rPr>
          <w:rFonts w:ascii="Times" w:hAnsi="Times"/>
          <w:sz w:val="22"/>
          <w:szCs w:val="22"/>
        </w:rPr>
      </w:pPr>
    </w:p>
    <w:p w:rsidR="0002679A" w:rsidRPr="00B971B6" w:rsidRDefault="007D41C0">
      <w:pPr>
        <w:pStyle w:val="Heading3"/>
        <w:rPr>
          <w:rFonts w:ascii="Times" w:hAnsi="Times"/>
          <w:sz w:val="22"/>
          <w:szCs w:val="22"/>
        </w:rPr>
      </w:pPr>
      <w:r w:rsidRPr="007D41C0">
        <w:rPr>
          <w:rFonts w:ascii="Times" w:hAnsi="Times"/>
          <w:sz w:val="22"/>
          <w:szCs w:val="22"/>
        </w:rPr>
        <w:t xml:space="preserve">3.6.5. </w:t>
      </w:r>
      <w:proofErr w:type="spellStart"/>
      <w:r w:rsidRPr="007D41C0">
        <w:rPr>
          <w:rFonts w:ascii="Times" w:hAnsi="Times"/>
          <w:sz w:val="22"/>
          <w:szCs w:val="22"/>
        </w:rPr>
        <w:t>Ploidity</w:t>
      </w:r>
      <w:proofErr w:type="spellEnd"/>
    </w:p>
    <w:p w:rsidR="00B32FF8" w:rsidRPr="00F562CF" w:rsidRDefault="007D41C0">
      <w:pPr>
        <w:ind w:firstLine="720"/>
        <w:rPr>
          <w:sz w:val="22"/>
          <w:szCs w:val="22"/>
        </w:rPr>
      </w:pPr>
      <w:r>
        <w:rPr>
          <w:sz w:val="22"/>
          <w:szCs w:val="22"/>
        </w:rPr>
        <w:t>For a given set of measured life spans of N cells (</w:t>
      </w:r>
      <w:r w:rsidR="001E5EDB" w:rsidRPr="00F562CF">
        <w:rPr>
          <w:position w:val="-6"/>
          <w:sz w:val="22"/>
          <w:szCs w:val="22"/>
        </w:rPr>
        <w:object w:dxaOrig="180" w:dyaOrig="300">
          <v:shape id="_x0000_i1026" type="#_x0000_t75" style="width:5.75pt;height:12.8pt" o:ole="">
            <v:imagedata r:id="rId12" o:title=""/>
          </v:shape>
          <o:OLEObject Type="Embed" ProgID="Equation.3" ShapeID="_x0000_i1026" DrawAspect="Content" ObjectID="_1402057242" r:id="rId13"/>
        </w:object>
      </w:r>
      <w:r>
        <w:rPr>
          <w:sz w:val="22"/>
          <w:szCs w:val="22"/>
        </w:rPr>
        <w:t>), the likelihood function based on the Gompertz model is:</w:t>
      </w:r>
    </w:p>
    <w:p w:rsidR="00B32FF8" w:rsidRPr="00F562CF" w:rsidRDefault="001E5EDB">
      <w:pPr>
        <w:ind w:left="1440" w:firstLine="720"/>
        <w:rPr>
          <w:sz w:val="22"/>
          <w:szCs w:val="22"/>
        </w:rPr>
      </w:pPr>
      <w:r w:rsidRPr="00F562CF">
        <w:rPr>
          <w:position w:val="-28"/>
          <w:sz w:val="22"/>
          <w:szCs w:val="22"/>
        </w:rPr>
        <w:object w:dxaOrig="4000" w:dyaOrig="700">
          <v:shape id="_x0000_i1027" type="#_x0000_t75" style="width:178.45pt;height:31.8pt" o:ole="">
            <v:imagedata r:id="rId14" o:title=""/>
          </v:shape>
          <o:OLEObject Type="Embed" ProgID="Equation.3" ShapeID="_x0000_i1027" DrawAspect="Content" ObjectID="_1402057243" r:id="rId15"/>
        </w:object>
      </w:r>
      <w:r w:rsidR="007D41C0">
        <w:rPr>
          <w:position w:val="-28"/>
          <w:sz w:val="22"/>
          <w:szCs w:val="22"/>
        </w:rPr>
        <w:t>.</w:t>
      </w:r>
    </w:p>
    <w:p w:rsidR="00B32FF8" w:rsidRPr="00F562CF" w:rsidRDefault="007D41C0">
      <w:pPr>
        <w:rPr>
          <w:sz w:val="22"/>
          <w:szCs w:val="22"/>
        </w:rPr>
      </w:pPr>
      <w:r>
        <w:rPr>
          <w:sz w:val="22"/>
          <w:szCs w:val="22"/>
        </w:rPr>
        <w:t>Hence, the log-likelihood is:</w:t>
      </w:r>
    </w:p>
    <w:p w:rsidR="00B32FF8" w:rsidRPr="00F562CF" w:rsidRDefault="001E5EDB">
      <w:pPr>
        <w:ind w:left="1440" w:firstLine="720"/>
        <w:rPr>
          <w:sz w:val="22"/>
          <w:szCs w:val="22"/>
        </w:rPr>
      </w:pPr>
      <w:r w:rsidRPr="00F562CF">
        <w:rPr>
          <w:position w:val="-28"/>
          <w:sz w:val="22"/>
          <w:szCs w:val="22"/>
        </w:rPr>
        <w:object w:dxaOrig="4980" w:dyaOrig="680">
          <v:shape id="_x0000_i1028" type="#_x0000_t75" style="width:218.65pt;height:30.05pt" o:ole="">
            <v:imagedata r:id="rId16" o:title=""/>
          </v:shape>
          <o:OLEObject Type="Embed" ProgID="Equation.3" ShapeID="_x0000_i1028" DrawAspect="Content" ObjectID="_1402057244" r:id="rId17"/>
        </w:object>
      </w:r>
      <w:r w:rsidR="007D41C0">
        <w:rPr>
          <w:sz w:val="22"/>
          <w:szCs w:val="22"/>
        </w:rPr>
        <w:t>.</w:t>
      </w:r>
    </w:p>
    <w:p w:rsidR="000F1D27" w:rsidRDefault="007D41C0" w:rsidP="000F1D27">
      <w:pPr>
        <w:rPr>
          <w:sz w:val="22"/>
          <w:szCs w:val="22"/>
        </w:rPr>
      </w:pPr>
      <w:r>
        <w:rPr>
          <w:sz w:val="22"/>
          <w:szCs w:val="22"/>
        </w:rPr>
        <w:t xml:space="preserve">Maximization of the above log-likelihood function will yield the maximal likelihood estimations of the Gompertz parameters for a data set of life span. We have implemented the maximization procedure in the R-statistics language and environment. This likelihood approach enables us to design nested models to statistically compare </w:t>
      </w:r>
      <w:proofErr w:type="gramStart"/>
      <w:r>
        <w:rPr>
          <w:i/>
          <w:sz w:val="22"/>
          <w:szCs w:val="22"/>
        </w:rPr>
        <w:t>I</w:t>
      </w:r>
      <w:proofErr w:type="gramEnd"/>
      <w:r>
        <w:rPr>
          <w:sz w:val="22"/>
          <w:szCs w:val="22"/>
        </w:rPr>
        <w:t xml:space="preserve"> and</w:t>
      </w:r>
      <w:r>
        <w:rPr>
          <w:i/>
          <w:sz w:val="22"/>
          <w:szCs w:val="22"/>
        </w:rPr>
        <w:t xml:space="preserve"> G </w:t>
      </w:r>
      <w:r>
        <w:rPr>
          <w:sz w:val="22"/>
          <w:szCs w:val="22"/>
        </w:rPr>
        <w:t xml:space="preserve">values of different strains (see section 4.3). </w:t>
      </w:r>
    </w:p>
    <w:p w:rsidR="00EE1D19" w:rsidRDefault="00EE1D19" w:rsidP="000F1D27">
      <w:pPr>
        <w:rPr>
          <w:sz w:val="22"/>
          <w:szCs w:val="22"/>
        </w:rPr>
      </w:pPr>
      <w:r>
        <w:rPr>
          <w:sz w:val="22"/>
          <w:szCs w:val="22"/>
        </w:rPr>
        <w:t xml:space="preserve">Protein expression </w:t>
      </w:r>
      <w:proofErr w:type="gramStart"/>
      <w:r>
        <w:rPr>
          <w:sz w:val="22"/>
          <w:szCs w:val="22"/>
        </w:rPr>
        <w:t>n</w:t>
      </w:r>
      <w:r w:rsidR="00833C75">
        <w:rPr>
          <w:sz w:val="22"/>
          <w:szCs w:val="22"/>
        </w:rPr>
        <w:t>oise in G1 phases are</w:t>
      </w:r>
      <w:proofErr w:type="gramEnd"/>
      <w:r w:rsidR="00833C75">
        <w:rPr>
          <w:sz w:val="22"/>
          <w:szCs w:val="22"/>
        </w:rPr>
        <w:t xml:space="preserve"> much lo</w:t>
      </w:r>
      <w:r>
        <w:rPr>
          <w:sz w:val="22"/>
          <w:szCs w:val="22"/>
        </w:rPr>
        <w:t xml:space="preserve">wer in diploids </w:t>
      </w:r>
      <w:r w:rsidR="00833C75">
        <w:rPr>
          <w:sz w:val="22"/>
          <w:szCs w:val="22"/>
        </w:rPr>
        <w:t xml:space="preserve">(lower CV) </w:t>
      </w:r>
      <w:r>
        <w:rPr>
          <w:sz w:val="22"/>
          <w:szCs w:val="22"/>
        </w:rPr>
        <w:t xml:space="preserve">than that of haploid cells {Di Talia, 2007 #2408}. </w:t>
      </w:r>
    </w:p>
    <w:p w:rsidR="00EE1D19" w:rsidRDefault="00EE1D19" w:rsidP="000F1D27">
      <w:pPr>
        <w:rPr>
          <w:sz w:val="22"/>
          <w:szCs w:val="22"/>
        </w:rPr>
      </w:pPr>
    </w:p>
    <w:p w:rsidR="00F955DE" w:rsidRDefault="00F955DE" w:rsidP="000F1D27">
      <w:pPr>
        <w:rPr>
          <w:sz w:val="22"/>
          <w:szCs w:val="22"/>
        </w:rPr>
      </w:pPr>
      <w:r>
        <w:rPr>
          <w:sz w:val="22"/>
          <w:szCs w:val="22"/>
        </w:rPr>
        <w:t xml:space="preserve">If stochastic variation in the number of key molecular causes gene expression noises, then doubling their numbers ought to reduce the noises by </w:t>
      </w:r>
      <w:proofErr w:type="spellStart"/>
      <w:r>
        <w:rPr>
          <w:sz w:val="22"/>
          <w:szCs w:val="22"/>
        </w:rPr>
        <w:t>sqrt</w:t>
      </w:r>
      <w:proofErr w:type="spellEnd"/>
      <w:r>
        <w:rPr>
          <w:sz w:val="22"/>
          <w:szCs w:val="22"/>
        </w:rPr>
        <w:t>(2) {</w:t>
      </w:r>
      <w:proofErr w:type="spellStart"/>
      <w:r>
        <w:rPr>
          <w:sz w:val="22"/>
          <w:szCs w:val="22"/>
        </w:rPr>
        <w:t>Schroedinger</w:t>
      </w:r>
      <w:proofErr w:type="spellEnd"/>
      <w:r>
        <w:rPr>
          <w:sz w:val="22"/>
          <w:szCs w:val="22"/>
        </w:rPr>
        <w:t xml:space="preserve">, 1944 #2414}. </w:t>
      </w:r>
    </w:p>
    <w:p w:rsidR="00F955DE" w:rsidRDefault="00F955DE" w:rsidP="000F1D27">
      <w:pPr>
        <w:rPr>
          <w:sz w:val="22"/>
          <w:szCs w:val="22"/>
        </w:rPr>
      </w:pPr>
    </w:p>
    <w:p w:rsidR="000F1D27" w:rsidRPr="000F1D27" w:rsidRDefault="000F1D27" w:rsidP="000F1D27">
      <w:pPr>
        <w:rPr>
          <w:sz w:val="22"/>
          <w:szCs w:val="22"/>
        </w:rPr>
      </w:pPr>
      <w:r w:rsidRPr="000F1D27">
        <w:rPr>
          <w:sz w:val="22"/>
          <w:szCs w:val="22"/>
        </w:rPr>
        <w:t xml:space="preserve">CV in diploid is </w:t>
      </w:r>
      <w:proofErr w:type="spellStart"/>
      <w:proofErr w:type="gramStart"/>
      <w:r w:rsidRPr="000F1D27">
        <w:rPr>
          <w:sz w:val="22"/>
          <w:szCs w:val="22"/>
        </w:rPr>
        <w:t>sqrt</w:t>
      </w:r>
      <w:proofErr w:type="spellEnd"/>
      <w:r w:rsidRPr="000F1D27">
        <w:rPr>
          <w:sz w:val="22"/>
          <w:szCs w:val="22"/>
        </w:rPr>
        <w:t>(</w:t>
      </w:r>
      <w:proofErr w:type="gramEnd"/>
      <w:r w:rsidRPr="000F1D27">
        <w:rPr>
          <w:sz w:val="22"/>
          <w:szCs w:val="22"/>
        </w:rPr>
        <w:t>2) lower than haploid cells (</w:t>
      </w:r>
      <w:proofErr w:type="spellStart"/>
      <w:r w:rsidRPr="000F1D27">
        <w:rPr>
          <w:sz w:val="22"/>
          <w:szCs w:val="22"/>
        </w:rPr>
        <w:t>Shoediz</w:t>
      </w:r>
      <w:proofErr w:type="spellEnd"/>
      <w:r w:rsidRPr="000F1D27">
        <w:rPr>
          <w:sz w:val="22"/>
          <w:szCs w:val="22"/>
        </w:rPr>
        <w:t xml:space="preserve"> book, cite in Di Talia 07 nature paper. </w:t>
      </w:r>
    </w:p>
    <w:p w:rsidR="00B32FF8" w:rsidRDefault="000F1D27" w:rsidP="000F1D27">
      <w:pPr>
        <w:rPr>
          <w:sz w:val="22"/>
          <w:szCs w:val="22"/>
        </w:rPr>
      </w:pPr>
      <w:proofErr w:type="gramStart"/>
      <w:r w:rsidRPr="000F1D27">
        <w:rPr>
          <w:sz w:val="22"/>
          <w:szCs w:val="22"/>
        </w:rPr>
        <w:t>stochastic</w:t>
      </w:r>
      <w:proofErr w:type="gramEnd"/>
      <w:r w:rsidRPr="000F1D27">
        <w:rPr>
          <w:sz w:val="22"/>
          <w:szCs w:val="22"/>
        </w:rPr>
        <w:t xml:space="preserve"> model is necessary for aging.</w:t>
      </w:r>
    </w:p>
    <w:p w:rsidR="000F1D27" w:rsidRPr="00F562CF" w:rsidRDefault="000F1D27">
      <w:pPr>
        <w:rPr>
          <w:sz w:val="22"/>
          <w:szCs w:val="22"/>
        </w:rPr>
      </w:pPr>
    </w:p>
    <w:p w:rsidR="0002679A" w:rsidRPr="00F562CF" w:rsidRDefault="0002679A"/>
    <w:p w:rsidR="0002679A" w:rsidRPr="004F3DEF" w:rsidRDefault="007D41C0">
      <w:pPr>
        <w:pStyle w:val="Heading3"/>
        <w:rPr>
          <w:rFonts w:ascii="Times" w:hAnsi="Times"/>
          <w:sz w:val="22"/>
          <w:szCs w:val="22"/>
        </w:rPr>
      </w:pPr>
      <w:r w:rsidRPr="007D41C0">
        <w:rPr>
          <w:rFonts w:ascii="Times" w:hAnsi="Times"/>
          <w:sz w:val="22"/>
          <w:szCs w:val="22"/>
        </w:rPr>
        <w:t>3.6.6 CR effect on yeast aging??(Need nested model here)</w:t>
      </w:r>
    </w:p>
    <w:p w:rsidR="0002679A" w:rsidRPr="004F3DEF" w:rsidRDefault="007D41C0">
      <w:pPr>
        <w:pStyle w:val="Heading3"/>
        <w:rPr>
          <w:rFonts w:ascii="Times" w:hAnsi="Times"/>
          <w:sz w:val="22"/>
          <w:szCs w:val="22"/>
        </w:rPr>
      </w:pPr>
      <w:r w:rsidRPr="007D41C0">
        <w:rPr>
          <w:rFonts w:ascii="Times" w:hAnsi="Times"/>
          <w:sz w:val="22"/>
          <w:szCs w:val="22"/>
        </w:rPr>
        <w:t>GWA study (move to research plan?)</w:t>
      </w:r>
    </w:p>
    <w:p w:rsidR="00B32FF8" w:rsidRPr="004F3DEF" w:rsidRDefault="00B32FF8">
      <w:pPr>
        <w:jc w:val="both"/>
        <w:rPr>
          <w:rFonts w:ascii="Times" w:hAnsi="Times"/>
          <w:b/>
          <w:sz w:val="22"/>
          <w:szCs w:val="22"/>
        </w:rPr>
      </w:pPr>
    </w:p>
    <w:p w:rsidR="00B32FF8" w:rsidRPr="004F3DEF" w:rsidRDefault="007D41C0">
      <w:pPr>
        <w:jc w:val="both"/>
        <w:rPr>
          <w:rFonts w:ascii="Times" w:hAnsi="Times"/>
          <w:b/>
          <w:bCs/>
          <w:kern w:val="32"/>
          <w:sz w:val="22"/>
          <w:szCs w:val="22"/>
        </w:rPr>
      </w:pPr>
      <w:r w:rsidRPr="007D41C0">
        <w:rPr>
          <w:rFonts w:ascii="Times" w:hAnsi="Times"/>
          <w:b/>
          <w:sz w:val="22"/>
          <w:szCs w:val="22"/>
        </w:rPr>
        <w:br w:type="page"/>
      </w:r>
    </w:p>
    <w:p w:rsidR="00B32FF8" w:rsidRDefault="007D41C0">
      <w:pPr>
        <w:pStyle w:val="Heading1"/>
        <w:spacing w:before="0" w:after="0"/>
        <w:jc w:val="both"/>
        <w:rPr>
          <w:rFonts w:ascii="Times" w:hAnsi="Times" w:cs="Times New Roman"/>
          <w:b w:val="0"/>
          <w:sz w:val="22"/>
          <w:szCs w:val="22"/>
        </w:rPr>
      </w:pPr>
      <w:r w:rsidRPr="007D41C0">
        <w:rPr>
          <w:rFonts w:ascii="Times" w:hAnsi="Times" w:cs="Times New Roman"/>
          <w:sz w:val="22"/>
          <w:szCs w:val="22"/>
        </w:rPr>
        <w:lastRenderedPageBreak/>
        <w:t>4. Research Plan, Expected Results, and Alternative Approaches</w:t>
      </w:r>
      <w:r w:rsidR="00942B29" w:rsidRPr="00942B29">
        <w:rPr>
          <w:rFonts w:ascii="Times" w:hAnsi="Times" w:cs="Times New Roman"/>
          <w:b w:val="0"/>
          <w:sz w:val="22"/>
          <w:szCs w:val="22"/>
        </w:rPr>
        <w:t>. (</w:t>
      </w:r>
      <w:proofErr w:type="gramStart"/>
      <w:r w:rsidR="00942B29" w:rsidRPr="00942B29">
        <w:rPr>
          <w:rFonts w:ascii="Times" w:hAnsi="Times" w:cs="Times New Roman"/>
          <w:b w:val="0"/>
          <w:sz w:val="22"/>
          <w:szCs w:val="22"/>
        </w:rPr>
        <w:t>need</w:t>
      </w:r>
      <w:proofErr w:type="gramEnd"/>
      <w:r w:rsidR="00942B29" w:rsidRPr="00942B29">
        <w:rPr>
          <w:rFonts w:ascii="Times" w:hAnsi="Times" w:cs="Times New Roman"/>
          <w:b w:val="0"/>
          <w:sz w:val="22"/>
          <w:szCs w:val="22"/>
        </w:rPr>
        <w:t xml:space="preserve"> to strengthen connection between aim 1 and aim 2. Aim 1 -&gt; prediction, Aim 2-&gt; robustness modules -&gt; simulation study in Aim 1. )</w:t>
      </w:r>
    </w:p>
    <w:p w:rsidR="00B32FF8" w:rsidRPr="00C81713" w:rsidRDefault="007D41C0">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Aim 1, Theoretical Component: Develop </w:t>
      </w:r>
      <w:r w:rsidR="00C81713">
        <w:rPr>
          <w:rFonts w:ascii="Times" w:hAnsi="Times"/>
          <w:sz w:val="22"/>
          <w:szCs w:val="22"/>
        </w:rPr>
        <w:t xml:space="preserve">a </w:t>
      </w:r>
      <w:r w:rsidRPr="007D41C0">
        <w:rPr>
          <w:rFonts w:ascii="Times" w:hAnsi="Times"/>
          <w:sz w:val="22"/>
          <w:szCs w:val="22"/>
        </w:rPr>
        <w:t xml:space="preserve">theoretical </w:t>
      </w:r>
      <w:r w:rsidR="00C81713">
        <w:rPr>
          <w:rFonts w:ascii="Times" w:hAnsi="Times"/>
          <w:sz w:val="22"/>
          <w:szCs w:val="22"/>
        </w:rPr>
        <w:t xml:space="preserve">framework </w:t>
      </w:r>
      <w:r w:rsidRPr="007D41C0">
        <w:rPr>
          <w:rFonts w:ascii="Times" w:hAnsi="Times"/>
          <w:sz w:val="22"/>
          <w:szCs w:val="22"/>
        </w:rPr>
        <w:t>for studying cellular aging based on gene networks.</w:t>
      </w:r>
    </w:p>
    <w:p w:rsidR="00B32FF8" w:rsidRPr="00325EDE" w:rsidRDefault="007D41C0">
      <w:pPr>
        <w:ind w:firstLine="720"/>
        <w:jc w:val="both"/>
        <w:rPr>
          <w:rFonts w:ascii="Times" w:hAnsi="Times" w:cs="Calibri"/>
          <w:sz w:val="22"/>
          <w:szCs w:val="22"/>
        </w:rPr>
      </w:pPr>
      <w:r>
        <w:rPr>
          <w:rFonts w:ascii="Times" w:hAnsi="Times" w:cs="Calibri"/>
          <w:sz w:val="22"/>
          <w:szCs w:val="22"/>
        </w:rPr>
        <w:t xml:space="preserve">The goal here is to gain better insights on the emergent aspect of cellular aging from the network perspective. We partition this aim into a list of sub-aims. It is important to emphasize that these sub-aims are intertwined and inter-dependent. </w:t>
      </w:r>
    </w:p>
    <w:p w:rsidR="00B32FF8" w:rsidRPr="00C81713" w:rsidRDefault="00B32FF8">
      <w:pPr>
        <w:ind w:firstLine="720"/>
        <w:jc w:val="both"/>
        <w:rPr>
          <w:rFonts w:ascii="Times" w:hAnsi="Times" w:cs="Calibri"/>
          <w:b/>
          <w:sz w:val="22"/>
          <w:szCs w:val="22"/>
        </w:rPr>
      </w:pPr>
    </w:p>
    <w:p w:rsidR="00B32FF8" w:rsidRPr="00CB5919" w:rsidRDefault="007D41C0">
      <w:pPr>
        <w:pStyle w:val="Heading3"/>
        <w:ind w:left="0" w:firstLine="0"/>
        <w:jc w:val="both"/>
        <w:rPr>
          <w:rFonts w:ascii="Times" w:hAnsi="Times"/>
          <w:sz w:val="22"/>
          <w:szCs w:val="22"/>
        </w:rPr>
      </w:pPr>
      <w:proofErr w:type="gramStart"/>
      <w:r w:rsidRPr="007D41C0">
        <w:rPr>
          <w:rFonts w:ascii="Times" w:hAnsi="Times"/>
          <w:sz w:val="22"/>
          <w:szCs w:val="22"/>
        </w:rPr>
        <w:t>Aim 1.1.</w:t>
      </w:r>
      <w:proofErr w:type="gramEnd"/>
      <w:r w:rsidRPr="007D41C0">
        <w:rPr>
          <w:rFonts w:ascii="Times" w:hAnsi="Times"/>
          <w:sz w:val="22"/>
          <w:szCs w:val="22"/>
        </w:rPr>
        <w:t xml:space="preserve"> Study the impact of power-law and error tolerant network configurations on cellular aging. </w:t>
      </w:r>
    </w:p>
    <w:p w:rsidR="00B32FF8" w:rsidRDefault="00942B29">
      <w:pPr>
        <w:jc w:val="both"/>
        <w:rPr>
          <w:rFonts w:ascii="Times" w:hAnsi="Times"/>
          <w:sz w:val="22"/>
          <w:szCs w:val="22"/>
        </w:rPr>
      </w:pPr>
      <w:r w:rsidRPr="00942B29">
        <w:rPr>
          <w:rFonts w:ascii="Times" w:hAnsi="Times"/>
          <w:sz w:val="22"/>
          <w:szCs w:val="22"/>
        </w:rPr>
        <w:t>(Doyle’s tradeoff of robustness and fragility)</w:t>
      </w:r>
    </w:p>
    <w:p w:rsidR="00B32FF8" w:rsidRDefault="00942B29">
      <w:pPr>
        <w:jc w:val="both"/>
        <w:rPr>
          <w:rFonts w:ascii="Times" w:hAnsi="Times" w:cs="Calibri"/>
          <w:sz w:val="22"/>
          <w:szCs w:val="22"/>
        </w:rPr>
      </w:pPr>
      <w:proofErr w:type="gramStart"/>
      <w:r w:rsidRPr="00942B29">
        <w:rPr>
          <w:rFonts w:ascii="Times" w:hAnsi="Times" w:cs="Calibri"/>
          <w:sz w:val="22"/>
          <w:szCs w:val="22"/>
        </w:rPr>
        <w:t>Bet-</w:t>
      </w:r>
      <w:proofErr w:type="spellStart"/>
      <w:r w:rsidRPr="00942B29">
        <w:rPr>
          <w:rFonts w:ascii="Times" w:hAnsi="Times" w:cs="Calibri"/>
          <w:sz w:val="22"/>
          <w:szCs w:val="22"/>
        </w:rPr>
        <w:t>heding</w:t>
      </w:r>
      <w:proofErr w:type="spellEnd"/>
      <w:r w:rsidRPr="00942B29">
        <w:rPr>
          <w:rFonts w:ascii="Times" w:hAnsi="Times" w:cs="Calibri"/>
          <w:sz w:val="22"/>
          <w:szCs w:val="22"/>
        </w:rPr>
        <w:t xml:space="preserve"> evaluation (</w:t>
      </w:r>
      <w:proofErr w:type="spellStart"/>
      <w:r w:rsidRPr="00942B29">
        <w:rPr>
          <w:rFonts w:ascii="Times" w:hAnsi="Times" w:cs="Calibri"/>
          <w:sz w:val="22"/>
          <w:szCs w:val="22"/>
        </w:rPr>
        <w:t>decrased</w:t>
      </w:r>
      <w:proofErr w:type="spellEnd"/>
      <w:r w:rsidRPr="00942B29">
        <w:rPr>
          <w:rFonts w:ascii="Times" w:hAnsi="Times" w:cs="Calibri"/>
          <w:sz w:val="22"/>
          <w:szCs w:val="22"/>
        </w:rPr>
        <w:t xml:space="preserve"> arithmetic mean versus increased </w:t>
      </w:r>
      <w:proofErr w:type="spellStart"/>
      <w:r w:rsidRPr="00942B29">
        <w:rPr>
          <w:rFonts w:ascii="Times" w:hAnsi="Times" w:cs="Calibri"/>
          <w:sz w:val="22"/>
          <w:szCs w:val="22"/>
        </w:rPr>
        <w:t>genometric</w:t>
      </w:r>
      <w:proofErr w:type="spellEnd"/>
      <w:r w:rsidRPr="00942B29">
        <w:rPr>
          <w:rFonts w:ascii="Times" w:hAnsi="Times" w:cs="Calibri"/>
          <w:sz w:val="22"/>
          <w:szCs w:val="22"/>
        </w:rPr>
        <w:t xml:space="preserve"> mean fitness ref 87 in Levy 2012).</w:t>
      </w:r>
      <w:proofErr w:type="gramEnd"/>
      <w:r w:rsidRPr="00942B29">
        <w:rPr>
          <w:rFonts w:ascii="Times" w:hAnsi="Times" w:cs="Calibri"/>
          <w:sz w:val="22"/>
          <w:szCs w:val="22"/>
        </w:rPr>
        <w:t xml:space="preserve"> </w:t>
      </w:r>
    </w:p>
    <w:p w:rsidR="00B32FF8" w:rsidRDefault="00942B29">
      <w:pPr>
        <w:jc w:val="both"/>
        <w:rPr>
          <w:rFonts w:ascii="Times" w:hAnsi="Times" w:cs="Calibri"/>
          <w:sz w:val="22"/>
          <w:szCs w:val="22"/>
        </w:rPr>
      </w:pPr>
      <w:r w:rsidRPr="00942B29">
        <w:rPr>
          <w:rFonts w:ascii="Times" w:hAnsi="Times" w:cs="Calibri"/>
          <w:sz w:val="22"/>
          <w:szCs w:val="22"/>
        </w:rPr>
        <w:t xml:space="preserve">Our network model predicts that heterogeneity plays a key role during the emergence of biological aging. One of the key sources of heterogeneity in gene networks is its power-law feature – the degree distribution of genes follows </w:t>
      </w:r>
    </w:p>
    <w:p w:rsidR="00B32FF8" w:rsidRDefault="00942B29">
      <w:pPr>
        <w:jc w:val="both"/>
        <w:rPr>
          <w:rFonts w:ascii="Times" w:hAnsi="Times" w:cs="Calibri"/>
          <w:sz w:val="22"/>
          <w:szCs w:val="22"/>
        </w:rPr>
      </w:pPr>
      <w:proofErr w:type="gramStart"/>
      <w:r w:rsidRPr="00942B29">
        <w:rPr>
          <w:rFonts w:ascii="Times" w:hAnsi="Times" w:cs="Calibri"/>
          <w:sz w:val="22"/>
          <w:szCs w:val="22"/>
        </w:rPr>
        <w:t>P(</w:t>
      </w:r>
      <w:proofErr w:type="gramEnd"/>
      <w:r w:rsidRPr="00942B29">
        <w:rPr>
          <w:rFonts w:ascii="Times" w:hAnsi="Times" w:cs="Calibri"/>
          <w:sz w:val="22"/>
          <w:szCs w:val="22"/>
        </w:rPr>
        <w:t>k) = Z(gamma)</w:t>
      </w:r>
      <w:r w:rsidRPr="00942B29">
        <w:rPr>
          <w:rFonts w:ascii="Times" w:hAnsi="Times" w:cs="Calibri"/>
          <w:sz w:val="22"/>
          <w:szCs w:val="22"/>
          <w:vertAlign w:val="superscript"/>
        </w:rPr>
        <w:t>-1</w:t>
      </w:r>
      <w:r w:rsidRPr="00942B29">
        <w:rPr>
          <w:rFonts w:ascii="Times" w:hAnsi="Times" w:cs="Calibri"/>
          <w:sz w:val="22"/>
          <w:szCs w:val="22"/>
        </w:rPr>
        <w:t>k</w:t>
      </w:r>
      <w:r w:rsidRPr="00942B29">
        <w:rPr>
          <w:rFonts w:ascii="Times" w:hAnsi="Times" w:cs="Calibri"/>
          <w:sz w:val="22"/>
          <w:szCs w:val="22"/>
          <w:vertAlign w:val="superscript"/>
        </w:rPr>
        <w:t>-gamma</w:t>
      </w:r>
      <w:r w:rsidRPr="00942B29">
        <w:rPr>
          <w:rFonts w:ascii="Times" w:hAnsi="Times" w:cs="Calibri"/>
          <w:sz w:val="22"/>
          <w:szCs w:val="22"/>
        </w:rPr>
        <w:t xml:space="preserve">,        </w:t>
      </w:r>
      <w:r w:rsidRPr="00942B29">
        <w:rPr>
          <w:rFonts w:ascii="Times" w:hAnsi="Times" w:cs="Calibri"/>
          <w:sz w:val="22"/>
          <w:szCs w:val="22"/>
        </w:rPr>
        <w:tab/>
      </w:r>
      <w:r w:rsidRPr="00942B29">
        <w:rPr>
          <w:rFonts w:ascii="Times" w:hAnsi="Times" w:cs="Calibri"/>
          <w:sz w:val="22"/>
          <w:szCs w:val="22"/>
        </w:rPr>
        <w:tab/>
      </w:r>
      <w:r w:rsidRPr="00942B29">
        <w:rPr>
          <w:rFonts w:ascii="Times" w:hAnsi="Times" w:cs="Calibri"/>
          <w:sz w:val="22"/>
          <w:szCs w:val="22"/>
        </w:rPr>
        <w:tab/>
      </w:r>
      <w:r w:rsidRPr="00942B29">
        <w:rPr>
          <w:rFonts w:ascii="Times" w:hAnsi="Times" w:cs="Calibri"/>
          <w:sz w:val="22"/>
          <w:szCs w:val="22"/>
        </w:rPr>
        <w:tab/>
      </w:r>
      <w:r w:rsidRPr="00942B29">
        <w:rPr>
          <w:rFonts w:ascii="Times" w:hAnsi="Times" w:cs="Calibri"/>
          <w:sz w:val="22"/>
          <w:szCs w:val="22"/>
        </w:rPr>
        <w:tab/>
        <w:t>Eq. 1 (</w:t>
      </w:r>
      <w:proofErr w:type="spellStart"/>
      <w:r w:rsidRPr="00942B29">
        <w:rPr>
          <w:rFonts w:ascii="Times" w:hAnsi="Times" w:cs="Calibri"/>
          <w:sz w:val="22"/>
          <w:szCs w:val="22"/>
        </w:rPr>
        <w:t>powerlaw</w:t>
      </w:r>
      <w:proofErr w:type="spellEnd"/>
      <w:r w:rsidRPr="00942B29">
        <w:rPr>
          <w:rFonts w:ascii="Times" w:hAnsi="Times" w:cs="Calibri"/>
          <w:sz w:val="22"/>
          <w:szCs w:val="22"/>
        </w:rPr>
        <w:t>)</w:t>
      </w:r>
    </w:p>
    <w:p w:rsidR="00B32FF8" w:rsidRDefault="00942B29">
      <w:pPr>
        <w:jc w:val="both"/>
        <w:rPr>
          <w:rFonts w:ascii="Times" w:hAnsi="Times" w:cs="Calibri"/>
          <w:sz w:val="22"/>
          <w:szCs w:val="22"/>
        </w:rPr>
      </w:pPr>
      <w:proofErr w:type="gramStart"/>
      <w:r w:rsidRPr="00942B29">
        <w:rPr>
          <w:rFonts w:ascii="Times" w:hAnsi="Times" w:cs="Calibri"/>
          <w:sz w:val="22"/>
          <w:szCs w:val="22"/>
        </w:rPr>
        <w:t>where</w:t>
      </w:r>
      <w:proofErr w:type="gramEnd"/>
      <w:r w:rsidRPr="00942B29">
        <w:rPr>
          <w:rFonts w:ascii="Times" w:hAnsi="Times" w:cs="Calibri"/>
          <w:sz w:val="22"/>
          <w:szCs w:val="22"/>
        </w:rPr>
        <w:t xml:space="preserve"> k is the number of connections per gene, Z represents the </w:t>
      </w:r>
      <w:proofErr w:type="spellStart"/>
      <w:r w:rsidRPr="00942B29">
        <w:rPr>
          <w:rFonts w:ascii="Times" w:hAnsi="Times" w:cs="Calibri"/>
          <w:sz w:val="22"/>
          <w:szCs w:val="22"/>
        </w:rPr>
        <w:t>Ziemman</w:t>
      </w:r>
      <w:proofErr w:type="spellEnd"/>
      <w:r w:rsidRPr="00942B29">
        <w:rPr>
          <w:rFonts w:ascii="Times" w:hAnsi="Times" w:cs="Calibri"/>
          <w:sz w:val="22"/>
          <w:szCs w:val="22"/>
        </w:rPr>
        <w:t xml:space="preserve"> function, and gamma is a </w:t>
      </w:r>
      <w:proofErr w:type="spellStart"/>
      <w:r w:rsidRPr="00942B29">
        <w:rPr>
          <w:rFonts w:ascii="Times" w:hAnsi="Times" w:cs="Calibri"/>
          <w:sz w:val="22"/>
          <w:szCs w:val="22"/>
        </w:rPr>
        <w:t>coeffient</w:t>
      </w:r>
      <w:proofErr w:type="spellEnd"/>
      <w:r w:rsidRPr="00942B29">
        <w:rPr>
          <w:rFonts w:ascii="Times" w:hAnsi="Times" w:cs="Calibri"/>
          <w:sz w:val="22"/>
          <w:szCs w:val="22"/>
        </w:rPr>
        <w:t xml:space="preserve"> </w:t>
      </w:r>
      <w:r w:rsidR="00462ABB">
        <w:rPr>
          <w:rFonts w:ascii="Times" w:hAnsi="Times" w:cs="Calibri"/>
          <w:sz w:val="22"/>
          <w:szCs w:val="22"/>
        </w:rPr>
        <w:t>{</w:t>
      </w:r>
      <w:proofErr w:type="spellStart"/>
      <w:r w:rsidR="00462ABB">
        <w:rPr>
          <w:rFonts w:ascii="Times" w:hAnsi="Times" w:cs="Calibri"/>
          <w:sz w:val="22"/>
          <w:szCs w:val="22"/>
        </w:rPr>
        <w:t>Aldana</w:t>
      </w:r>
      <w:proofErr w:type="spellEnd"/>
      <w:r w:rsidR="00462ABB">
        <w:rPr>
          <w:rFonts w:ascii="Times" w:hAnsi="Times" w:cs="Calibri"/>
          <w:sz w:val="22"/>
          <w:szCs w:val="22"/>
        </w:rPr>
        <w:t>, 2003 #1784}</w:t>
      </w:r>
      <w:r w:rsidRPr="00942B29">
        <w:rPr>
          <w:rFonts w:ascii="Times" w:hAnsi="Times" w:cs="Calibri"/>
          <w:sz w:val="22"/>
          <w:szCs w:val="22"/>
        </w:rPr>
        <w:t xml:space="preserve">. When gamma &lt;=3, the variance of </w:t>
      </w:r>
      <w:proofErr w:type="gramStart"/>
      <w:r w:rsidRPr="00942B29">
        <w:rPr>
          <w:rFonts w:ascii="Times" w:hAnsi="Times" w:cs="Calibri"/>
          <w:sz w:val="22"/>
          <w:szCs w:val="22"/>
        </w:rPr>
        <w:t>P(</w:t>
      </w:r>
      <w:proofErr w:type="gramEnd"/>
      <w:r w:rsidRPr="00942B29">
        <w:rPr>
          <w:rFonts w:ascii="Times" w:hAnsi="Times" w:cs="Calibri"/>
          <w:sz w:val="22"/>
          <w:szCs w:val="22"/>
        </w:rPr>
        <w:t>k)= Z(gamma)</w:t>
      </w:r>
      <w:r w:rsidRPr="00942B29">
        <w:rPr>
          <w:rFonts w:ascii="Times" w:hAnsi="Times" w:cs="Calibri"/>
          <w:sz w:val="22"/>
          <w:szCs w:val="22"/>
          <w:vertAlign w:val="superscript"/>
        </w:rPr>
        <w:t>-1</w:t>
      </w:r>
      <w:r w:rsidRPr="00942B29">
        <w:rPr>
          <w:rFonts w:ascii="Times" w:hAnsi="Times" w:cs="Calibri"/>
          <w:sz w:val="22"/>
          <w:szCs w:val="22"/>
        </w:rPr>
        <w:t>k</w:t>
      </w:r>
      <w:r w:rsidRPr="00942B29">
        <w:rPr>
          <w:rFonts w:ascii="Times" w:hAnsi="Times" w:cs="Calibri"/>
          <w:sz w:val="22"/>
          <w:szCs w:val="22"/>
          <w:vertAlign w:val="superscript"/>
        </w:rPr>
        <w:t>-gamma</w:t>
      </w:r>
      <w:r w:rsidRPr="00942B29">
        <w:rPr>
          <w:rFonts w:ascii="Times" w:hAnsi="Times" w:cs="Calibri"/>
          <w:sz w:val="22"/>
          <w:szCs w:val="22"/>
        </w:rPr>
        <w:t xml:space="preserve"> is infinite. For most biological networks, gamma is often between 2 and 3 </w:t>
      </w:r>
      <w:r w:rsidR="00462ABB">
        <w:rPr>
          <w:rFonts w:ascii="Times" w:hAnsi="Times" w:cs="Calibri"/>
          <w:sz w:val="22"/>
          <w:szCs w:val="22"/>
        </w:rPr>
        <w:t>{</w:t>
      </w:r>
      <w:proofErr w:type="spellStart"/>
      <w:r w:rsidR="00462ABB">
        <w:rPr>
          <w:rFonts w:ascii="Times" w:hAnsi="Times" w:cs="Calibri"/>
          <w:sz w:val="22"/>
          <w:szCs w:val="22"/>
        </w:rPr>
        <w:t>Barabasi</w:t>
      </w:r>
      <w:proofErr w:type="spellEnd"/>
      <w:r w:rsidR="00462ABB">
        <w:rPr>
          <w:rFonts w:ascii="Times" w:hAnsi="Times" w:cs="Calibri"/>
          <w:sz w:val="22"/>
          <w:szCs w:val="22"/>
        </w:rPr>
        <w:t>, 1999 #1520</w:t>
      </w:r>
      <w:proofErr w:type="gramStart"/>
      <w:r w:rsidR="00462ABB">
        <w:rPr>
          <w:rFonts w:ascii="Times" w:hAnsi="Times" w:cs="Calibri"/>
          <w:sz w:val="22"/>
          <w:szCs w:val="22"/>
        </w:rPr>
        <w:t>}</w:t>
      </w:r>
      <w:r w:rsidRPr="00942B29">
        <w:rPr>
          <w:rFonts w:ascii="Times" w:hAnsi="Times" w:cs="Calibri"/>
          <w:sz w:val="22"/>
          <w:szCs w:val="22"/>
        </w:rPr>
        <w:t>(</w:t>
      </w:r>
      <w:proofErr w:type="gramEnd"/>
      <w:r w:rsidRPr="00942B29">
        <w:rPr>
          <w:rFonts w:ascii="Times" w:hAnsi="Times" w:cs="Calibri"/>
          <w:sz w:val="22"/>
          <w:szCs w:val="22"/>
        </w:rPr>
        <w:t xml:space="preserve">cite a review on this), which indicates tremendous amount of heterogeneity in biological networks. Networks with power-law features, such as Internet, are robust to random failures but are fragile to deliberate attacks </w:t>
      </w:r>
      <w:r w:rsidR="00462ABB">
        <w:rPr>
          <w:rFonts w:ascii="Times" w:hAnsi="Times" w:cs="Calibri"/>
          <w:sz w:val="22"/>
          <w:szCs w:val="22"/>
        </w:rPr>
        <w:t>{Albert, 2000 #1528</w:t>
      </w:r>
      <w:proofErr w:type="gramStart"/>
      <w:r w:rsidR="00462ABB">
        <w:rPr>
          <w:rFonts w:ascii="Times" w:hAnsi="Times" w:cs="Calibri"/>
          <w:sz w:val="22"/>
          <w:szCs w:val="22"/>
        </w:rPr>
        <w:t>;Doyle</w:t>
      </w:r>
      <w:proofErr w:type="gramEnd"/>
      <w:r w:rsidR="00462ABB">
        <w:rPr>
          <w:rFonts w:ascii="Times" w:hAnsi="Times" w:cs="Calibri"/>
          <w:sz w:val="22"/>
          <w:szCs w:val="22"/>
        </w:rPr>
        <w:t>, 2005 #1521}</w:t>
      </w:r>
      <w:r w:rsidRPr="00942B29">
        <w:rPr>
          <w:rFonts w:ascii="Times" w:hAnsi="Times" w:cs="Calibri"/>
          <w:sz w:val="22"/>
          <w:szCs w:val="22"/>
        </w:rPr>
        <w:t xml:space="preserve">. </w:t>
      </w:r>
    </w:p>
    <w:p w:rsidR="00B32FF8" w:rsidRDefault="00942B29">
      <w:pPr>
        <w:jc w:val="both"/>
        <w:rPr>
          <w:rFonts w:ascii="Times" w:hAnsi="Times" w:cs="Calibri"/>
          <w:sz w:val="22"/>
          <w:szCs w:val="22"/>
        </w:rPr>
      </w:pPr>
      <w:r w:rsidRPr="00942B29">
        <w:rPr>
          <w:rFonts w:ascii="Times" w:hAnsi="Times" w:cs="Calibri"/>
          <w:sz w:val="22"/>
          <w:szCs w:val="22"/>
        </w:rPr>
        <w:t xml:space="preserve">In addition, in yeast protein networks, highly connected genes, hub-genes, are less likely to directly interact with other hub genes in the protein interaction networks, which contributes to the error tolerance protein networks </w:t>
      </w:r>
      <w:r w:rsidR="00462ABB">
        <w:rPr>
          <w:rFonts w:ascii="Times" w:hAnsi="Times" w:cs="Calibri"/>
          <w:sz w:val="22"/>
          <w:szCs w:val="22"/>
        </w:rPr>
        <w:t>{</w:t>
      </w:r>
      <w:proofErr w:type="spellStart"/>
      <w:r w:rsidR="00462ABB">
        <w:rPr>
          <w:rFonts w:ascii="Times" w:hAnsi="Times" w:cs="Calibri"/>
          <w:sz w:val="22"/>
          <w:szCs w:val="22"/>
        </w:rPr>
        <w:t>Maslov</w:t>
      </w:r>
      <w:proofErr w:type="spellEnd"/>
      <w:r w:rsidR="00462ABB">
        <w:rPr>
          <w:rFonts w:ascii="Times" w:hAnsi="Times" w:cs="Calibri"/>
          <w:sz w:val="22"/>
          <w:szCs w:val="22"/>
        </w:rPr>
        <w:t>, 2002 #1651}</w:t>
      </w:r>
      <w:r w:rsidRPr="00942B29">
        <w:rPr>
          <w:rFonts w:ascii="Times" w:hAnsi="Times" w:cs="Calibri"/>
          <w:sz w:val="22"/>
          <w:szCs w:val="22"/>
        </w:rPr>
        <w:t xml:space="preserve">.  Perturbation of protein concentrations can be mostly buffered locally in yeast protein binding networks, but they can also cascade over more 4 interactions away in certain pathways </w:t>
      </w:r>
      <w:r w:rsidR="00462ABB">
        <w:rPr>
          <w:rFonts w:ascii="Times" w:hAnsi="Times" w:cs="Calibri"/>
          <w:sz w:val="22"/>
          <w:szCs w:val="22"/>
        </w:rPr>
        <w:t>{</w:t>
      </w:r>
      <w:proofErr w:type="spellStart"/>
      <w:r w:rsidR="00462ABB">
        <w:rPr>
          <w:rFonts w:ascii="Times" w:hAnsi="Times" w:cs="Calibri"/>
          <w:sz w:val="22"/>
          <w:szCs w:val="22"/>
        </w:rPr>
        <w:t>Maslov</w:t>
      </w:r>
      <w:proofErr w:type="spellEnd"/>
      <w:r w:rsidR="00462ABB">
        <w:rPr>
          <w:rFonts w:ascii="Times" w:hAnsi="Times" w:cs="Calibri"/>
          <w:sz w:val="22"/>
          <w:szCs w:val="22"/>
        </w:rPr>
        <w:t>, 2007 #1771}</w:t>
      </w:r>
      <w:r w:rsidRPr="00942B29">
        <w:rPr>
          <w:rFonts w:ascii="Times" w:hAnsi="Times" w:cs="Calibri"/>
          <w:sz w:val="22"/>
          <w:szCs w:val="22"/>
        </w:rPr>
        <w:t xml:space="preserve">. </w:t>
      </w:r>
    </w:p>
    <w:p w:rsidR="00B32FF8" w:rsidRDefault="00942B29">
      <w:pPr>
        <w:jc w:val="both"/>
        <w:rPr>
          <w:rFonts w:ascii="Times" w:hAnsi="Times" w:cs="Calibri"/>
          <w:sz w:val="22"/>
          <w:szCs w:val="22"/>
        </w:rPr>
      </w:pPr>
      <w:r w:rsidRPr="00942B29">
        <w:rPr>
          <w:rFonts w:ascii="Times" w:hAnsi="Times" w:cs="Calibri"/>
          <w:sz w:val="22"/>
          <w:szCs w:val="22"/>
        </w:rPr>
        <w:t xml:space="preserve">Here, we will use simulation to study how power-law degree distribution and error tolerance features of gene networks influence the aging process. </w:t>
      </w:r>
    </w:p>
    <w:p w:rsidR="00B32FF8" w:rsidRDefault="00942B29">
      <w:pPr>
        <w:jc w:val="both"/>
        <w:rPr>
          <w:rFonts w:ascii="Times" w:hAnsi="Times" w:cs="Calibri"/>
          <w:sz w:val="22"/>
          <w:szCs w:val="22"/>
        </w:rPr>
      </w:pPr>
      <w:r w:rsidRPr="00942B29">
        <w:rPr>
          <w:rFonts w:ascii="Times" w:hAnsi="Times" w:cs="Calibri"/>
          <w:sz w:val="22"/>
          <w:szCs w:val="22"/>
        </w:rPr>
        <w:t>There are several ways to simulate power-law gene networks. The preferential attachment model (BA99 model) is often used. Alternatively, we can generate the degree distribution based on P(k)= Z(gamma)</w:t>
      </w:r>
      <w:r w:rsidRPr="00942B29">
        <w:rPr>
          <w:rFonts w:ascii="Times" w:hAnsi="Times" w:cs="Calibri"/>
          <w:sz w:val="22"/>
          <w:szCs w:val="22"/>
          <w:vertAlign w:val="superscript"/>
        </w:rPr>
        <w:t>-1</w:t>
      </w:r>
      <w:r w:rsidRPr="00942B29">
        <w:rPr>
          <w:rFonts w:ascii="Times" w:hAnsi="Times" w:cs="Calibri"/>
          <w:sz w:val="22"/>
          <w:szCs w:val="22"/>
        </w:rPr>
        <w:t>k</w:t>
      </w:r>
      <w:r w:rsidRPr="00942B29">
        <w:rPr>
          <w:rFonts w:ascii="Times" w:hAnsi="Times" w:cs="Calibri"/>
          <w:sz w:val="22"/>
          <w:szCs w:val="22"/>
          <w:vertAlign w:val="superscript"/>
        </w:rPr>
        <w:t xml:space="preserve">-gamma </w:t>
      </w:r>
      <w:r w:rsidRPr="00942B29">
        <w:rPr>
          <w:rFonts w:ascii="Times" w:hAnsi="Times" w:cs="Calibri"/>
          <w:sz w:val="22"/>
          <w:szCs w:val="22"/>
        </w:rPr>
        <w:t xml:space="preserve">(Eq1), and then pairs interacting nodes in a similar way to the network modeling approach implemented previously by us </w:t>
      </w:r>
      <w:r w:rsidR="00462ABB">
        <w:rPr>
          <w:rFonts w:ascii="Times" w:hAnsi="Times" w:cs="Calibri"/>
          <w:sz w:val="22"/>
          <w:szCs w:val="22"/>
        </w:rPr>
        <w:t>{Qin, 2003 #566}</w:t>
      </w:r>
      <w:r w:rsidRPr="00942B29">
        <w:rPr>
          <w:rFonts w:ascii="Times" w:hAnsi="Times" w:cs="Calibri"/>
          <w:sz w:val="22"/>
          <w:szCs w:val="22"/>
        </w:rPr>
        <w:t xml:space="preserve">. </w:t>
      </w:r>
    </w:p>
    <w:p w:rsidR="00B32FF8" w:rsidRDefault="00942B29">
      <w:pPr>
        <w:jc w:val="both"/>
        <w:rPr>
          <w:rFonts w:ascii="Times" w:hAnsi="Times" w:cs="Calibri"/>
          <w:sz w:val="22"/>
          <w:szCs w:val="22"/>
        </w:rPr>
      </w:pPr>
      <w:r w:rsidRPr="00942B29">
        <w:rPr>
          <w:rFonts w:ascii="Times" w:hAnsi="Times" w:cs="Calibri"/>
          <w:sz w:val="22"/>
          <w:szCs w:val="22"/>
        </w:rPr>
        <w:t xml:space="preserve">In our network model of aging, we need to categorize the nodes in the network as ‘essential’ or ‘non-essential’ genes. For simplicity, we will choose 5%, 10%, and 15% of nodes with top-ranked degrees as essential genes. </w:t>
      </w:r>
    </w:p>
    <w:p w:rsidR="00B32FF8" w:rsidRDefault="00942B29">
      <w:pPr>
        <w:jc w:val="both"/>
        <w:rPr>
          <w:rFonts w:ascii="Times" w:hAnsi="Times" w:cs="Calibri"/>
          <w:sz w:val="22"/>
          <w:szCs w:val="22"/>
        </w:rPr>
      </w:pPr>
      <w:r w:rsidRPr="00942B29">
        <w:rPr>
          <w:rFonts w:ascii="Times" w:hAnsi="Times" w:cs="Calibri"/>
          <w:sz w:val="22"/>
          <w:szCs w:val="22"/>
        </w:rPr>
        <w:t xml:space="preserve">For comparison and controls, we will simulate the aging processes of networks with fixed numbers of interactions per gene, a Poisson distribution of degrees, and a log-normal distribution of degrees. </w:t>
      </w:r>
    </w:p>
    <w:p w:rsidR="00B32FF8" w:rsidRDefault="00942B29">
      <w:pPr>
        <w:jc w:val="both"/>
        <w:rPr>
          <w:rFonts w:ascii="Times" w:hAnsi="Times" w:cs="Calibri"/>
          <w:sz w:val="22"/>
          <w:szCs w:val="22"/>
        </w:rPr>
      </w:pPr>
      <w:r w:rsidRPr="00942B29">
        <w:rPr>
          <w:rFonts w:ascii="Times" w:hAnsi="Times" w:cs="Calibri"/>
          <w:sz w:val="22"/>
          <w:szCs w:val="22"/>
        </w:rPr>
        <w:t xml:space="preserve">To character the aging process, we will calculate the mean, median, minimal, maximal life spans, m0, G, </w:t>
      </w:r>
      <w:proofErr w:type="spellStart"/>
      <w:r w:rsidRPr="00942B29">
        <w:rPr>
          <w:rFonts w:ascii="Times" w:hAnsi="Times" w:cs="Calibri"/>
          <w:sz w:val="22"/>
          <w:szCs w:val="22"/>
        </w:rPr>
        <w:t>Makeham</w:t>
      </w:r>
      <w:proofErr w:type="spellEnd"/>
      <w:r w:rsidRPr="00942B29">
        <w:rPr>
          <w:rFonts w:ascii="Times" w:hAnsi="Times" w:cs="Calibri"/>
          <w:sz w:val="22"/>
          <w:szCs w:val="22"/>
        </w:rPr>
        <w:t xml:space="preserve"> constant, </w:t>
      </w:r>
      <w:proofErr w:type="spellStart"/>
      <w:r w:rsidRPr="00942B29">
        <w:rPr>
          <w:rFonts w:ascii="Times" w:hAnsi="Times" w:cs="Calibri"/>
          <w:sz w:val="22"/>
          <w:szCs w:val="22"/>
        </w:rPr>
        <w:t>Weibull</w:t>
      </w:r>
      <w:proofErr w:type="spellEnd"/>
      <w:r w:rsidRPr="00942B29">
        <w:rPr>
          <w:rFonts w:ascii="Times" w:hAnsi="Times" w:cs="Calibri"/>
          <w:sz w:val="22"/>
          <w:szCs w:val="22"/>
        </w:rPr>
        <w:t xml:space="preserve"> distribution, Akai Information Index for model comparison, the mean and median life span of 10% longest-lived individuals (the long tail). </w:t>
      </w:r>
    </w:p>
    <w:p w:rsidR="00B32FF8" w:rsidRDefault="00942B29">
      <w:pPr>
        <w:jc w:val="both"/>
        <w:rPr>
          <w:rFonts w:ascii="Times" w:hAnsi="Times" w:cs="Calibri"/>
          <w:sz w:val="22"/>
          <w:szCs w:val="22"/>
        </w:rPr>
      </w:pPr>
      <w:r w:rsidRPr="00942B29">
        <w:rPr>
          <w:rFonts w:ascii="Times" w:hAnsi="Times" w:cs="Calibri"/>
          <w:sz w:val="22"/>
          <w:szCs w:val="22"/>
        </w:rPr>
        <w:t>I need a table to summarize network features and parameters to be simulated, and parameters to characterize the aging process: degree distribution, node partition, interaction functional decay, gamma parameter of power-law, aging: mean, median, maximal, m0, R, M, tail, last 10%</w:t>
      </w:r>
    </w:p>
    <w:p w:rsidR="00B32FF8" w:rsidRDefault="00942B29">
      <w:pPr>
        <w:jc w:val="both"/>
        <w:rPr>
          <w:rFonts w:ascii="Times" w:hAnsi="Times"/>
          <w:sz w:val="22"/>
          <w:szCs w:val="22"/>
        </w:rPr>
      </w:pPr>
      <w:r w:rsidRPr="00942B29">
        <w:rPr>
          <w:rFonts w:ascii="Times" w:hAnsi="Times"/>
          <w:sz w:val="22"/>
          <w:szCs w:val="22"/>
        </w:rPr>
        <w:t xml:space="preserve">In addition, we will introduce noises into exponential decay rates using either log-normal model or </w:t>
      </w:r>
      <w:proofErr w:type="spellStart"/>
      <w:r w:rsidRPr="00942B29">
        <w:rPr>
          <w:rFonts w:ascii="Times" w:hAnsi="Times"/>
          <w:sz w:val="22"/>
          <w:szCs w:val="22"/>
        </w:rPr>
        <w:t>failty</w:t>
      </w:r>
      <w:proofErr w:type="spellEnd"/>
      <w:r w:rsidRPr="00942B29">
        <w:rPr>
          <w:rFonts w:ascii="Times" w:hAnsi="Times"/>
          <w:sz w:val="22"/>
          <w:szCs w:val="22"/>
        </w:rPr>
        <w:t xml:space="preserve"> model as in </w:t>
      </w:r>
      <w:r w:rsidR="00462ABB">
        <w:rPr>
          <w:rFonts w:ascii="Times" w:hAnsi="Times" w:cs="Calibri"/>
          <w:sz w:val="22"/>
          <w:szCs w:val="22"/>
        </w:rPr>
        <w:t>{Finkelstein, 2006 #1514}</w:t>
      </w:r>
      <w:r w:rsidRPr="00942B29">
        <w:rPr>
          <w:rFonts w:ascii="Times" w:hAnsi="Times" w:cs="Calibri"/>
          <w:sz w:val="22"/>
          <w:szCs w:val="22"/>
        </w:rPr>
        <w:t>.</w:t>
      </w:r>
    </w:p>
    <w:p w:rsidR="00B32FF8" w:rsidRDefault="00942B29">
      <w:pPr>
        <w:jc w:val="both"/>
        <w:rPr>
          <w:rFonts w:ascii="Times" w:hAnsi="Times" w:cs="Calibri"/>
          <w:sz w:val="22"/>
          <w:szCs w:val="22"/>
        </w:rPr>
      </w:pPr>
      <w:r w:rsidRPr="00942B29">
        <w:rPr>
          <w:rFonts w:ascii="Times" w:hAnsi="Times" w:cs="Calibri"/>
          <w:sz w:val="22"/>
          <w:szCs w:val="22"/>
        </w:rPr>
        <w:t xml:space="preserve">Misses Ericka </w:t>
      </w:r>
      <w:proofErr w:type="spellStart"/>
      <w:r w:rsidRPr="00942B29">
        <w:rPr>
          <w:rFonts w:ascii="Times" w:hAnsi="Times" w:cs="Calibri"/>
          <w:sz w:val="22"/>
          <w:szCs w:val="22"/>
        </w:rPr>
        <w:t>Dommond</w:t>
      </w:r>
      <w:proofErr w:type="spellEnd"/>
      <w:r w:rsidRPr="00942B29">
        <w:rPr>
          <w:rFonts w:ascii="Times" w:hAnsi="Times" w:cs="Calibri"/>
          <w:sz w:val="22"/>
          <w:szCs w:val="22"/>
        </w:rPr>
        <w:t xml:space="preserve">, </w:t>
      </w:r>
      <w:proofErr w:type="spellStart"/>
      <w:r w:rsidRPr="00942B29">
        <w:rPr>
          <w:rFonts w:ascii="Times" w:hAnsi="Times" w:cs="Calibri"/>
          <w:sz w:val="22"/>
          <w:szCs w:val="22"/>
        </w:rPr>
        <w:t>Jessika</w:t>
      </w:r>
      <w:proofErr w:type="spellEnd"/>
      <w:r w:rsidRPr="00942B29">
        <w:rPr>
          <w:rFonts w:ascii="Times" w:hAnsi="Times" w:cs="Calibri"/>
          <w:sz w:val="22"/>
          <w:szCs w:val="22"/>
        </w:rPr>
        <w:t xml:space="preserve"> Williams and Jessica Christopher, three Spelman undergraduates mentored by PI Qin, have prototyped some R codes to simulate cellular aging based on some simple network models. They found that simple network models with fixed degree per node but with log-normal </w:t>
      </w:r>
      <w:r w:rsidRPr="00942B29">
        <w:rPr>
          <w:rFonts w:ascii="Times" w:hAnsi="Times" w:cs="Calibri"/>
          <w:sz w:val="22"/>
          <w:szCs w:val="22"/>
        </w:rPr>
        <w:lastRenderedPageBreak/>
        <w:t xml:space="preserve">distributed rates of exponential decay can give rise to Gompertz characteristics of aging. They further found that in networks with Poisson degree distribution, the effect of heterogeneous </w:t>
      </w:r>
      <w:commentRangeStart w:id="224"/>
      <w:r w:rsidRPr="00942B29">
        <w:rPr>
          <w:rFonts w:ascii="Times" w:hAnsi="Times" w:cs="Calibri"/>
          <w:sz w:val="22"/>
          <w:szCs w:val="22"/>
        </w:rPr>
        <w:t>exponential decay rates</w:t>
      </w:r>
      <w:commentRangeEnd w:id="224"/>
      <w:r w:rsidRPr="00942B29">
        <w:rPr>
          <w:rStyle w:val="CommentReference"/>
          <w:rFonts w:ascii="Times" w:hAnsi="Times"/>
          <w:vanish/>
          <w:sz w:val="22"/>
        </w:rPr>
        <w:commentReference w:id="224"/>
      </w:r>
      <w:r w:rsidRPr="00942B29">
        <w:rPr>
          <w:rFonts w:ascii="Times" w:hAnsi="Times" w:cs="Calibri"/>
          <w:sz w:val="22"/>
          <w:szCs w:val="22"/>
        </w:rPr>
        <w:t xml:space="preserve"> can be dwarfed by the heterogeneity of degree distribution. (Describe the simulation process: maximum of component in modules, and minimum of module age for system</w:t>
      </w:r>
      <w:proofErr w:type="gramStart"/>
      <w:r w:rsidRPr="00942B29">
        <w:rPr>
          <w:rFonts w:ascii="Times" w:hAnsi="Times" w:cs="Calibri"/>
          <w:sz w:val="22"/>
          <w:szCs w:val="22"/>
        </w:rPr>
        <w:t>. )</w:t>
      </w:r>
      <w:proofErr w:type="gramEnd"/>
    </w:p>
    <w:p w:rsidR="00B32FF8" w:rsidRDefault="00942B29">
      <w:pPr>
        <w:jc w:val="both"/>
        <w:rPr>
          <w:rFonts w:ascii="Times" w:hAnsi="Times" w:cs="Calibri"/>
          <w:sz w:val="22"/>
          <w:szCs w:val="22"/>
        </w:rPr>
      </w:pPr>
      <w:r w:rsidRPr="00942B29">
        <w:rPr>
          <w:rFonts w:ascii="Times" w:hAnsi="Times" w:cs="Calibri"/>
          <w:sz w:val="22"/>
          <w:szCs w:val="22"/>
        </w:rPr>
        <w:t xml:space="preserve">Network evolution simulation </w:t>
      </w:r>
      <w:r w:rsidR="00462ABB">
        <w:rPr>
          <w:rFonts w:ascii="Times" w:hAnsi="Times" w:cs="Calibri"/>
          <w:sz w:val="22"/>
          <w:szCs w:val="22"/>
        </w:rPr>
        <w:t>{Presser, 2008 #1762}</w:t>
      </w:r>
    </w:p>
    <w:p w:rsidR="00B32FF8" w:rsidRDefault="00462ABB">
      <w:pPr>
        <w:jc w:val="both"/>
        <w:rPr>
          <w:rFonts w:ascii="Times" w:hAnsi="Times" w:cs="Calibri"/>
          <w:sz w:val="22"/>
          <w:szCs w:val="22"/>
        </w:rPr>
      </w:pPr>
      <w:r>
        <w:rPr>
          <w:rFonts w:ascii="Times" w:hAnsi="Times" w:cs="Calibri"/>
          <w:sz w:val="22"/>
          <w:szCs w:val="22"/>
        </w:rPr>
        <w:t>{Deeds, 2006 #1764}</w:t>
      </w:r>
    </w:p>
    <w:p w:rsidR="00B32FF8" w:rsidRDefault="00942B29">
      <w:pPr>
        <w:jc w:val="both"/>
        <w:rPr>
          <w:rFonts w:ascii="Times" w:hAnsi="Times" w:cs="Calibri"/>
          <w:sz w:val="22"/>
          <w:szCs w:val="22"/>
        </w:rPr>
      </w:pPr>
      <w:r w:rsidRPr="00942B29">
        <w:rPr>
          <w:rFonts w:ascii="Times" w:hAnsi="Times" w:cs="Calibri"/>
          <w:sz w:val="22"/>
          <w:szCs w:val="22"/>
        </w:rPr>
        <w:t xml:space="preserve">It is important for us to compare our work here with the traditional reliability approach by Finkelstein and </w:t>
      </w:r>
      <w:proofErr w:type="spellStart"/>
      <w:r w:rsidRPr="00942B29">
        <w:rPr>
          <w:rFonts w:ascii="Times" w:hAnsi="Times" w:cs="Calibri"/>
          <w:sz w:val="22"/>
          <w:szCs w:val="22"/>
        </w:rPr>
        <w:t>Vaupel</w:t>
      </w:r>
      <w:proofErr w:type="spellEnd"/>
      <w:r w:rsidRPr="00942B29">
        <w:rPr>
          <w:rFonts w:ascii="Times" w:hAnsi="Times" w:cs="Calibri"/>
          <w:sz w:val="22"/>
          <w:szCs w:val="22"/>
        </w:rPr>
        <w:t xml:space="preserve"> </w:t>
      </w:r>
      <w:r w:rsidR="00462ABB">
        <w:rPr>
          <w:rFonts w:ascii="Times" w:hAnsi="Times" w:cs="Calibri"/>
          <w:sz w:val="22"/>
          <w:szCs w:val="22"/>
        </w:rPr>
        <w:t>{Finkelstein, 2006 #1514}</w:t>
      </w:r>
      <w:r w:rsidRPr="00942B29">
        <w:rPr>
          <w:rFonts w:ascii="Times" w:hAnsi="Times" w:cs="Calibri"/>
          <w:sz w:val="22"/>
          <w:szCs w:val="22"/>
        </w:rPr>
        <w:t xml:space="preserve"> that studied the </w:t>
      </w:r>
      <w:proofErr w:type="spellStart"/>
      <w:r w:rsidRPr="00942B29">
        <w:rPr>
          <w:rFonts w:ascii="Times" w:hAnsi="Times" w:cs="Calibri"/>
          <w:sz w:val="22"/>
          <w:szCs w:val="22"/>
        </w:rPr>
        <w:t>heterogenous</w:t>
      </w:r>
      <w:proofErr w:type="spellEnd"/>
      <w:r w:rsidRPr="00942B29">
        <w:rPr>
          <w:rFonts w:ascii="Times" w:hAnsi="Times" w:cs="Calibri"/>
          <w:sz w:val="22"/>
          <w:szCs w:val="22"/>
        </w:rPr>
        <w:t xml:space="preserve"> decay rates on the tail distribution of life span. Finkelstein and </w:t>
      </w:r>
      <w:proofErr w:type="spellStart"/>
      <w:r w:rsidRPr="00942B29">
        <w:rPr>
          <w:rFonts w:ascii="Times" w:hAnsi="Times" w:cs="Calibri"/>
          <w:sz w:val="22"/>
          <w:szCs w:val="22"/>
        </w:rPr>
        <w:t>Vauple</w:t>
      </w:r>
      <w:proofErr w:type="spellEnd"/>
      <w:r w:rsidRPr="00942B29">
        <w:rPr>
          <w:rFonts w:ascii="Times" w:hAnsi="Times" w:cs="Calibri"/>
          <w:sz w:val="22"/>
          <w:szCs w:val="22"/>
        </w:rPr>
        <w:t xml:space="preserve"> used a frailty model to introduce noises, and proposed a summary statistics to measure the tail distribution (What is their main findings?). </w:t>
      </w:r>
    </w:p>
    <w:p w:rsidR="00B32FF8" w:rsidRDefault="00942B29">
      <w:pPr>
        <w:jc w:val="both"/>
        <w:rPr>
          <w:rFonts w:ascii="Times" w:hAnsi="Times" w:cs="Calibri"/>
          <w:sz w:val="22"/>
          <w:szCs w:val="22"/>
        </w:rPr>
      </w:pPr>
      <w:r w:rsidRPr="00942B29">
        <w:rPr>
          <w:rFonts w:ascii="Times" w:hAnsi="Times" w:cs="Calibri"/>
          <w:sz w:val="22"/>
          <w:szCs w:val="22"/>
        </w:rPr>
        <w:t xml:space="preserve">Plateau of mortality rate in population indicate </w:t>
      </w:r>
      <w:proofErr w:type="spellStart"/>
      <w:r w:rsidRPr="00942B29">
        <w:rPr>
          <w:rFonts w:ascii="Times" w:hAnsi="Times" w:cs="Calibri"/>
          <w:sz w:val="22"/>
          <w:szCs w:val="22"/>
        </w:rPr>
        <w:t>heterogenous</w:t>
      </w:r>
      <w:proofErr w:type="spellEnd"/>
      <w:r w:rsidRPr="00942B29">
        <w:rPr>
          <w:rFonts w:ascii="Times" w:hAnsi="Times" w:cs="Calibri"/>
          <w:sz w:val="22"/>
          <w:szCs w:val="22"/>
        </w:rPr>
        <w:t xml:space="preserve"> distribution (James </w:t>
      </w:r>
      <w:proofErr w:type="spellStart"/>
      <w:r w:rsidRPr="00942B29">
        <w:rPr>
          <w:rFonts w:ascii="Times" w:hAnsi="Times" w:cs="Calibri"/>
          <w:sz w:val="22"/>
          <w:szCs w:val="22"/>
        </w:rPr>
        <w:t>Vaupel’s</w:t>
      </w:r>
      <w:proofErr w:type="spellEnd"/>
      <w:r w:rsidRPr="00942B29">
        <w:rPr>
          <w:rFonts w:ascii="Times" w:hAnsi="Times" w:cs="Calibri"/>
          <w:sz w:val="22"/>
          <w:szCs w:val="22"/>
        </w:rPr>
        <w:t xml:space="preserve"> work on gamma distribution)</w:t>
      </w:r>
    </w:p>
    <w:p w:rsidR="00B32FF8" w:rsidRDefault="00942B29">
      <w:pPr>
        <w:jc w:val="both"/>
        <w:rPr>
          <w:rFonts w:ascii="Times" w:hAnsi="Times"/>
          <w:sz w:val="22"/>
          <w:szCs w:val="22"/>
        </w:rPr>
      </w:pPr>
      <w:proofErr w:type="gramStart"/>
      <w:r w:rsidRPr="00942B29">
        <w:rPr>
          <w:rFonts w:ascii="Times" w:hAnsi="Times"/>
          <w:sz w:val="22"/>
          <w:szCs w:val="22"/>
        </w:rPr>
        <w:t>network</w:t>
      </w:r>
      <w:proofErr w:type="gramEnd"/>
      <w:r w:rsidRPr="00942B29">
        <w:rPr>
          <w:rFonts w:ascii="Times" w:hAnsi="Times"/>
          <w:sz w:val="22"/>
          <w:szCs w:val="22"/>
        </w:rPr>
        <w:t xml:space="preserve"> configuration on cellular aging by comparing the aging characteristics of network with power-law connection configuration and Poisson configuration. Study how biological noises influence aging. </w:t>
      </w:r>
    </w:p>
    <w:p w:rsidR="00B32FF8" w:rsidRDefault="00942B29">
      <w:pPr>
        <w:jc w:val="both"/>
        <w:rPr>
          <w:rFonts w:ascii="Times" w:hAnsi="Times"/>
          <w:sz w:val="22"/>
          <w:szCs w:val="22"/>
        </w:rPr>
      </w:pPr>
      <w:r w:rsidRPr="00942B29">
        <w:rPr>
          <w:rFonts w:ascii="Times" w:hAnsi="Times"/>
          <w:sz w:val="22"/>
          <w:szCs w:val="22"/>
        </w:rPr>
        <w:t xml:space="preserve">Related to Aim 1.2, we plan to investigate whether power-law configuration play a role in CR effect (modeled by moderate negative cooperation of Hill equation for dependable interactions). </w:t>
      </w:r>
    </w:p>
    <w:p w:rsidR="00B32FF8" w:rsidRDefault="00942B29">
      <w:pPr>
        <w:jc w:val="both"/>
        <w:rPr>
          <w:rFonts w:ascii="Times" w:hAnsi="Times"/>
          <w:sz w:val="22"/>
          <w:szCs w:val="22"/>
        </w:rPr>
      </w:pPr>
      <w:r w:rsidRPr="00942B29">
        <w:rPr>
          <w:rFonts w:ascii="Times" w:hAnsi="Times"/>
          <w:sz w:val="22"/>
          <w:szCs w:val="22"/>
        </w:rPr>
        <w:t xml:space="preserve">Doyle argues that systems evolved to be robust against general perturbations are fragile against certain types of rare perturbations </w:t>
      </w:r>
      <w:r w:rsidR="00462ABB">
        <w:rPr>
          <w:rFonts w:ascii="Times" w:hAnsi="Times"/>
          <w:sz w:val="22"/>
          <w:szCs w:val="22"/>
        </w:rPr>
        <w:t>{Doyle, 2005 #1521}</w:t>
      </w:r>
      <w:r w:rsidRPr="00942B29">
        <w:rPr>
          <w:rFonts w:ascii="Times" w:hAnsi="Times"/>
          <w:sz w:val="22"/>
          <w:szCs w:val="22"/>
        </w:rPr>
        <w:t xml:space="preserve">. Doyle </w:t>
      </w:r>
      <w:proofErr w:type="spellStart"/>
      <w:r w:rsidRPr="00942B29">
        <w:rPr>
          <w:rFonts w:ascii="Times" w:hAnsi="Times"/>
          <w:sz w:val="22"/>
          <w:szCs w:val="22"/>
        </w:rPr>
        <w:t>futher</w:t>
      </w:r>
      <w:proofErr w:type="spellEnd"/>
      <w:r w:rsidRPr="00942B29">
        <w:rPr>
          <w:rFonts w:ascii="Times" w:hAnsi="Times"/>
          <w:sz w:val="22"/>
          <w:szCs w:val="22"/>
        </w:rPr>
        <w:t xml:space="preserve"> argues there are trade-off between robustness and fragility </w:t>
      </w:r>
      <w:r w:rsidR="00462ABB">
        <w:rPr>
          <w:rFonts w:ascii="Times" w:hAnsi="Times"/>
          <w:sz w:val="22"/>
          <w:szCs w:val="22"/>
        </w:rPr>
        <w:t>{Doyle, 2011 #2125</w:t>
      </w:r>
      <w:proofErr w:type="gramStart"/>
      <w:r w:rsidR="00462ABB">
        <w:rPr>
          <w:rFonts w:ascii="Times" w:hAnsi="Times"/>
          <w:sz w:val="22"/>
          <w:szCs w:val="22"/>
        </w:rPr>
        <w:t>;Doyle</w:t>
      </w:r>
      <w:proofErr w:type="gramEnd"/>
      <w:r w:rsidR="00462ABB">
        <w:rPr>
          <w:rFonts w:ascii="Times" w:hAnsi="Times"/>
          <w:sz w:val="22"/>
          <w:szCs w:val="22"/>
        </w:rPr>
        <w:t>, 2007 #2126;Tanaka, 2005 #2127;Csete, 2004 #2130;Csete, 2002 #2131}</w:t>
      </w: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1.2.</w:t>
      </w:r>
      <w:proofErr w:type="gramEnd"/>
      <w:r w:rsidRPr="007D41C0">
        <w:rPr>
          <w:rFonts w:ascii="Times" w:hAnsi="Times"/>
          <w:sz w:val="22"/>
          <w:szCs w:val="22"/>
        </w:rPr>
        <w:t xml:space="preserve"> Introduce complex gene interactions and dependable gene interactions into the network reliability model. </w:t>
      </w:r>
    </w:p>
    <w:p w:rsidR="00B32FF8" w:rsidRDefault="00942B29">
      <w:pPr>
        <w:ind w:firstLine="720"/>
        <w:jc w:val="both"/>
        <w:rPr>
          <w:rFonts w:ascii="Times" w:hAnsi="Times"/>
          <w:sz w:val="22"/>
          <w:szCs w:val="22"/>
        </w:rPr>
      </w:pPr>
      <w:r w:rsidRPr="00942B29">
        <w:rPr>
          <w:rFonts w:ascii="Times" w:hAnsi="Times"/>
          <w:sz w:val="22"/>
          <w:szCs w:val="22"/>
        </w:rPr>
        <w:t xml:space="preserve">Our prototype network reliability model of aging does not consider interactions between essential genes. Interactions between hub genes (and likely essential genes) indeed occur below random expectations in real gene network </w:t>
      </w:r>
      <w:r w:rsidR="00462ABB">
        <w:rPr>
          <w:rFonts w:ascii="Times" w:hAnsi="Times"/>
          <w:sz w:val="22"/>
          <w:szCs w:val="22"/>
        </w:rPr>
        <w:t>{</w:t>
      </w:r>
      <w:proofErr w:type="spellStart"/>
      <w:r w:rsidR="00462ABB">
        <w:rPr>
          <w:rFonts w:ascii="Times" w:hAnsi="Times"/>
          <w:sz w:val="22"/>
          <w:szCs w:val="22"/>
        </w:rPr>
        <w:t>Maslov</w:t>
      </w:r>
      <w:proofErr w:type="spellEnd"/>
      <w:r w:rsidR="00462ABB">
        <w:rPr>
          <w:rFonts w:ascii="Times" w:hAnsi="Times"/>
          <w:sz w:val="22"/>
          <w:szCs w:val="22"/>
        </w:rPr>
        <w:t>, 2002 #1651}</w:t>
      </w:r>
      <w:r w:rsidRPr="00942B29">
        <w:rPr>
          <w:rFonts w:ascii="Times" w:hAnsi="Times"/>
          <w:sz w:val="22"/>
          <w:szCs w:val="22"/>
        </w:rPr>
        <w:t xml:space="preserve">, they do exist nevertheless. When interactions are allowed between essential genes, it means that the failures of two functional modules are not independent, which will make analytic studies very challenging. Here, we will use simulation to explore how failures of dependent functional modules affect the aging process. </w:t>
      </w:r>
    </w:p>
    <w:p w:rsidR="00B32FF8" w:rsidRDefault="00942B29">
      <w:pPr>
        <w:ind w:firstLine="720"/>
        <w:jc w:val="both"/>
        <w:rPr>
          <w:rFonts w:ascii="Times" w:hAnsi="Times"/>
          <w:sz w:val="22"/>
          <w:szCs w:val="22"/>
        </w:rPr>
      </w:pPr>
      <w:r w:rsidRPr="00942B29">
        <w:rPr>
          <w:rFonts w:ascii="Times" w:hAnsi="Times"/>
          <w:sz w:val="22"/>
          <w:szCs w:val="22"/>
        </w:rPr>
        <w:t xml:space="preserve">Another interaction type of great interest is the synthetic lethality, which occurs when more than two gene deletions lead to cell death. Many single-gene deletions do not lead to cell death in yeast, but double deletion of two genes can result in a lethal phenotype.  When one of the synthetic lethal genes is deleted, we expect that it should decrease the redundancy/robustness -&gt; smaller G and larger m0, and perhaps larger M. The effect of the synthetic lethal pairs on cellular aging can be simulated straightforwardly, and its prediction can be tested experimentally (see Aim 3.3).  </w:t>
      </w:r>
    </w:p>
    <w:p w:rsidR="00B32FF8" w:rsidRDefault="00942B29">
      <w:pPr>
        <w:ind w:firstLine="720"/>
        <w:jc w:val="both"/>
        <w:rPr>
          <w:rFonts w:ascii="Times" w:hAnsi="Times"/>
          <w:sz w:val="22"/>
          <w:szCs w:val="22"/>
        </w:rPr>
      </w:pPr>
      <w:r w:rsidRPr="00942B29">
        <w:rPr>
          <w:rFonts w:ascii="Times" w:hAnsi="Times"/>
          <w:sz w:val="22"/>
          <w:szCs w:val="22"/>
        </w:rPr>
        <w:t xml:space="preserve">From the computing and coding perspective, interaction between essential genes and synthetic lethal genes can quickly increase computational complexity of the program and require increasing book-keeping. To simply the modeling and coding process, we plan to merge dependent essential modules into super-modules (I need a diagram to illustrate my plan for interacting essential modules and synthetic lethality. Box two interacting essential modules. ). We will simulate the aging of these super-modules by additional bookkeeping, and the rest of the independent modules can still be simulated using the original fast algorithm. </w:t>
      </w:r>
    </w:p>
    <w:p w:rsidR="00B32FF8" w:rsidRDefault="00942B29">
      <w:pPr>
        <w:ind w:firstLine="720"/>
        <w:jc w:val="both"/>
        <w:rPr>
          <w:rFonts w:ascii="Times" w:hAnsi="Times"/>
          <w:sz w:val="22"/>
          <w:szCs w:val="22"/>
        </w:rPr>
      </w:pPr>
      <w:r w:rsidRPr="00942B29">
        <w:rPr>
          <w:rFonts w:ascii="Times" w:hAnsi="Times"/>
          <w:sz w:val="22"/>
          <w:szCs w:val="22"/>
        </w:rPr>
        <w:t xml:space="preserve">Our prototype network reliability model of aging assumes that the functional of each interaction is independent. In reality, many gene interactions may influence each other, and the decrease of their function may be associated and intertwined. </w:t>
      </w:r>
    </w:p>
    <w:p w:rsidR="00B32FF8" w:rsidRDefault="00942B29">
      <w:pPr>
        <w:ind w:firstLine="720"/>
        <w:jc w:val="both"/>
        <w:rPr>
          <w:rFonts w:ascii="Times" w:hAnsi="Times"/>
          <w:sz w:val="22"/>
          <w:szCs w:val="22"/>
        </w:rPr>
      </w:pPr>
      <w:r w:rsidRPr="00942B29">
        <w:rPr>
          <w:rFonts w:ascii="Times" w:hAnsi="Times"/>
          <w:sz w:val="22"/>
          <w:szCs w:val="22"/>
        </w:rPr>
        <w:t xml:space="preserve">In the traditional reliability model, if we assumed component mortality rate is proportional to the number of failures (i.e., linear assumption), </w:t>
      </w:r>
      <w:proofErr w:type="spellStart"/>
      <w:r w:rsidRPr="00942B29">
        <w:rPr>
          <w:rFonts w:ascii="Times" w:hAnsi="Times"/>
          <w:sz w:val="22"/>
          <w:szCs w:val="22"/>
        </w:rPr>
        <w:t>Gomertz</w:t>
      </w:r>
      <w:proofErr w:type="spellEnd"/>
      <w:r w:rsidRPr="00942B29">
        <w:rPr>
          <w:rFonts w:ascii="Times" w:hAnsi="Times"/>
          <w:sz w:val="22"/>
          <w:szCs w:val="22"/>
        </w:rPr>
        <w:t xml:space="preserve"> model of aging can be approximately obtained in a special case </w:t>
      </w:r>
      <w:r w:rsidR="00462ABB">
        <w:rPr>
          <w:rFonts w:ascii="Times" w:hAnsi="Times"/>
          <w:sz w:val="22"/>
          <w:szCs w:val="22"/>
        </w:rPr>
        <w:t>{</w:t>
      </w:r>
      <w:proofErr w:type="spellStart"/>
      <w:r w:rsidR="00462ABB">
        <w:rPr>
          <w:rFonts w:ascii="Times" w:hAnsi="Times"/>
          <w:sz w:val="22"/>
          <w:szCs w:val="22"/>
        </w:rPr>
        <w:t>Gavrilov</w:t>
      </w:r>
      <w:proofErr w:type="spellEnd"/>
      <w:r w:rsidR="00462ABB">
        <w:rPr>
          <w:rFonts w:ascii="Times" w:hAnsi="Times"/>
          <w:sz w:val="22"/>
          <w:szCs w:val="22"/>
        </w:rPr>
        <w:t>, 1991 #1785;Gavrilov, 2011 #1786;Le Bras, 1976 #1787}</w:t>
      </w:r>
      <w:r w:rsidRPr="00942B29">
        <w:rPr>
          <w:rFonts w:ascii="Times" w:hAnsi="Times"/>
          <w:sz w:val="22"/>
          <w:szCs w:val="22"/>
        </w:rPr>
        <w:t xml:space="preserve">. This is has been termed an avalanche–like model </w:t>
      </w:r>
      <w:r w:rsidR="00462ABB">
        <w:rPr>
          <w:rFonts w:ascii="Times" w:hAnsi="Times"/>
          <w:sz w:val="22"/>
          <w:szCs w:val="22"/>
        </w:rPr>
        <w:t>{</w:t>
      </w:r>
      <w:proofErr w:type="spellStart"/>
      <w:r w:rsidR="00462ABB">
        <w:rPr>
          <w:rFonts w:ascii="Times" w:hAnsi="Times"/>
          <w:sz w:val="22"/>
          <w:szCs w:val="22"/>
        </w:rPr>
        <w:t>Gavrilov</w:t>
      </w:r>
      <w:proofErr w:type="spellEnd"/>
      <w:r w:rsidR="00462ABB">
        <w:rPr>
          <w:rFonts w:ascii="Times" w:hAnsi="Times"/>
          <w:sz w:val="22"/>
          <w:szCs w:val="22"/>
        </w:rPr>
        <w:t>, 2011 #1786</w:t>
      </w:r>
      <w:proofErr w:type="gramStart"/>
      <w:r w:rsidR="00462ABB">
        <w:rPr>
          <w:rFonts w:ascii="Times" w:hAnsi="Times"/>
          <w:sz w:val="22"/>
          <w:szCs w:val="22"/>
        </w:rPr>
        <w:t>;Gavrilov</w:t>
      </w:r>
      <w:proofErr w:type="gramEnd"/>
      <w:r w:rsidR="00462ABB">
        <w:rPr>
          <w:rFonts w:ascii="Times" w:hAnsi="Times"/>
          <w:sz w:val="22"/>
          <w:szCs w:val="22"/>
        </w:rPr>
        <w:t>, 1991 #1785}</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To implement a similar linear increase model of component failure rate in our network reliability model, we need to decide how changes are distributed among modules. For simplicity, we will start with dependent changes within modules. It is also reasonable to assume that dependent changes largely occur </w:t>
      </w:r>
      <w:r w:rsidRPr="00942B29">
        <w:rPr>
          <w:rFonts w:ascii="Times" w:hAnsi="Times"/>
          <w:sz w:val="22"/>
          <w:szCs w:val="22"/>
        </w:rPr>
        <w:lastRenderedPageBreak/>
        <w:t xml:space="preserve">within each essential module.  We can then object-oriented programming techniques to implement the aging of each module. </w:t>
      </w:r>
    </w:p>
    <w:p w:rsidR="00B32FF8" w:rsidRDefault="00942B29">
      <w:pPr>
        <w:ind w:firstLine="720"/>
        <w:jc w:val="both"/>
        <w:rPr>
          <w:rFonts w:ascii="Times" w:hAnsi="Times"/>
          <w:sz w:val="22"/>
          <w:szCs w:val="22"/>
        </w:rPr>
      </w:pPr>
      <w:r w:rsidRPr="00942B29">
        <w:rPr>
          <w:rFonts w:ascii="Times" w:hAnsi="Times"/>
          <w:sz w:val="22"/>
          <w:szCs w:val="22"/>
        </w:rPr>
        <w:t xml:space="preserve">In previous studies based on traditional reliability models, the slope of the linear model was chosen to be one, presumably because the authors focused on analytic solutions. We argue that the slopes of the linear model describe how much gene interactions affect each other’s failure rate - in other words, how much deleterious effects are shielded by other gene interactions.  Hence, the slope of the linear models is related to network robustness.  From this perspective, it seems more reasonable to model these dependable changes using sigmoid functions such as the Hill function. Using Hill functions will also generalize our model on gene interactions because linear models can be viewed as special cases of sigmoid functions.  The non-linearity of Hill function can be adjusted by the Hill coefficient. The Hill coefficient can also describe positive and negative changes. We plan to simulate aging process using a series of Hill coefficient, including both positive and negative ones. For comparison, we will also simulate aging process using a various slopes of linear models for dependable failure rates. We will focus on how these parameters will influence the parameters of the aging process as summarized in Table 2 (??). The network configuration can be fixed number of interactions per module, random configuration, or power-law configuration. One question is particular interest to us: Can moderate negative Hill cooperation regenerate some features of calorie restriction on cellular aging in random networks and/or power-law networks?  </w:t>
      </w:r>
    </w:p>
    <w:p w:rsidR="00B32FF8" w:rsidRDefault="00B32FF8">
      <w:pPr>
        <w:ind w:firstLine="720"/>
        <w:jc w:val="both"/>
        <w:rPr>
          <w:rFonts w:ascii="Times" w:hAnsi="Times"/>
          <w:sz w:val="22"/>
          <w:szCs w:val="22"/>
        </w:rPr>
      </w:pP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1.3.</w:t>
      </w:r>
      <w:proofErr w:type="gramEnd"/>
      <w:r w:rsidRPr="007D41C0">
        <w:rPr>
          <w:rFonts w:ascii="Times" w:hAnsi="Times"/>
          <w:sz w:val="22"/>
          <w:szCs w:val="22"/>
        </w:rPr>
        <w:t xml:space="preserve"> Introduce renewal/repair mechanisms into the network reliability model.</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Intracellular gene networks are dynamic networks – Gene products are continuously synthesized and damaged products are often repaired. From the mathematical perspective, renewal and repair processes can be both modeled in the same way, as in repairable engineering systems </w:t>
      </w:r>
      <w:r w:rsidR="00462ABB">
        <w:rPr>
          <w:rFonts w:ascii="Times" w:hAnsi="Times" w:cs="Calibri"/>
          <w:sz w:val="22"/>
          <w:szCs w:val="22"/>
        </w:rPr>
        <w:t>{</w:t>
      </w:r>
      <w:proofErr w:type="spellStart"/>
      <w:r w:rsidR="00462ABB">
        <w:rPr>
          <w:rFonts w:ascii="Times" w:hAnsi="Times" w:cs="Calibri"/>
          <w:sz w:val="22"/>
          <w:szCs w:val="22"/>
        </w:rPr>
        <w:t>Vaupel</w:t>
      </w:r>
      <w:proofErr w:type="spellEnd"/>
      <w:r w:rsidR="00462ABB">
        <w:rPr>
          <w:rFonts w:ascii="Times" w:hAnsi="Times" w:cs="Calibri"/>
          <w:sz w:val="22"/>
          <w:szCs w:val="22"/>
        </w:rPr>
        <w:t>, 2003 #1791</w:t>
      </w:r>
      <w:proofErr w:type="gramStart"/>
      <w:r w:rsidR="00462ABB">
        <w:rPr>
          <w:rFonts w:ascii="Times" w:hAnsi="Times" w:cs="Calibri"/>
          <w:sz w:val="22"/>
          <w:szCs w:val="22"/>
        </w:rPr>
        <w:t>;Finkelstein</w:t>
      </w:r>
      <w:proofErr w:type="gramEnd"/>
      <w:r w:rsidR="00462ABB">
        <w:rPr>
          <w:rFonts w:ascii="Times" w:hAnsi="Times" w:cs="Calibri"/>
          <w:sz w:val="22"/>
          <w:szCs w:val="22"/>
        </w:rPr>
        <w:t>, 2006 #1514}</w:t>
      </w:r>
      <w:r w:rsidRPr="00942B29">
        <w:rPr>
          <w:rFonts w:ascii="Times" w:hAnsi="Times" w:cs="Calibri"/>
          <w:sz w:val="22"/>
          <w:szCs w:val="22"/>
        </w:rPr>
        <w:t xml:space="preserve">. The self-repairing property plays an important in formatting theories of aging </w:t>
      </w:r>
      <w:r w:rsidR="00462ABB">
        <w:rPr>
          <w:rFonts w:ascii="Times" w:hAnsi="Times" w:cs="Calibri"/>
          <w:sz w:val="22"/>
          <w:szCs w:val="22"/>
        </w:rPr>
        <w:t>{Kirkwood, 1988 #51</w:t>
      </w:r>
      <w:proofErr w:type="gramStart"/>
      <w:r w:rsidR="00462ABB">
        <w:rPr>
          <w:rFonts w:ascii="Times" w:hAnsi="Times" w:cs="Calibri"/>
          <w:sz w:val="22"/>
          <w:szCs w:val="22"/>
        </w:rPr>
        <w:t>;Horiuchi</w:t>
      </w:r>
      <w:proofErr w:type="gramEnd"/>
      <w:r w:rsidR="00462ABB">
        <w:rPr>
          <w:rFonts w:ascii="Times" w:hAnsi="Times" w:cs="Calibri"/>
          <w:sz w:val="22"/>
          <w:szCs w:val="22"/>
        </w:rPr>
        <w:t>, 2003 #1789;Yashin, 2000 #1790}</w:t>
      </w:r>
      <w:r w:rsidRPr="00942B29">
        <w:rPr>
          <w:rFonts w:ascii="Times" w:hAnsi="Times" w:cs="Calibri"/>
          <w:sz w:val="22"/>
          <w:szCs w:val="22"/>
        </w:rPr>
        <w:t>.</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Repairs can be either imperfect or perfect. To explore the theoretic impact of repairs on cellular aging, we will focus on perfect repairs as in previous studies </w:t>
      </w:r>
      <w:r w:rsidR="00462ABB">
        <w:rPr>
          <w:rFonts w:ascii="Times" w:hAnsi="Times" w:cs="Calibri"/>
          <w:sz w:val="22"/>
          <w:szCs w:val="22"/>
        </w:rPr>
        <w:t>{</w:t>
      </w:r>
      <w:proofErr w:type="spellStart"/>
      <w:r w:rsidR="00462ABB">
        <w:rPr>
          <w:rFonts w:ascii="Times" w:hAnsi="Times" w:cs="Calibri"/>
          <w:sz w:val="22"/>
          <w:szCs w:val="22"/>
        </w:rPr>
        <w:t>Vaupel</w:t>
      </w:r>
      <w:proofErr w:type="spellEnd"/>
      <w:r w:rsidR="00462ABB">
        <w:rPr>
          <w:rFonts w:ascii="Times" w:hAnsi="Times" w:cs="Calibri"/>
          <w:sz w:val="22"/>
          <w:szCs w:val="22"/>
        </w:rPr>
        <w:t>, 2003 #1791}</w:t>
      </w:r>
      <w:r w:rsidRPr="00942B29">
        <w:rPr>
          <w:rFonts w:ascii="Times" w:hAnsi="Times" w:cs="Calibri"/>
          <w:sz w:val="22"/>
          <w:szCs w:val="22"/>
        </w:rPr>
        <w:t xml:space="preserve">. Perfect repair is equivalent to replacement of machinery components in the reliability engineering </w:t>
      </w:r>
      <w:r w:rsidR="00462ABB">
        <w:rPr>
          <w:rFonts w:ascii="Times" w:hAnsi="Times" w:cs="Calibri"/>
          <w:sz w:val="22"/>
          <w:szCs w:val="22"/>
        </w:rPr>
        <w:t>{Barlow, 1996 #1792</w:t>
      </w:r>
      <w:proofErr w:type="gramStart"/>
      <w:r w:rsidR="00462ABB">
        <w:rPr>
          <w:rFonts w:ascii="Times" w:hAnsi="Times" w:cs="Calibri"/>
          <w:sz w:val="22"/>
          <w:szCs w:val="22"/>
        </w:rPr>
        <w:t>;Leemis</w:t>
      </w:r>
      <w:proofErr w:type="gramEnd"/>
      <w:r w:rsidR="00462ABB">
        <w:rPr>
          <w:rFonts w:ascii="Times" w:hAnsi="Times" w:cs="Calibri"/>
          <w:sz w:val="22"/>
          <w:szCs w:val="22"/>
        </w:rPr>
        <w:t>, 2009 #1793}</w:t>
      </w:r>
      <w:r w:rsidRPr="00942B29">
        <w:rPr>
          <w:rFonts w:ascii="Times" w:hAnsi="Times" w:cs="Calibri"/>
          <w:sz w:val="22"/>
          <w:szCs w:val="22"/>
        </w:rPr>
        <w:t xml:space="preserve">. In reliability engineering, repairs are modeled by a specified number of stand-by components, and the systems fails as the last reserved component fails </w:t>
      </w:r>
      <w:r w:rsidR="00462ABB">
        <w:rPr>
          <w:rFonts w:ascii="Times" w:hAnsi="Times" w:cs="Calibri"/>
          <w:sz w:val="22"/>
          <w:szCs w:val="22"/>
        </w:rPr>
        <w:t>{</w:t>
      </w:r>
      <w:proofErr w:type="spellStart"/>
      <w:r w:rsidR="00462ABB">
        <w:rPr>
          <w:rFonts w:ascii="Times" w:hAnsi="Times" w:cs="Calibri"/>
          <w:sz w:val="22"/>
          <w:szCs w:val="22"/>
        </w:rPr>
        <w:t>Leemis</w:t>
      </w:r>
      <w:proofErr w:type="spellEnd"/>
      <w:r w:rsidR="00462ABB">
        <w:rPr>
          <w:rFonts w:ascii="Times" w:hAnsi="Times" w:cs="Calibri"/>
          <w:sz w:val="22"/>
          <w:szCs w:val="22"/>
        </w:rPr>
        <w:t>, 2009 #1793}</w:t>
      </w:r>
      <w:r w:rsidRPr="00942B29">
        <w:rPr>
          <w:rFonts w:ascii="Times" w:hAnsi="Times" w:cs="Calibri"/>
          <w:sz w:val="22"/>
          <w:szCs w:val="22"/>
        </w:rPr>
        <w:t xml:space="preserve">. This replacement approach was also used in previous modeling on aging </w:t>
      </w:r>
      <w:r w:rsidR="00462ABB">
        <w:rPr>
          <w:rFonts w:ascii="Times" w:hAnsi="Times" w:cs="Calibri"/>
          <w:sz w:val="22"/>
          <w:szCs w:val="22"/>
        </w:rPr>
        <w:t>{</w:t>
      </w:r>
      <w:proofErr w:type="spellStart"/>
      <w:r w:rsidR="00462ABB">
        <w:rPr>
          <w:rFonts w:ascii="Times" w:hAnsi="Times" w:cs="Calibri"/>
          <w:sz w:val="22"/>
          <w:szCs w:val="22"/>
        </w:rPr>
        <w:t>Vaupel</w:t>
      </w:r>
      <w:proofErr w:type="spellEnd"/>
      <w:r w:rsidR="00462ABB">
        <w:rPr>
          <w:rFonts w:ascii="Times" w:hAnsi="Times" w:cs="Calibri"/>
          <w:sz w:val="22"/>
          <w:szCs w:val="22"/>
        </w:rPr>
        <w:t>, 2003 #1791</w:t>
      </w:r>
      <w:proofErr w:type="gramStart"/>
      <w:r w:rsidR="00462ABB">
        <w:rPr>
          <w:rFonts w:ascii="Times" w:hAnsi="Times" w:cs="Calibri"/>
          <w:sz w:val="22"/>
          <w:szCs w:val="22"/>
        </w:rPr>
        <w:t>;Finkelstein</w:t>
      </w:r>
      <w:proofErr w:type="gramEnd"/>
      <w:r w:rsidR="00462ABB">
        <w:rPr>
          <w:rFonts w:ascii="Times" w:hAnsi="Times" w:cs="Calibri"/>
          <w:sz w:val="22"/>
          <w:szCs w:val="22"/>
        </w:rPr>
        <w:t>, 2006 #1514}</w:t>
      </w:r>
      <w:r w:rsidRPr="00942B29">
        <w:rPr>
          <w:rFonts w:ascii="Times" w:hAnsi="Times" w:cs="Calibri"/>
          <w:sz w:val="22"/>
          <w:szCs w:val="22"/>
        </w:rPr>
        <w:t xml:space="preserve">. Even with the assumption of perfect repairs, the aging process of complex systems is challenging to be described. Because of the complexity of studying repairs in large systems, previous work addressed systems with only one replaceable component </w:t>
      </w:r>
      <w:r w:rsidR="00462ABB">
        <w:rPr>
          <w:rFonts w:ascii="Times" w:hAnsi="Times" w:cs="Calibri"/>
          <w:sz w:val="22"/>
          <w:szCs w:val="22"/>
        </w:rPr>
        <w:t>{Finkelstein, 2006 #1514}</w:t>
      </w:r>
      <w:r w:rsidRPr="00942B29">
        <w:rPr>
          <w:rFonts w:ascii="Times" w:hAnsi="Times" w:cs="Calibri"/>
          <w:sz w:val="22"/>
          <w:szCs w:val="22"/>
        </w:rPr>
        <w:t xml:space="preserve">.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We plan to introduce perfect repairs into our network aging model by studying its effect first in single-module network and then in multiple-module networks. We will assume that each defect gene interaction will be repaired by replacing the essential gene product involved. This assumption means that aging clocks of all interactions of the replaced essential gene will be re-set.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Intuitively, repairs should increase network robustness, and should lead to large G and smaller m0. This expectation is consistent with previous results that repairs could decrease the relative tail of longevity and presumably sharpens the transition of the dying off phase of the survival curves </w:t>
      </w:r>
      <w:r w:rsidR="00462ABB">
        <w:rPr>
          <w:rFonts w:ascii="Times" w:hAnsi="Times" w:cs="Calibri"/>
          <w:sz w:val="22"/>
          <w:szCs w:val="22"/>
        </w:rPr>
        <w:t>{</w:t>
      </w:r>
      <w:proofErr w:type="spellStart"/>
      <w:r w:rsidR="00462ABB">
        <w:rPr>
          <w:rFonts w:ascii="Times" w:hAnsi="Times" w:cs="Calibri"/>
          <w:sz w:val="22"/>
          <w:szCs w:val="22"/>
        </w:rPr>
        <w:t>Vaupel</w:t>
      </w:r>
      <w:proofErr w:type="spellEnd"/>
      <w:r w:rsidR="00462ABB">
        <w:rPr>
          <w:rFonts w:ascii="Times" w:hAnsi="Times" w:cs="Calibri"/>
          <w:sz w:val="22"/>
          <w:szCs w:val="22"/>
        </w:rPr>
        <w:t>, 2003 #1791}</w:t>
      </w:r>
      <w:r w:rsidRPr="00942B29">
        <w:rPr>
          <w:rFonts w:ascii="Times" w:hAnsi="Times" w:cs="Calibri"/>
          <w:sz w:val="22"/>
          <w:szCs w:val="22"/>
        </w:rPr>
        <w:t xml:space="preserve">; </w:t>
      </w:r>
      <w:r w:rsidRPr="00942B29">
        <w:rPr>
          <w:rFonts w:ascii="Times" w:hAnsi="Times"/>
          <w:sz w:val="22"/>
          <w:szCs w:val="22"/>
        </w:rPr>
        <w:t>Finkelstein, 2006 #1514}.</w:t>
      </w:r>
      <w:r w:rsidRPr="00942B29">
        <w:rPr>
          <w:rFonts w:ascii="Times" w:hAnsi="Times" w:cs="Calibri"/>
          <w:sz w:val="22"/>
          <w:szCs w:val="22"/>
        </w:rPr>
        <w:t xml:space="preserve">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We will also compare repairs of the highly connected genes and less-connect genes in power-law networks. As control, repair in random networks will also be studied.   It was argued verbally that weak-linked genes in networks are key to aging [REF from a </w:t>
      </w:r>
      <w:proofErr w:type="spellStart"/>
      <w:r w:rsidRPr="00942B29">
        <w:rPr>
          <w:rFonts w:ascii="Times" w:hAnsi="Times" w:cs="Calibri"/>
          <w:sz w:val="22"/>
          <w:szCs w:val="22"/>
        </w:rPr>
        <w:t>europena</w:t>
      </w:r>
      <w:proofErr w:type="spellEnd"/>
      <w:r w:rsidRPr="00942B29">
        <w:rPr>
          <w:rFonts w:ascii="Times" w:hAnsi="Times" w:cs="Calibri"/>
          <w:sz w:val="22"/>
          <w:szCs w:val="22"/>
        </w:rPr>
        <w:t xml:space="preserve"> lab</w:t>
      </w:r>
      <w:proofErr w:type="gramStart"/>
      <w:r w:rsidRPr="00942B29">
        <w:rPr>
          <w:rFonts w:ascii="Times" w:hAnsi="Times" w:cs="Calibri"/>
          <w:sz w:val="22"/>
          <w:szCs w:val="22"/>
        </w:rPr>
        <w:t>? ]</w:t>
      </w:r>
      <w:proofErr w:type="gramEnd"/>
      <w:r w:rsidRPr="00942B29">
        <w:rPr>
          <w:rFonts w:ascii="Times" w:hAnsi="Times" w:cs="Calibri"/>
          <w:sz w:val="22"/>
          <w:szCs w:val="22"/>
        </w:rPr>
        <w:t xml:space="preserve">. Our simulation study here can address this question quantitatively. </w:t>
      </w:r>
    </w:p>
    <w:p w:rsidR="00B32FF8" w:rsidRDefault="00942B29">
      <w:pPr>
        <w:ind w:firstLine="720"/>
        <w:jc w:val="both"/>
        <w:rPr>
          <w:rFonts w:ascii="Times" w:hAnsi="Times" w:cs="Calibri"/>
          <w:sz w:val="22"/>
          <w:szCs w:val="22"/>
        </w:rPr>
      </w:pPr>
      <w:proofErr w:type="spellStart"/>
      <w:r w:rsidRPr="00942B29">
        <w:rPr>
          <w:rFonts w:ascii="Times" w:hAnsi="Times" w:cs="Calibri"/>
          <w:sz w:val="22"/>
          <w:szCs w:val="22"/>
        </w:rPr>
        <w:t>Vaupel</w:t>
      </w:r>
      <w:proofErr w:type="spellEnd"/>
      <w:r w:rsidRPr="00942B29">
        <w:rPr>
          <w:rFonts w:ascii="Times" w:hAnsi="Times" w:cs="Calibri"/>
          <w:sz w:val="22"/>
          <w:szCs w:val="22"/>
        </w:rPr>
        <w:t xml:space="preserve"> 2003 proposed to a relative tail of longevity by comparing two </w:t>
      </w:r>
      <w:proofErr w:type="spellStart"/>
      <w:r w:rsidRPr="00942B29">
        <w:rPr>
          <w:rFonts w:ascii="Times" w:hAnsi="Times" w:cs="Calibri"/>
          <w:sz w:val="22"/>
          <w:szCs w:val="22"/>
        </w:rPr>
        <w:t>quantiles</w:t>
      </w:r>
      <w:proofErr w:type="spellEnd"/>
      <w:r w:rsidRPr="00942B29">
        <w:rPr>
          <w:rFonts w:ascii="Times" w:hAnsi="Times" w:cs="Calibri"/>
          <w:sz w:val="22"/>
          <w:szCs w:val="22"/>
        </w:rPr>
        <w:t xml:space="preserve">, say 50% and 90%.  This non-parametric method will be as an alternative approach to the Gompertz model to characterize the aging process. </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Stochastic ordering, </w:t>
      </w:r>
      <w:proofErr w:type="spellStart"/>
      <w:r w:rsidRPr="00942B29">
        <w:rPr>
          <w:rFonts w:ascii="Times" w:hAnsi="Times" w:cs="Calibri"/>
          <w:sz w:val="22"/>
          <w:szCs w:val="22"/>
        </w:rPr>
        <w:t>shaked</w:t>
      </w:r>
      <w:proofErr w:type="spellEnd"/>
      <w:r w:rsidRPr="00942B29">
        <w:rPr>
          <w:rFonts w:ascii="Times" w:hAnsi="Times" w:cs="Calibri"/>
          <w:sz w:val="22"/>
          <w:szCs w:val="22"/>
        </w:rPr>
        <w:t xml:space="preserve"> and </w:t>
      </w:r>
      <w:proofErr w:type="spellStart"/>
      <w:r w:rsidRPr="00942B29">
        <w:rPr>
          <w:rFonts w:ascii="Times" w:hAnsi="Times" w:cs="Calibri"/>
          <w:sz w:val="22"/>
          <w:szCs w:val="22"/>
        </w:rPr>
        <w:t>Shantikhumar</w:t>
      </w:r>
      <w:proofErr w:type="spellEnd"/>
      <w:r w:rsidRPr="00942B29">
        <w:rPr>
          <w:rFonts w:ascii="Times" w:hAnsi="Times" w:cs="Calibri"/>
          <w:sz w:val="22"/>
          <w:szCs w:val="22"/>
        </w:rPr>
        <w:t>, 1993</w:t>
      </w:r>
    </w:p>
    <w:p w:rsidR="00B32FF8" w:rsidRDefault="00B32FF8">
      <w:pPr>
        <w:ind w:firstLine="720"/>
        <w:jc w:val="both"/>
        <w:rPr>
          <w:rFonts w:ascii="Times" w:hAnsi="Times" w:cs="Calibri"/>
          <w:sz w:val="22"/>
          <w:szCs w:val="22"/>
        </w:rPr>
      </w:pP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1.4.</w:t>
      </w:r>
      <w:proofErr w:type="gramEnd"/>
      <w:r w:rsidRPr="007D41C0">
        <w:rPr>
          <w:rFonts w:ascii="Times" w:hAnsi="Times"/>
          <w:sz w:val="22"/>
          <w:szCs w:val="22"/>
        </w:rPr>
        <w:t xml:space="preserve"> Introduce </w:t>
      </w:r>
      <w:proofErr w:type="spellStart"/>
      <w:r w:rsidRPr="007D41C0">
        <w:rPr>
          <w:rFonts w:ascii="Times" w:hAnsi="Times"/>
          <w:sz w:val="22"/>
          <w:szCs w:val="22"/>
        </w:rPr>
        <w:t>ploidity</w:t>
      </w:r>
      <w:proofErr w:type="spellEnd"/>
      <w:r w:rsidRPr="007D41C0">
        <w:rPr>
          <w:rFonts w:ascii="Times" w:hAnsi="Times"/>
          <w:sz w:val="22"/>
          <w:szCs w:val="22"/>
        </w:rPr>
        <w:t xml:space="preserve"> and alleles into the network reliability model and study how gene interactions influence lifespan and aging process as quantitative traits.</w:t>
      </w:r>
    </w:p>
    <w:p w:rsidR="00B32FF8" w:rsidRDefault="00942B29">
      <w:pPr>
        <w:ind w:firstLine="720"/>
        <w:jc w:val="both"/>
        <w:rPr>
          <w:rFonts w:ascii="Times" w:hAnsi="Times"/>
          <w:sz w:val="22"/>
          <w:szCs w:val="22"/>
        </w:rPr>
      </w:pPr>
      <w:proofErr w:type="spellStart"/>
      <w:r w:rsidRPr="00942B29">
        <w:rPr>
          <w:rFonts w:ascii="Times" w:hAnsi="Times"/>
          <w:sz w:val="22"/>
          <w:szCs w:val="22"/>
        </w:rPr>
        <w:t>Ploidity</w:t>
      </w:r>
      <w:proofErr w:type="spellEnd"/>
      <w:r w:rsidRPr="00942B29">
        <w:rPr>
          <w:rFonts w:ascii="Times" w:hAnsi="Times"/>
          <w:sz w:val="22"/>
          <w:szCs w:val="22"/>
        </w:rPr>
        <w:t xml:space="preserve"> and alleles are two related genetic factors that contribute to both robustness and plasticity in eukaryotic organisms, including </w:t>
      </w:r>
      <w:r w:rsidRPr="00942B29">
        <w:rPr>
          <w:rFonts w:ascii="Times" w:hAnsi="Times"/>
          <w:i/>
          <w:sz w:val="22"/>
          <w:szCs w:val="22"/>
        </w:rPr>
        <w:t>S. cerevisiae</w:t>
      </w:r>
      <w:r w:rsidRPr="00942B29">
        <w:rPr>
          <w:rFonts w:ascii="Times" w:hAnsi="Times"/>
          <w:sz w:val="22"/>
          <w:szCs w:val="22"/>
        </w:rPr>
        <w:t xml:space="preserve">.  The importance of different allelic interactions on aging can be seen by the </w:t>
      </w:r>
      <w:proofErr w:type="spellStart"/>
      <w:r w:rsidRPr="00942B29">
        <w:rPr>
          <w:rFonts w:ascii="Times" w:hAnsi="Times"/>
          <w:sz w:val="22"/>
          <w:szCs w:val="22"/>
        </w:rPr>
        <w:t>transgressive</w:t>
      </w:r>
      <w:proofErr w:type="spellEnd"/>
      <w:r w:rsidRPr="00942B29">
        <w:rPr>
          <w:rFonts w:ascii="Times" w:hAnsi="Times"/>
          <w:sz w:val="22"/>
          <w:szCs w:val="22"/>
        </w:rPr>
        <w:t xml:space="preserve"> segregation of CLS reported by Kwan and </w:t>
      </w:r>
      <w:proofErr w:type="spellStart"/>
      <w:r w:rsidRPr="00942B29">
        <w:rPr>
          <w:rFonts w:ascii="Times" w:hAnsi="Times"/>
          <w:sz w:val="22"/>
          <w:szCs w:val="22"/>
        </w:rPr>
        <w:t>Bedalov</w:t>
      </w:r>
      <w:proofErr w:type="spellEnd"/>
      <w:r w:rsidRPr="00942B29">
        <w:rPr>
          <w:rFonts w:ascii="Times" w:hAnsi="Times"/>
          <w:sz w:val="22"/>
          <w:szCs w:val="22"/>
        </w:rPr>
        <w:t xml:space="preserve"> </w:t>
      </w:r>
      <w:r w:rsidR="00462ABB">
        <w:rPr>
          <w:rFonts w:ascii="Times" w:hAnsi="Times"/>
          <w:sz w:val="22"/>
          <w:szCs w:val="22"/>
        </w:rPr>
        <w:t>{Kwan, 2011 #1518}</w:t>
      </w:r>
      <w:r w:rsidRPr="00942B29">
        <w:rPr>
          <w:rFonts w:ascii="Times" w:hAnsi="Times"/>
          <w:sz w:val="22"/>
          <w:szCs w:val="22"/>
        </w:rPr>
        <w:t xml:space="preserve">.  In this study, the CLS of two haploid parental strains are similar, but their haploid progeny display a wide range of CLS. This kind of </w:t>
      </w:r>
      <w:proofErr w:type="spellStart"/>
      <w:r w:rsidRPr="00942B29">
        <w:rPr>
          <w:rFonts w:ascii="Times" w:hAnsi="Times"/>
          <w:sz w:val="22"/>
          <w:szCs w:val="22"/>
        </w:rPr>
        <w:t>transgressive</w:t>
      </w:r>
      <w:proofErr w:type="spellEnd"/>
      <w:r w:rsidRPr="00942B29">
        <w:rPr>
          <w:rFonts w:ascii="Times" w:hAnsi="Times"/>
          <w:sz w:val="22"/>
          <w:szCs w:val="22"/>
        </w:rPr>
        <w:t xml:space="preserve"> segregation can be sufficiently generated by a single antagonistic QTL based on additive model, and has been argued to play important roles in adaptation and speciation </w:t>
      </w:r>
      <w:r w:rsidR="00462ABB">
        <w:rPr>
          <w:rFonts w:ascii="Times" w:hAnsi="Times"/>
          <w:sz w:val="22"/>
          <w:szCs w:val="22"/>
        </w:rPr>
        <w:t>{</w:t>
      </w:r>
      <w:proofErr w:type="spellStart"/>
      <w:r w:rsidR="00462ABB">
        <w:rPr>
          <w:rFonts w:ascii="Times" w:hAnsi="Times"/>
          <w:sz w:val="22"/>
          <w:szCs w:val="22"/>
        </w:rPr>
        <w:t>Rieseberg</w:t>
      </w:r>
      <w:proofErr w:type="spellEnd"/>
      <w:r w:rsidR="00462ABB">
        <w:rPr>
          <w:rFonts w:ascii="Times" w:hAnsi="Times"/>
          <w:sz w:val="22"/>
          <w:szCs w:val="22"/>
        </w:rPr>
        <w:t>, 2003 #1795;Rieseberg, 1999 #1797}</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In our network aging model, we plan to introduce two alleles only for the essential genes (for diploid organisms such as </w:t>
      </w:r>
      <w:r w:rsidRPr="00942B29">
        <w:rPr>
          <w:rFonts w:ascii="Times" w:hAnsi="Times"/>
          <w:i/>
          <w:sz w:val="22"/>
          <w:szCs w:val="22"/>
        </w:rPr>
        <w:t>S. cerevisiae</w:t>
      </w:r>
      <w:r w:rsidRPr="00942B29">
        <w:rPr>
          <w:rFonts w:ascii="Times" w:hAnsi="Times"/>
          <w:sz w:val="22"/>
          <w:szCs w:val="22"/>
        </w:rPr>
        <w:t xml:space="preserve">). When an essential gene has two alleles that each has a different failure rate, we will be facing the question how to model lethal phenotype. A natural option is to treat the two alleles as redundant components which is equivalent to parallel components in reliability engineering models. Mathematically, this two-allele model for one gene is serendipitously analogous to the synthetic lethality model (two single-allele genes) in Aim 1.2, because non-essential genes do not contribute to lethality in our model. </w:t>
      </w:r>
    </w:p>
    <w:p w:rsidR="00B32FF8" w:rsidRDefault="00942B29">
      <w:pPr>
        <w:ind w:firstLine="720"/>
        <w:jc w:val="both"/>
        <w:rPr>
          <w:rFonts w:ascii="Times" w:hAnsi="Times"/>
          <w:sz w:val="22"/>
          <w:szCs w:val="22"/>
        </w:rPr>
      </w:pPr>
      <w:commentRangeStart w:id="225"/>
      <w:proofErr w:type="spellStart"/>
      <w:r w:rsidRPr="00942B29">
        <w:rPr>
          <w:rFonts w:ascii="Times" w:hAnsi="Times"/>
          <w:sz w:val="22"/>
          <w:szCs w:val="22"/>
        </w:rPr>
        <w:t>Zuk</w:t>
      </w:r>
      <w:proofErr w:type="spellEnd"/>
      <w:r w:rsidRPr="00942B29">
        <w:rPr>
          <w:rFonts w:ascii="Times" w:hAnsi="Times"/>
          <w:sz w:val="22"/>
          <w:szCs w:val="22"/>
        </w:rPr>
        <w:t xml:space="preserve"> et al proposed a limiting pathway (LP) model for disease that is analogous to traditional reliability models </w:t>
      </w:r>
      <w:r w:rsidR="00462ABB">
        <w:rPr>
          <w:rFonts w:ascii="Times" w:hAnsi="Times"/>
          <w:sz w:val="22"/>
          <w:szCs w:val="22"/>
        </w:rPr>
        <w:t>{</w:t>
      </w:r>
      <w:proofErr w:type="spellStart"/>
      <w:r w:rsidR="00462ABB">
        <w:rPr>
          <w:rFonts w:ascii="Times" w:hAnsi="Times"/>
          <w:sz w:val="22"/>
          <w:szCs w:val="22"/>
        </w:rPr>
        <w:t>Zuk</w:t>
      </w:r>
      <w:proofErr w:type="spellEnd"/>
      <w:r w:rsidR="00462ABB">
        <w:rPr>
          <w:rFonts w:ascii="Times" w:hAnsi="Times"/>
          <w:sz w:val="22"/>
          <w:szCs w:val="22"/>
        </w:rPr>
        <w:t>, 2012 #1798}</w:t>
      </w:r>
      <w:r w:rsidRPr="00942B29">
        <w:rPr>
          <w:rFonts w:ascii="Times" w:hAnsi="Times"/>
          <w:sz w:val="22"/>
          <w:szCs w:val="22"/>
        </w:rPr>
        <w:t xml:space="preserve">. </w:t>
      </w:r>
      <w:commentRangeEnd w:id="225"/>
      <w:r w:rsidRPr="00942B29">
        <w:rPr>
          <w:rStyle w:val="CommentReference"/>
          <w:rFonts w:ascii="Times" w:hAnsi="Times"/>
          <w:sz w:val="22"/>
          <w:szCs w:val="22"/>
        </w:rPr>
        <w:commentReference w:id="225"/>
      </w:r>
      <w:proofErr w:type="spellStart"/>
      <w:r w:rsidRPr="00942B29">
        <w:rPr>
          <w:rFonts w:ascii="Times" w:hAnsi="Times"/>
          <w:sz w:val="22"/>
          <w:szCs w:val="22"/>
        </w:rPr>
        <w:t>Zuk</w:t>
      </w:r>
      <w:proofErr w:type="spellEnd"/>
      <w:r w:rsidRPr="00942B29">
        <w:rPr>
          <w:rFonts w:ascii="Times" w:hAnsi="Times"/>
          <w:sz w:val="22"/>
          <w:szCs w:val="22"/>
        </w:rPr>
        <w:t xml:space="preserve"> and colleagues show that when there are two LP in the model, … </w:t>
      </w:r>
      <w:proofErr w:type="gramStart"/>
      <w:r w:rsidRPr="00942B29">
        <w:rPr>
          <w:rFonts w:ascii="Times" w:hAnsi="Times"/>
          <w:sz w:val="22"/>
          <w:szCs w:val="22"/>
        </w:rPr>
        <w:t>… ??</w:t>
      </w:r>
      <w:proofErr w:type="gramEnd"/>
      <w:r w:rsidRPr="00942B29">
        <w:rPr>
          <w:rFonts w:ascii="Times" w:hAnsi="Times"/>
          <w:sz w:val="22"/>
          <w:szCs w:val="22"/>
        </w:rPr>
        <w:t>(</w:t>
      </w:r>
      <w:proofErr w:type="gramStart"/>
      <w:r w:rsidRPr="00942B29">
        <w:rPr>
          <w:rFonts w:ascii="Times" w:hAnsi="Times"/>
          <w:sz w:val="22"/>
          <w:szCs w:val="22"/>
        </w:rPr>
        <w:t>how</w:t>
      </w:r>
      <w:proofErr w:type="gramEnd"/>
      <w:r w:rsidRPr="00942B29">
        <w:rPr>
          <w:rFonts w:ascii="Times" w:hAnsi="Times"/>
          <w:sz w:val="22"/>
          <w:szCs w:val="22"/>
        </w:rPr>
        <w:t xml:space="preserve"> could additive model leads to </w:t>
      </w:r>
      <w:proofErr w:type="spellStart"/>
      <w:r w:rsidRPr="00942B29">
        <w:rPr>
          <w:rFonts w:ascii="Times" w:hAnsi="Times"/>
          <w:sz w:val="22"/>
          <w:szCs w:val="22"/>
        </w:rPr>
        <w:t>epistasis</w:t>
      </w:r>
      <w:proofErr w:type="spellEnd"/>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Cryptic genetic variation refers to those variation that are capable of affect some traits but were buffered genetic robustness, such as the genetic capacitance of Hsp90 </w:t>
      </w:r>
      <w:r w:rsidR="00462ABB">
        <w:rPr>
          <w:rFonts w:ascii="Times" w:hAnsi="Times"/>
          <w:sz w:val="22"/>
          <w:szCs w:val="22"/>
        </w:rPr>
        <w:t>{Gibson, 2004 #2157</w:t>
      </w:r>
      <w:proofErr w:type="gramStart"/>
      <w:r w:rsidR="00462ABB">
        <w:rPr>
          <w:rFonts w:ascii="Times" w:hAnsi="Times"/>
          <w:sz w:val="22"/>
          <w:szCs w:val="22"/>
        </w:rPr>
        <w:t>;Rutherford</w:t>
      </w:r>
      <w:proofErr w:type="gramEnd"/>
      <w:r w:rsidR="00462ABB">
        <w:rPr>
          <w:rFonts w:ascii="Times" w:hAnsi="Times"/>
          <w:sz w:val="22"/>
          <w:szCs w:val="22"/>
        </w:rPr>
        <w:t>, 1998 #640}</w:t>
      </w:r>
      <w:r w:rsidRPr="00942B29">
        <w:rPr>
          <w:rFonts w:ascii="Times" w:hAnsi="Times"/>
          <w:sz w:val="22"/>
          <w:szCs w:val="22"/>
        </w:rPr>
        <w:t xml:space="preserve">. The slope of regression line between phenotypic </w:t>
      </w:r>
      <w:proofErr w:type="spellStart"/>
      <w:r w:rsidRPr="00942B29">
        <w:rPr>
          <w:rFonts w:ascii="Times" w:hAnsi="Times"/>
          <w:sz w:val="22"/>
          <w:szCs w:val="22"/>
        </w:rPr>
        <w:t>reponses</w:t>
      </w:r>
      <w:proofErr w:type="spellEnd"/>
      <w:r w:rsidRPr="00942B29">
        <w:rPr>
          <w:rFonts w:ascii="Times" w:hAnsi="Times"/>
          <w:sz w:val="22"/>
          <w:szCs w:val="22"/>
        </w:rPr>
        <w:t xml:space="preserve"> and generations (lines) were termed ‘realized heritability h</w:t>
      </w:r>
      <w:r w:rsidRPr="00942B29">
        <w:rPr>
          <w:rFonts w:ascii="Times" w:hAnsi="Times"/>
          <w:sz w:val="22"/>
          <w:szCs w:val="22"/>
          <w:vertAlign w:val="superscript"/>
        </w:rPr>
        <w:t>2</w:t>
      </w:r>
      <w:r w:rsidRPr="00942B29">
        <w:rPr>
          <w:rFonts w:ascii="Times" w:hAnsi="Times"/>
          <w:sz w:val="22"/>
          <w:szCs w:val="22"/>
        </w:rPr>
        <w:t xml:space="preserve">’ </w:t>
      </w:r>
      <w:r w:rsidR="00462ABB">
        <w:rPr>
          <w:rFonts w:ascii="Times" w:hAnsi="Times"/>
          <w:sz w:val="22"/>
          <w:szCs w:val="22"/>
        </w:rPr>
        <w:t>{Rutherford, 1998 #640}</w:t>
      </w:r>
      <w:r w:rsidRPr="00942B29">
        <w:rPr>
          <w:rFonts w:ascii="Times" w:hAnsi="Times"/>
          <w:sz w:val="22"/>
          <w:szCs w:val="22"/>
        </w:rPr>
        <w:t xml:space="preserve">. It was argued that capacitors can ‘conditionally’ release genetic variations and may provide adaptive advantages </w:t>
      </w:r>
      <w:r w:rsidR="00462ABB">
        <w:rPr>
          <w:rFonts w:ascii="Times" w:hAnsi="Times"/>
          <w:sz w:val="22"/>
          <w:szCs w:val="22"/>
        </w:rPr>
        <w:t>{Rutherford, 1998 #640}</w:t>
      </w:r>
      <w:r w:rsidRPr="00942B29">
        <w:rPr>
          <w:rFonts w:ascii="Times" w:hAnsi="Times"/>
          <w:sz w:val="22"/>
          <w:szCs w:val="22"/>
        </w:rPr>
        <w:t xml:space="preserve">. Cryptic variation was found to promote rapid adaptation in a </w:t>
      </w:r>
      <w:proofErr w:type="spellStart"/>
      <w:r w:rsidRPr="00942B29">
        <w:rPr>
          <w:rFonts w:ascii="Times" w:hAnsi="Times"/>
          <w:sz w:val="22"/>
          <w:szCs w:val="22"/>
        </w:rPr>
        <w:t>ribozyme</w:t>
      </w:r>
      <w:proofErr w:type="spellEnd"/>
      <w:r w:rsidRPr="00942B29">
        <w:rPr>
          <w:rFonts w:ascii="Times" w:hAnsi="Times"/>
          <w:sz w:val="22"/>
          <w:szCs w:val="22"/>
        </w:rPr>
        <w:t xml:space="preserve"> </w:t>
      </w:r>
      <w:r w:rsidR="00462ABB">
        <w:rPr>
          <w:rFonts w:ascii="Times" w:hAnsi="Times"/>
          <w:sz w:val="22"/>
          <w:szCs w:val="22"/>
        </w:rPr>
        <w:t>{Hayden, 2011 #2155}</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Our network model does not need the additive assumption for QTLs.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Implication: aging as a quantitative trait by simulating interacting and non-interacting genes.  Dominance using </w:t>
      </w:r>
      <w:proofErr w:type="spellStart"/>
      <w:r w:rsidRPr="00942B29">
        <w:rPr>
          <w:rFonts w:ascii="Times" w:hAnsi="Times"/>
          <w:b w:val="0"/>
          <w:sz w:val="22"/>
          <w:szCs w:val="22"/>
        </w:rPr>
        <w:t>diplod</w:t>
      </w:r>
      <w:proofErr w:type="spellEnd"/>
      <w:r w:rsidRPr="00942B29">
        <w:rPr>
          <w:rFonts w:ascii="Times" w:hAnsi="Times"/>
          <w:b w:val="0"/>
          <w:sz w:val="22"/>
          <w:szCs w:val="22"/>
        </w:rPr>
        <w:t xml:space="preserve"> alleles </w:t>
      </w:r>
    </w:p>
    <w:p w:rsidR="00B32FF8" w:rsidRDefault="00942B29">
      <w:pPr>
        <w:ind w:firstLine="720"/>
        <w:jc w:val="both"/>
        <w:rPr>
          <w:rFonts w:ascii="Times" w:hAnsi="Times"/>
          <w:sz w:val="22"/>
          <w:szCs w:val="22"/>
        </w:rPr>
      </w:pPr>
      <w:r w:rsidRPr="00942B29">
        <w:rPr>
          <w:rFonts w:ascii="Times" w:hAnsi="Times"/>
          <w:sz w:val="22"/>
          <w:szCs w:val="22"/>
        </w:rPr>
        <w:t xml:space="preserve">Hidden variation (see </w:t>
      </w:r>
      <w:proofErr w:type="spellStart"/>
      <w:r w:rsidRPr="00942B29">
        <w:rPr>
          <w:rFonts w:ascii="Times" w:hAnsi="Times"/>
          <w:sz w:val="22"/>
          <w:szCs w:val="22"/>
        </w:rPr>
        <w:t>Hermisson</w:t>
      </w:r>
      <w:proofErr w:type="spellEnd"/>
      <w:r w:rsidRPr="00942B29">
        <w:rPr>
          <w:rFonts w:ascii="Times" w:hAnsi="Times"/>
          <w:sz w:val="22"/>
          <w:szCs w:val="22"/>
        </w:rPr>
        <w:t xml:space="preserve"> and Wagner, 2004 Genetics, hidden variation and genetic robustness)</w:t>
      </w:r>
    </w:p>
    <w:p w:rsidR="00B32FF8" w:rsidRDefault="00942B29">
      <w:pPr>
        <w:ind w:firstLine="720"/>
        <w:jc w:val="both"/>
        <w:rPr>
          <w:rFonts w:ascii="Times" w:hAnsi="Times"/>
          <w:sz w:val="22"/>
          <w:szCs w:val="22"/>
        </w:rPr>
      </w:pPr>
      <w:r w:rsidRPr="00942B29">
        <w:rPr>
          <w:rFonts w:ascii="Times" w:hAnsi="Times"/>
          <w:sz w:val="22"/>
          <w:szCs w:val="22"/>
        </w:rPr>
        <w:t>Mutation and aging, LOH modeling</w:t>
      </w:r>
    </w:p>
    <w:p w:rsidR="00B32FF8" w:rsidRDefault="00942B29">
      <w:pPr>
        <w:ind w:firstLine="720"/>
        <w:jc w:val="both"/>
        <w:rPr>
          <w:rFonts w:ascii="Times" w:hAnsi="Times"/>
          <w:sz w:val="22"/>
          <w:szCs w:val="22"/>
        </w:rPr>
      </w:pPr>
      <w:proofErr w:type="gramStart"/>
      <w:r w:rsidRPr="00942B29">
        <w:rPr>
          <w:rFonts w:ascii="Times" w:hAnsi="Times"/>
          <w:sz w:val="22"/>
          <w:szCs w:val="22"/>
        </w:rPr>
        <w:t>Evolutionary and ecological implication of age-structure yeast population.</w:t>
      </w:r>
      <w:proofErr w:type="gramEnd"/>
    </w:p>
    <w:p w:rsidR="00B32FF8" w:rsidRDefault="00942B29">
      <w:pPr>
        <w:ind w:firstLine="720"/>
        <w:jc w:val="both"/>
        <w:rPr>
          <w:rFonts w:ascii="Times" w:hAnsi="Times"/>
          <w:sz w:val="22"/>
          <w:szCs w:val="22"/>
        </w:rPr>
      </w:pPr>
      <w:proofErr w:type="gramStart"/>
      <w:r w:rsidRPr="00942B29">
        <w:rPr>
          <w:rFonts w:ascii="Times" w:hAnsi="Times"/>
          <w:sz w:val="22"/>
          <w:szCs w:val="22"/>
        </w:rPr>
        <w:t>Emergent property modeling and selection on genes.</w:t>
      </w:r>
      <w:proofErr w:type="gramEnd"/>
      <w:r w:rsidRPr="00942B29">
        <w:rPr>
          <w:rFonts w:ascii="Times" w:hAnsi="Times"/>
          <w:sz w:val="22"/>
          <w:szCs w:val="22"/>
        </w:rPr>
        <w:t xml:space="preserve"> </w:t>
      </w:r>
      <w:proofErr w:type="gramStart"/>
      <w:r w:rsidRPr="00942B29">
        <w:rPr>
          <w:rFonts w:ascii="Times" w:hAnsi="Times"/>
          <w:sz w:val="22"/>
          <w:szCs w:val="22"/>
        </w:rPr>
        <w:t>Canalization.</w:t>
      </w:r>
      <w:proofErr w:type="gramEnd"/>
      <w:r w:rsidRPr="00942B29">
        <w:rPr>
          <w:rFonts w:ascii="Times" w:hAnsi="Times"/>
          <w:sz w:val="22"/>
          <w:szCs w:val="22"/>
        </w:rPr>
        <w:t xml:space="preserve"> </w:t>
      </w:r>
      <w:proofErr w:type="spellStart"/>
      <w:proofErr w:type="gramStart"/>
      <w:r w:rsidRPr="00942B29">
        <w:rPr>
          <w:rFonts w:ascii="Times" w:hAnsi="Times"/>
          <w:sz w:val="22"/>
          <w:szCs w:val="22"/>
        </w:rPr>
        <w:t>Pleiotropy</w:t>
      </w:r>
      <w:proofErr w:type="spellEnd"/>
      <w:r w:rsidRPr="00942B29">
        <w:rPr>
          <w:rFonts w:ascii="Times" w:hAnsi="Times"/>
          <w:sz w:val="22"/>
          <w:szCs w:val="22"/>
        </w:rPr>
        <w:t>.</w:t>
      </w:r>
      <w:proofErr w:type="gramEnd"/>
      <w:r w:rsidRPr="00942B29">
        <w:rPr>
          <w:rFonts w:ascii="Times" w:hAnsi="Times"/>
          <w:sz w:val="22"/>
          <w:szCs w:val="22"/>
        </w:rPr>
        <w:t xml:space="preserve"> </w:t>
      </w:r>
    </w:p>
    <w:p w:rsidR="00B32FF8" w:rsidRDefault="00942B29">
      <w:pPr>
        <w:ind w:firstLine="720"/>
        <w:jc w:val="both"/>
        <w:rPr>
          <w:rFonts w:ascii="Times" w:hAnsi="Times"/>
          <w:sz w:val="22"/>
          <w:szCs w:val="22"/>
        </w:rPr>
      </w:pPr>
      <w:proofErr w:type="gramStart"/>
      <w:r w:rsidRPr="00942B29">
        <w:rPr>
          <w:rFonts w:ascii="Times" w:hAnsi="Times"/>
          <w:sz w:val="22"/>
          <w:szCs w:val="22"/>
        </w:rPr>
        <w:t>Threshold trait?</w:t>
      </w:r>
      <w:proofErr w:type="gramEnd"/>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How would statistic </w:t>
      </w:r>
      <w:proofErr w:type="spellStart"/>
      <w:r w:rsidRPr="00942B29">
        <w:rPr>
          <w:rFonts w:ascii="Times" w:hAnsi="Times"/>
          <w:sz w:val="22"/>
          <w:szCs w:val="22"/>
        </w:rPr>
        <w:t>epistasis</w:t>
      </w:r>
      <w:proofErr w:type="spellEnd"/>
      <w:r w:rsidRPr="00942B29">
        <w:rPr>
          <w:rFonts w:ascii="Times" w:hAnsi="Times"/>
          <w:sz w:val="22"/>
          <w:szCs w:val="22"/>
        </w:rPr>
        <w:t xml:space="preserve"> arise from allelic effect on aging in </w:t>
      </w:r>
      <w:proofErr w:type="gramStart"/>
      <w:r w:rsidRPr="00942B29">
        <w:rPr>
          <w:rFonts w:ascii="Times" w:hAnsi="Times"/>
          <w:sz w:val="22"/>
          <w:szCs w:val="22"/>
        </w:rPr>
        <w:t>networks</w:t>
      </w:r>
      <w:proofErr w:type="gramEnd"/>
    </w:p>
    <w:p w:rsidR="00B32FF8" w:rsidRDefault="00942B29">
      <w:pPr>
        <w:ind w:firstLine="720"/>
        <w:jc w:val="both"/>
        <w:rPr>
          <w:rFonts w:ascii="Times" w:hAnsi="Times"/>
          <w:sz w:val="22"/>
          <w:szCs w:val="22"/>
        </w:rPr>
      </w:pPr>
      <w:r w:rsidRPr="00942B29">
        <w:rPr>
          <w:rFonts w:ascii="Times" w:hAnsi="Times"/>
          <w:sz w:val="22"/>
          <w:szCs w:val="22"/>
        </w:rPr>
        <w:t>Dependable interaction -&gt; robustness</w:t>
      </w:r>
    </w:p>
    <w:p w:rsidR="00B32FF8" w:rsidRDefault="00B32FF8">
      <w:pPr>
        <w:ind w:firstLine="720"/>
        <w:jc w:val="both"/>
        <w:rPr>
          <w:rFonts w:ascii="Times" w:hAnsi="Times"/>
          <w:sz w:val="22"/>
          <w:szCs w:val="22"/>
        </w:rPr>
      </w:pPr>
    </w:p>
    <w:p w:rsidR="00B32FF8" w:rsidRDefault="00942B29">
      <w:pPr>
        <w:pStyle w:val="Heading3"/>
        <w:ind w:left="0" w:firstLine="0"/>
        <w:jc w:val="both"/>
        <w:rPr>
          <w:rFonts w:ascii="Times" w:hAnsi="Times" w:cs="Calibri"/>
          <w:b w:val="0"/>
          <w:sz w:val="22"/>
          <w:szCs w:val="22"/>
        </w:rPr>
      </w:pPr>
      <w:r w:rsidRPr="00942B29">
        <w:rPr>
          <w:rFonts w:ascii="Times" w:hAnsi="Times" w:cs="Calibri"/>
          <w:b w:val="0"/>
          <w:sz w:val="22"/>
          <w:szCs w:val="22"/>
        </w:rPr>
        <w:t xml:space="preserve">Expected </w:t>
      </w:r>
      <w:proofErr w:type="gramStart"/>
      <w:r w:rsidRPr="00942B29">
        <w:rPr>
          <w:rFonts w:ascii="Times" w:hAnsi="Times" w:cs="Calibri"/>
          <w:b w:val="0"/>
          <w:sz w:val="22"/>
          <w:szCs w:val="22"/>
        </w:rPr>
        <w:t xml:space="preserve">outcomes </w:t>
      </w:r>
      <w:r w:rsidR="002D3531">
        <w:rPr>
          <w:rFonts w:ascii="Times" w:hAnsi="Times" w:cs="Calibri"/>
          <w:b w:val="0"/>
          <w:sz w:val="22"/>
          <w:szCs w:val="22"/>
        </w:rPr>
        <w:t>,</w:t>
      </w:r>
      <w:proofErr w:type="gramEnd"/>
      <w:r w:rsidR="002D3531">
        <w:rPr>
          <w:rFonts w:ascii="Times" w:hAnsi="Times" w:cs="Calibri"/>
          <w:b w:val="0"/>
          <w:sz w:val="22"/>
          <w:szCs w:val="22"/>
        </w:rPr>
        <w:t xml:space="preserve"> </w:t>
      </w:r>
      <w:r w:rsidRPr="00942B29">
        <w:rPr>
          <w:rFonts w:ascii="Times" w:hAnsi="Times" w:cs="Calibri"/>
          <w:b w:val="0"/>
          <w:sz w:val="22"/>
          <w:szCs w:val="22"/>
        </w:rPr>
        <w:t>significance</w:t>
      </w:r>
      <w:r w:rsidR="002D3531">
        <w:rPr>
          <w:rFonts w:ascii="Times" w:hAnsi="Times" w:cs="Calibri"/>
          <w:b w:val="0"/>
          <w:sz w:val="22"/>
          <w:szCs w:val="22"/>
        </w:rPr>
        <w:t>, and alternative approaches</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Aging is one of the best measurements of robustness (Quote from Dan Gottschling, personal communication). </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Biological heterogeneity and noises is an important factor in biological aging. </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Improve our understanding of lifespan as a quantitative trait, in reference to </w:t>
      </w:r>
      <w:proofErr w:type="spellStart"/>
      <w:r w:rsidRPr="00942B29">
        <w:rPr>
          <w:rFonts w:ascii="Times" w:hAnsi="Times" w:cs="Calibri"/>
          <w:bCs/>
          <w:sz w:val="22"/>
          <w:szCs w:val="22"/>
        </w:rPr>
        <w:t>Zuk</w:t>
      </w:r>
      <w:proofErr w:type="spellEnd"/>
      <w:r w:rsidRPr="00942B29">
        <w:rPr>
          <w:rFonts w:ascii="Times" w:hAnsi="Times" w:cs="Calibri"/>
          <w:bCs/>
          <w:sz w:val="22"/>
          <w:szCs w:val="22"/>
        </w:rPr>
        <w:t xml:space="preserve"> work from the Lander lab. </w:t>
      </w:r>
    </w:p>
    <w:p w:rsidR="00B32FF8" w:rsidRDefault="00942B29">
      <w:pPr>
        <w:ind w:firstLine="720"/>
        <w:jc w:val="both"/>
        <w:rPr>
          <w:rFonts w:ascii="Times" w:hAnsi="Times" w:cs="Calibri"/>
          <w:bCs/>
          <w:sz w:val="22"/>
          <w:szCs w:val="22"/>
        </w:rPr>
      </w:pPr>
      <w:proofErr w:type="gramStart"/>
      <w:r w:rsidRPr="00942B29">
        <w:rPr>
          <w:rFonts w:ascii="Times" w:hAnsi="Times" w:cs="Calibri"/>
          <w:bCs/>
          <w:sz w:val="22"/>
          <w:szCs w:val="22"/>
        </w:rPr>
        <w:t>m0 ,</w:t>
      </w:r>
      <w:proofErr w:type="gramEnd"/>
      <w:r w:rsidRPr="00942B29">
        <w:rPr>
          <w:rFonts w:ascii="Times" w:hAnsi="Times" w:cs="Calibri"/>
          <w:bCs/>
          <w:sz w:val="22"/>
          <w:szCs w:val="22"/>
        </w:rPr>
        <w:t xml:space="preserve"> G, and tail distribution in large population</w:t>
      </w:r>
    </w:p>
    <w:p w:rsidR="00B32FF8" w:rsidRDefault="00942B29">
      <w:pPr>
        <w:ind w:firstLine="720"/>
        <w:jc w:val="both"/>
        <w:rPr>
          <w:rFonts w:ascii="Times" w:hAnsi="Times" w:cs="Calibri"/>
          <w:bCs/>
          <w:sz w:val="22"/>
          <w:szCs w:val="22"/>
        </w:rPr>
      </w:pPr>
      <w:proofErr w:type="spellStart"/>
      <w:r w:rsidRPr="00942B29">
        <w:rPr>
          <w:rFonts w:ascii="Times" w:hAnsi="Times" w:cs="Calibri"/>
          <w:bCs/>
          <w:sz w:val="22"/>
          <w:szCs w:val="22"/>
        </w:rPr>
        <w:t>Gompertz</w:t>
      </w:r>
      <w:proofErr w:type="spellEnd"/>
      <w:r w:rsidRPr="00942B29">
        <w:rPr>
          <w:rFonts w:ascii="Times" w:hAnsi="Times" w:cs="Calibri"/>
          <w:bCs/>
          <w:sz w:val="22"/>
          <w:szCs w:val="22"/>
        </w:rPr>
        <w:t xml:space="preserve"> versus </w:t>
      </w:r>
      <w:proofErr w:type="spellStart"/>
      <w:r w:rsidRPr="00942B29">
        <w:rPr>
          <w:rFonts w:ascii="Times" w:hAnsi="Times" w:cs="Calibri"/>
          <w:bCs/>
          <w:sz w:val="22"/>
          <w:szCs w:val="22"/>
        </w:rPr>
        <w:t>Weibull</w:t>
      </w:r>
      <w:proofErr w:type="spellEnd"/>
      <w:r w:rsidRPr="00942B29">
        <w:rPr>
          <w:rFonts w:ascii="Times" w:hAnsi="Times" w:cs="Calibri"/>
          <w:bCs/>
          <w:sz w:val="22"/>
          <w:szCs w:val="22"/>
        </w:rPr>
        <w:t xml:space="preserve"> distribution</w:t>
      </w:r>
    </w:p>
    <w:p w:rsidR="00B32FF8" w:rsidRDefault="00942B29">
      <w:pPr>
        <w:ind w:firstLine="720"/>
        <w:jc w:val="both"/>
        <w:rPr>
          <w:rFonts w:ascii="Times" w:hAnsi="Times" w:cs="Calibri"/>
          <w:bCs/>
          <w:sz w:val="22"/>
          <w:szCs w:val="22"/>
        </w:rPr>
      </w:pPr>
      <w:r w:rsidRPr="00942B29">
        <w:rPr>
          <w:rFonts w:ascii="Times" w:hAnsi="Times" w:cs="Calibri"/>
          <w:bCs/>
          <w:sz w:val="22"/>
          <w:szCs w:val="22"/>
        </w:rPr>
        <w:t>Synthetic lethal interactions</w:t>
      </w:r>
    </w:p>
    <w:p w:rsidR="00B32FF8" w:rsidRDefault="00942B29">
      <w:pPr>
        <w:ind w:firstLine="720"/>
        <w:jc w:val="both"/>
        <w:rPr>
          <w:rFonts w:ascii="Times" w:hAnsi="Times" w:cs="Calibri"/>
          <w:bCs/>
          <w:sz w:val="22"/>
          <w:szCs w:val="22"/>
        </w:rPr>
      </w:pPr>
      <w:r w:rsidRPr="00942B29">
        <w:rPr>
          <w:rFonts w:ascii="Times" w:hAnsi="Times" w:cs="Calibri"/>
          <w:bCs/>
          <w:sz w:val="22"/>
          <w:szCs w:val="22"/>
        </w:rPr>
        <w:t xml:space="preserve">Birth/repair effect (more </w:t>
      </w:r>
      <w:proofErr w:type="spellStart"/>
      <w:r w:rsidRPr="00942B29">
        <w:rPr>
          <w:rFonts w:ascii="Times" w:hAnsi="Times" w:cs="Calibri"/>
          <w:bCs/>
          <w:sz w:val="22"/>
          <w:szCs w:val="22"/>
        </w:rPr>
        <w:t>reduncy</w:t>
      </w:r>
      <w:proofErr w:type="spellEnd"/>
      <w:r w:rsidRPr="00942B29">
        <w:rPr>
          <w:rFonts w:ascii="Times" w:hAnsi="Times" w:cs="Calibri"/>
          <w:bCs/>
          <w:sz w:val="22"/>
          <w:szCs w:val="22"/>
        </w:rPr>
        <w:t xml:space="preserve"> -&gt; large G, small m0)</w:t>
      </w:r>
    </w:p>
    <w:p w:rsidR="00B32FF8" w:rsidRDefault="00942B29">
      <w:pPr>
        <w:ind w:firstLine="720"/>
        <w:jc w:val="both"/>
        <w:rPr>
          <w:rFonts w:ascii="Times" w:hAnsi="Times" w:cs="Calibri"/>
          <w:bCs/>
          <w:sz w:val="22"/>
          <w:szCs w:val="22"/>
        </w:rPr>
      </w:pPr>
      <w:r w:rsidRPr="00942B29">
        <w:rPr>
          <w:rFonts w:ascii="Times" w:hAnsi="Times" w:cs="Calibri"/>
          <w:bCs/>
          <w:sz w:val="22"/>
          <w:szCs w:val="22"/>
        </w:rPr>
        <w:t>Provide guidance for experimental studies</w:t>
      </w:r>
    </w:p>
    <w:p w:rsidR="00B32FF8" w:rsidRPr="000C70F5" w:rsidRDefault="007D41C0">
      <w:pPr>
        <w:pStyle w:val="Heading2"/>
        <w:spacing w:before="0" w:beforeAutospacing="0" w:after="0" w:afterAutospacing="0"/>
        <w:jc w:val="both"/>
        <w:rPr>
          <w:rFonts w:ascii="Times" w:hAnsi="Times"/>
          <w:sz w:val="22"/>
          <w:szCs w:val="22"/>
        </w:rPr>
      </w:pPr>
      <w:r w:rsidRPr="007D41C0">
        <w:rPr>
          <w:rFonts w:ascii="Times" w:hAnsi="Times"/>
          <w:sz w:val="22"/>
          <w:szCs w:val="22"/>
        </w:rPr>
        <w:t xml:space="preserve">Aim 2, Empirical Component: Study how robustness influences cellular aging through experimental and computational approaches. </w:t>
      </w:r>
    </w:p>
    <w:p w:rsidR="00B32FF8" w:rsidRDefault="00942B29">
      <w:pPr>
        <w:jc w:val="both"/>
        <w:rPr>
          <w:rFonts w:ascii="Times" w:hAnsi="Times"/>
          <w:sz w:val="22"/>
          <w:szCs w:val="22"/>
        </w:rPr>
      </w:pPr>
      <w:r w:rsidRPr="00942B29">
        <w:rPr>
          <w:rFonts w:ascii="Times" w:hAnsi="Times"/>
          <w:sz w:val="22"/>
          <w:szCs w:val="22"/>
        </w:rPr>
        <w:lastRenderedPageBreak/>
        <w:t xml:space="preserve">To empirically study how network robustness </w:t>
      </w:r>
      <w:proofErr w:type="gramStart"/>
      <w:r w:rsidRPr="00942B29">
        <w:rPr>
          <w:rFonts w:ascii="Times" w:hAnsi="Times"/>
          <w:sz w:val="22"/>
          <w:szCs w:val="22"/>
        </w:rPr>
        <w:t>affect</w:t>
      </w:r>
      <w:proofErr w:type="gramEnd"/>
      <w:r w:rsidRPr="00942B29">
        <w:rPr>
          <w:rFonts w:ascii="Times" w:hAnsi="Times"/>
          <w:sz w:val="22"/>
          <w:szCs w:val="22"/>
        </w:rPr>
        <w:t xml:space="preserve"> aging, we will focus on capacitor genes and synthetic lethal pairs. </w:t>
      </w:r>
    </w:p>
    <w:p w:rsidR="00B32FF8" w:rsidRPr="000C70F5" w:rsidRDefault="007D41C0">
      <w:pPr>
        <w:pStyle w:val="Heading3"/>
        <w:ind w:left="0" w:firstLine="0"/>
        <w:jc w:val="both"/>
        <w:rPr>
          <w:rFonts w:ascii="Times" w:hAnsi="Times"/>
          <w:sz w:val="22"/>
          <w:szCs w:val="22"/>
        </w:rPr>
      </w:pPr>
      <w:proofErr w:type="gramStart"/>
      <w:r w:rsidRPr="007D41C0">
        <w:rPr>
          <w:rFonts w:ascii="Times" w:hAnsi="Times"/>
          <w:sz w:val="22"/>
          <w:szCs w:val="22"/>
        </w:rPr>
        <w:t>Aim 2.1.</w:t>
      </w:r>
      <w:proofErr w:type="gramEnd"/>
      <w:r w:rsidRPr="007D41C0">
        <w:rPr>
          <w:rFonts w:ascii="Times" w:hAnsi="Times"/>
          <w:sz w:val="22"/>
          <w:szCs w:val="22"/>
        </w:rPr>
        <w:t xml:space="preserve"> Use sequenced yeast genomes to compute genes’ mutation variance and identify candidate genetic capacitors </w:t>
      </w:r>
    </w:p>
    <w:p w:rsidR="00B32FF8" w:rsidRDefault="00942B29">
      <w:pPr>
        <w:jc w:val="both"/>
        <w:rPr>
          <w:rFonts w:ascii="Times" w:hAnsi="Times"/>
          <w:sz w:val="22"/>
          <w:szCs w:val="22"/>
        </w:rPr>
      </w:pPr>
      <w:r w:rsidRPr="00942B29">
        <w:rPr>
          <w:rFonts w:ascii="Times" w:hAnsi="Times"/>
          <w:sz w:val="22"/>
          <w:szCs w:val="22"/>
        </w:rPr>
        <w:t xml:space="preserve">(A gene’s cryptic variation could be either due to its intrinsic robustness or due to its interacting genes, such as capacitors. Compare with the 300 morphological stabilizers by Levy and Siegel </w:t>
      </w:r>
      <w:r w:rsidR="00462ABB">
        <w:rPr>
          <w:rFonts w:ascii="Times" w:hAnsi="Times"/>
          <w:sz w:val="22"/>
          <w:szCs w:val="22"/>
        </w:rPr>
        <w:t>{Levy, 2008 #606}</w:t>
      </w:r>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 xml:space="preserve">Gibson and </w:t>
      </w:r>
      <w:proofErr w:type="spellStart"/>
      <w:r w:rsidRPr="00942B29">
        <w:rPr>
          <w:rFonts w:ascii="Times" w:hAnsi="Times"/>
          <w:sz w:val="22"/>
          <w:szCs w:val="22"/>
        </w:rPr>
        <w:t>Dorkins</w:t>
      </w:r>
      <w:proofErr w:type="spellEnd"/>
      <w:r w:rsidRPr="00942B29">
        <w:rPr>
          <w:rFonts w:ascii="Times" w:hAnsi="Times"/>
          <w:sz w:val="22"/>
          <w:szCs w:val="22"/>
        </w:rPr>
        <w:t xml:space="preserve"> argued that a proportion of nucleotide polymorphism </w:t>
      </w:r>
      <w:proofErr w:type="gramStart"/>
      <w:r w:rsidRPr="00942B29">
        <w:rPr>
          <w:rFonts w:ascii="Times" w:hAnsi="Times"/>
          <w:sz w:val="22"/>
          <w:szCs w:val="22"/>
        </w:rPr>
        <w:t>are</w:t>
      </w:r>
      <w:proofErr w:type="gramEnd"/>
      <w:r w:rsidRPr="00942B29">
        <w:rPr>
          <w:rFonts w:ascii="Times" w:hAnsi="Times"/>
          <w:sz w:val="22"/>
          <w:szCs w:val="22"/>
        </w:rPr>
        <w:t xml:space="preserve"> conditional non-neutral </w:t>
      </w:r>
      <w:r w:rsidR="00462ABB">
        <w:rPr>
          <w:rFonts w:ascii="Times" w:hAnsi="Times"/>
          <w:sz w:val="22"/>
          <w:szCs w:val="22"/>
        </w:rPr>
        <w:t>{Gibson, 2004 #2157}</w:t>
      </w:r>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 xml:space="preserve">Gibson and </w:t>
      </w:r>
      <w:proofErr w:type="spellStart"/>
      <w:r w:rsidRPr="00942B29">
        <w:rPr>
          <w:rFonts w:ascii="Times" w:hAnsi="Times"/>
          <w:sz w:val="22"/>
          <w:szCs w:val="22"/>
        </w:rPr>
        <w:t>Dorkins</w:t>
      </w:r>
      <w:proofErr w:type="spellEnd"/>
      <w:r w:rsidRPr="00942B29">
        <w:rPr>
          <w:rFonts w:ascii="Times" w:hAnsi="Times"/>
          <w:sz w:val="22"/>
          <w:szCs w:val="22"/>
        </w:rPr>
        <w:t xml:space="preserve"> argued that CGV may be detected by the increase of genetic variance as compared to environmental </w:t>
      </w:r>
      <w:proofErr w:type="gramStart"/>
      <w:r w:rsidRPr="00942B29">
        <w:rPr>
          <w:rFonts w:ascii="Times" w:hAnsi="Times"/>
          <w:sz w:val="22"/>
          <w:szCs w:val="22"/>
        </w:rPr>
        <w:t>variance  and</w:t>
      </w:r>
      <w:proofErr w:type="gramEnd"/>
      <w:r w:rsidRPr="00942B29">
        <w:rPr>
          <w:rFonts w:ascii="Times" w:hAnsi="Times"/>
          <w:sz w:val="22"/>
          <w:szCs w:val="22"/>
        </w:rPr>
        <w:t xml:space="preserve"> statistical interaction between alleles </w:t>
      </w:r>
      <w:r w:rsidR="00462ABB">
        <w:rPr>
          <w:rFonts w:ascii="Times" w:hAnsi="Times"/>
          <w:sz w:val="22"/>
          <w:szCs w:val="22"/>
        </w:rPr>
        <w:t>{Gibson, 2004 #2157}</w:t>
      </w:r>
      <w:r w:rsidRPr="00942B29">
        <w:rPr>
          <w:rFonts w:ascii="Times" w:hAnsi="Times"/>
          <w:sz w:val="22"/>
          <w:szCs w:val="22"/>
        </w:rPr>
        <w:t xml:space="preserve">. Alleles are maintained in populations mainly for their contribution to survival under stressful conditions, as first demonstrated by observations in E. coli that many metabolic loci only show growth defects in nutrient limiting conditions </w:t>
      </w:r>
      <w:r w:rsidR="00462ABB">
        <w:rPr>
          <w:rFonts w:ascii="Times" w:hAnsi="Times"/>
          <w:sz w:val="22"/>
          <w:szCs w:val="22"/>
        </w:rPr>
        <w:t>{</w:t>
      </w:r>
      <w:proofErr w:type="spellStart"/>
      <w:r w:rsidR="00462ABB">
        <w:rPr>
          <w:rFonts w:ascii="Times" w:hAnsi="Times"/>
          <w:sz w:val="22"/>
          <w:szCs w:val="22"/>
        </w:rPr>
        <w:t>Dykhuizen</w:t>
      </w:r>
      <w:proofErr w:type="spellEnd"/>
      <w:r w:rsidR="00462ABB">
        <w:rPr>
          <w:rFonts w:ascii="Times" w:hAnsi="Times"/>
          <w:sz w:val="22"/>
          <w:szCs w:val="22"/>
        </w:rPr>
        <w:t>, 1980 #2226}</w:t>
      </w:r>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 xml:space="preserve">Network data: protein interactions complex and unified? </w:t>
      </w:r>
      <w:r w:rsidR="00462ABB">
        <w:rPr>
          <w:rFonts w:ascii="Times" w:hAnsi="Times"/>
          <w:sz w:val="22"/>
          <w:szCs w:val="22"/>
        </w:rPr>
        <w:t>{Wang, 2009 #2319</w:t>
      </w:r>
      <w:proofErr w:type="gramStart"/>
      <w:r w:rsidR="00462ABB">
        <w:rPr>
          <w:rFonts w:ascii="Times" w:hAnsi="Times"/>
          <w:sz w:val="22"/>
          <w:szCs w:val="22"/>
        </w:rPr>
        <w:t>;Collins</w:t>
      </w:r>
      <w:proofErr w:type="gramEnd"/>
      <w:r w:rsidR="00462ABB">
        <w:rPr>
          <w:rFonts w:ascii="Times" w:hAnsi="Times"/>
          <w:sz w:val="22"/>
          <w:szCs w:val="22"/>
        </w:rPr>
        <w:t>, 2007 #2320}</w:t>
      </w:r>
      <w:r w:rsidRPr="00942B29">
        <w:rPr>
          <w:rFonts w:ascii="Times" w:hAnsi="Times"/>
          <w:sz w:val="22"/>
          <w:szCs w:val="22"/>
        </w:rPr>
        <w:t xml:space="preserve">. Predicted yeast functional network </w:t>
      </w:r>
      <w:r w:rsidR="00462ABB">
        <w:rPr>
          <w:rFonts w:ascii="Times" w:hAnsi="Times"/>
          <w:sz w:val="22"/>
          <w:szCs w:val="22"/>
        </w:rPr>
        <w:t>{Lee, 2004 #1737}</w:t>
      </w:r>
      <w:r w:rsidRPr="00942B29">
        <w:rPr>
          <w:rFonts w:ascii="Times" w:hAnsi="Times"/>
          <w:sz w:val="22"/>
          <w:szCs w:val="22"/>
        </w:rPr>
        <w:t xml:space="preserve">. </w:t>
      </w:r>
      <w:proofErr w:type="gramStart"/>
      <w:r w:rsidRPr="00942B29">
        <w:rPr>
          <w:rFonts w:ascii="Times" w:hAnsi="Times"/>
          <w:sz w:val="22"/>
          <w:szCs w:val="22"/>
        </w:rPr>
        <w:t xml:space="preserve">Genetic network </w:t>
      </w:r>
      <w:r w:rsidR="00462ABB">
        <w:rPr>
          <w:rFonts w:ascii="Times" w:hAnsi="Times"/>
          <w:sz w:val="22"/>
          <w:szCs w:val="22"/>
        </w:rPr>
        <w:t>{</w:t>
      </w:r>
      <w:proofErr w:type="spellStart"/>
      <w:r w:rsidR="00462ABB">
        <w:rPr>
          <w:rFonts w:ascii="Times" w:hAnsi="Times"/>
          <w:sz w:val="22"/>
          <w:szCs w:val="22"/>
        </w:rPr>
        <w:t>Costanzo</w:t>
      </w:r>
      <w:proofErr w:type="spellEnd"/>
      <w:r w:rsidR="00462ABB">
        <w:rPr>
          <w:rFonts w:ascii="Times" w:hAnsi="Times"/>
          <w:sz w:val="22"/>
          <w:szCs w:val="22"/>
        </w:rPr>
        <w:t>, 2010 #2074}</w:t>
      </w:r>
      <w:r w:rsidRPr="00942B29">
        <w:rPr>
          <w:rFonts w:ascii="Times" w:hAnsi="Times"/>
          <w:sz w:val="22"/>
          <w:szCs w:val="22"/>
        </w:rPr>
        <w:t>.</w:t>
      </w:r>
      <w:proofErr w:type="gramEnd"/>
      <w:r w:rsidRPr="00942B29">
        <w:rPr>
          <w:rFonts w:ascii="Times" w:hAnsi="Times"/>
          <w:sz w:val="22"/>
          <w:szCs w:val="22"/>
        </w:rPr>
        <w:t xml:space="preserve"> </w:t>
      </w:r>
      <w:proofErr w:type="gramStart"/>
      <w:r w:rsidRPr="00942B29">
        <w:rPr>
          <w:rFonts w:ascii="Times" w:hAnsi="Times"/>
          <w:sz w:val="22"/>
          <w:szCs w:val="22"/>
        </w:rPr>
        <w:t xml:space="preserve">Synthetic lethal </w:t>
      </w:r>
      <w:r w:rsidR="00462ABB">
        <w:rPr>
          <w:rFonts w:ascii="Times" w:hAnsi="Times"/>
          <w:sz w:val="22"/>
          <w:szCs w:val="22"/>
        </w:rPr>
        <w:t>{Tong, 2004 #1648}</w:t>
      </w:r>
      <w:r w:rsidRPr="00942B29">
        <w:rPr>
          <w:rFonts w:ascii="Times" w:hAnsi="Times"/>
          <w:sz w:val="22"/>
          <w:szCs w:val="22"/>
        </w:rPr>
        <w:t>.</w:t>
      </w:r>
      <w:proofErr w:type="gramEnd"/>
      <w:r w:rsidRPr="00942B29">
        <w:rPr>
          <w:rFonts w:ascii="Times" w:hAnsi="Times"/>
          <w:sz w:val="22"/>
          <w:szCs w:val="22"/>
        </w:rPr>
        <w:t xml:space="preserve"> (What the difference?)</w:t>
      </w:r>
    </w:p>
    <w:p w:rsidR="00B32FF8" w:rsidRDefault="00942B29">
      <w:pPr>
        <w:jc w:val="both"/>
        <w:rPr>
          <w:rFonts w:ascii="Times" w:hAnsi="Times"/>
          <w:sz w:val="22"/>
          <w:szCs w:val="22"/>
        </w:rPr>
      </w:pPr>
      <w:r w:rsidRPr="00942B29">
        <w:rPr>
          <w:rFonts w:ascii="Times" w:hAnsi="Times"/>
          <w:sz w:val="22"/>
          <w:szCs w:val="22"/>
        </w:rPr>
        <w:t xml:space="preserve">A human </w:t>
      </w:r>
      <w:proofErr w:type="spellStart"/>
      <w:r w:rsidRPr="00942B29">
        <w:rPr>
          <w:rFonts w:ascii="Times" w:hAnsi="Times"/>
          <w:sz w:val="22"/>
          <w:szCs w:val="22"/>
        </w:rPr>
        <w:t>currated</w:t>
      </w:r>
      <w:proofErr w:type="spellEnd"/>
      <w:r w:rsidRPr="00942B29">
        <w:rPr>
          <w:rFonts w:ascii="Times" w:hAnsi="Times"/>
          <w:sz w:val="22"/>
          <w:szCs w:val="22"/>
        </w:rPr>
        <w:t xml:space="preserve"> reference network </w:t>
      </w:r>
      <w:r w:rsidR="00462ABB">
        <w:rPr>
          <w:rFonts w:ascii="Times" w:hAnsi="Times"/>
          <w:sz w:val="22"/>
          <w:szCs w:val="22"/>
        </w:rPr>
        <w:t>{Myers, 2006 #2324}</w:t>
      </w:r>
      <w:r w:rsidRPr="00942B29">
        <w:rPr>
          <w:rFonts w:ascii="Times" w:hAnsi="Times"/>
          <w:sz w:val="22"/>
          <w:szCs w:val="22"/>
        </w:rPr>
        <w:t xml:space="preserve">. Co-expression network from 3 expression data sets </w:t>
      </w:r>
      <w:r w:rsidR="00462ABB">
        <w:rPr>
          <w:rFonts w:ascii="Times" w:hAnsi="Times"/>
          <w:sz w:val="22"/>
          <w:szCs w:val="22"/>
        </w:rPr>
        <w:t>{</w:t>
      </w:r>
      <w:proofErr w:type="spellStart"/>
      <w:r w:rsidR="00462ABB">
        <w:rPr>
          <w:rFonts w:ascii="Times" w:hAnsi="Times"/>
          <w:sz w:val="22"/>
          <w:szCs w:val="22"/>
        </w:rPr>
        <w:t>Gasch</w:t>
      </w:r>
      <w:proofErr w:type="spellEnd"/>
      <w:r w:rsidR="00462ABB">
        <w:rPr>
          <w:rFonts w:ascii="Times" w:hAnsi="Times"/>
          <w:sz w:val="22"/>
          <w:szCs w:val="22"/>
        </w:rPr>
        <w:t>, 2000 #611</w:t>
      </w:r>
      <w:proofErr w:type="gramStart"/>
      <w:r w:rsidR="00462ABB">
        <w:rPr>
          <w:rFonts w:ascii="Times" w:hAnsi="Times"/>
          <w:sz w:val="22"/>
          <w:szCs w:val="22"/>
        </w:rPr>
        <w:t>;Spellman</w:t>
      </w:r>
      <w:proofErr w:type="gramEnd"/>
      <w:r w:rsidR="00462ABB">
        <w:rPr>
          <w:rFonts w:ascii="Times" w:hAnsi="Times"/>
          <w:sz w:val="22"/>
          <w:szCs w:val="22"/>
        </w:rPr>
        <w:t>, 1998 #2327}</w:t>
      </w:r>
      <w:r w:rsidRPr="00942B29">
        <w:rPr>
          <w:rFonts w:ascii="Times" w:hAnsi="Times"/>
          <w:sz w:val="22"/>
          <w:szCs w:val="22"/>
        </w:rPr>
        <w:t xml:space="preserve">. </w:t>
      </w:r>
    </w:p>
    <w:p w:rsidR="00B32FF8" w:rsidRPr="000C70F5" w:rsidRDefault="007D41C0">
      <w:pPr>
        <w:pStyle w:val="Heading4"/>
        <w:spacing w:before="0" w:after="0"/>
        <w:jc w:val="both"/>
        <w:rPr>
          <w:rFonts w:ascii="Times" w:hAnsi="Times"/>
          <w:sz w:val="22"/>
          <w:szCs w:val="22"/>
        </w:rPr>
      </w:pPr>
      <w:r w:rsidRPr="007D41C0">
        <w:rPr>
          <w:rFonts w:ascii="Times" w:hAnsi="Times"/>
          <w:sz w:val="22"/>
          <w:szCs w:val="22"/>
        </w:rPr>
        <w:t>2.1.</w:t>
      </w:r>
      <w:r w:rsidR="00F30BDC">
        <w:rPr>
          <w:rFonts w:ascii="Times" w:hAnsi="Times"/>
          <w:sz w:val="22"/>
          <w:szCs w:val="22"/>
        </w:rPr>
        <w:t>1</w:t>
      </w:r>
    </w:p>
    <w:p w:rsidR="00B32FF8" w:rsidRDefault="00942B29">
      <w:pPr>
        <w:ind w:firstLine="720"/>
        <w:jc w:val="both"/>
        <w:rPr>
          <w:rFonts w:ascii="Times" w:hAnsi="Times"/>
          <w:sz w:val="22"/>
          <w:szCs w:val="22"/>
        </w:rPr>
      </w:pPr>
      <w:r w:rsidRPr="00942B29">
        <w:rPr>
          <w:rFonts w:ascii="Times" w:hAnsi="Times"/>
          <w:sz w:val="22"/>
          <w:szCs w:val="22"/>
        </w:rPr>
        <w:t xml:space="preserve">Polymorphism in ‘wildtype’ individuals suggests that these sequence changes do not substantially affect fitness. Both synonymous and </w:t>
      </w:r>
      <w:proofErr w:type="spellStart"/>
      <w:r w:rsidRPr="00942B29">
        <w:rPr>
          <w:rFonts w:ascii="Times" w:hAnsi="Times"/>
          <w:sz w:val="22"/>
          <w:szCs w:val="22"/>
        </w:rPr>
        <w:t>nonsynonymous</w:t>
      </w:r>
      <w:proofErr w:type="spellEnd"/>
      <w:r w:rsidRPr="00942B29">
        <w:rPr>
          <w:rFonts w:ascii="Times" w:hAnsi="Times"/>
          <w:sz w:val="22"/>
          <w:szCs w:val="22"/>
        </w:rPr>
        <w:t xml:space="preserve"> nucleotide diversity can contain ‘cryptic genetic variation’ that can affect phenotypes once the robustness of an organism is compromised </w:t>
      </w:r>
      <w:r w:rsidR="00462ABB">
        <w:rPr>
          <w:rFonts w:ascii="Times" w:hAnsi="Times"/>
          <w:sz w:val="22"/>
          <w:szCs w:val="22"/>
        </w:rPr>
        <w:t>{</w:t>
      </w:r>
      <w:proofErr w:type="spellStart"/>
      <w:r w:rsidR="00462ABB">
        <w:rPr>
          <w:rFonts w:ascii="Times" w:hAnsi="Times"/>
          <w:sz w:val="22"/>
          <w:szCs w:val="22"/>
        </w:rPr>
        <w:t>Masel</w:t>
      </w:r>
      <w:proofErr w:type="spellEnd"/>
      <w:r w:rsidR="00462ABB">
        <w:rPr>
          <w:rFonts w:ascii="Times" w:hAnsi="Times"/>
          <w:sz w:val="22"/>
          <w:szCs w:val="22"/>
        </w:rPr>
        <w:t>, 2009 #532}</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Polymorphism in each gene may indicate the extent of cryptic genetic variation that an organism can tolerate, and hence is a proxy of mutational robustness with respect to that gene. </w:t>
      </w:r>
    </w:p>
    <w:p w:rsidR="00B32FF8" w:rsidRDefault="00942B29">
      <w:pPr>
        <w:ind w:firstLine="720"/>
        <w:jc w:val="both"/>
        <w:rPr>
          <w:rFonts w:ascii="Times" w:hAnsi="Times"/>
          <w:sz w:val="22"/>
          <w:szCs w:val="22"/>
        </w:rPr>
      </w:pPr>
      <w:r w:rsidRPr="00942B29">
        <w:rPr>
          <w:rFonts w:ascii="Times" w:hAnsi="Times"/>
          <w:sz w:val="22"/>
          <w:szCs w:val="22"/>
        </w:rPr>
        <w:t xml:space="preserve">Genetic capacitors (also called phenotypic capacitors in some papers) can act as switches of the degree of robustness </w:t>
      </w:r>
      <w:r w:rsidR="00462ABB">
        <w:rPr>
          <w:rFonts w:ascii="Times" w:hAnsi="Times"/>
          <w:sz w:val="22"/>
          <w:szCs w:val="22"/>
        </w:rPr>
        <w:t>{</w:t>
      </w:r>
      <w:proofErr w:type="spellStart"/>
      <w:r w:rsidR="00462ABB">
        <w:rPr>
          <w:rFonts w:ascii="Times" w:hAnsi="Times"/>
          <w:sz w:val="22"/>
          <w:szCs w:val="22"/>
        </w:rPr>
        <w:t>Masel</w:t>
      </w:r>
      <w:proofErr w:type="spellEnd"/>
      <w:r w:rsidR="00462ABB">
        <w:rPr>
          <w:rFonts w:ascii="Times" w:hAnsi="Times"/>
          <w:sz w:val="22"/>
          <w:szCs w:val="22"/>
        </w:rPr>
        <w:t>, 2009 #532}</w:t>
      </w:r>
      <w:r w:rsidRPr="00942B29">
        <w:rPr>
          <w:rFonts w:ascii="Times" w:hAnsi="Times"/>
          <w:sz w:val="22"/>
          <w:szCs w:val="22"/>
        </w:rPr>
        <w:t xml:space="preserve">. One of the best studied genetic capacitors is Hsp90, first reported in the fruit </w:t>
      </w:r>
      <w:proofErr w:type="gramStart"/>
      <w:r w:rsidRPr="00942B29">
        <w:rPr>
          <w:rFonts w:ascii="Times" w:hAnsi="Times"/>
          <w:sz w:val="22"/>
          <w:szCs w:val="22"/>
        </w:rPr>
        <w:t>fly  [</w:t>
      </w:r>
      <w:proofErr w:type="gramEnd"/>
      <w:r w:rsidRPr="00942B29">
        <w:rPr>
          <w:rFonts w:ascii="Times" w:hAnsi="Times"/>
          <w:sz w:val="22"/>
          <w:szCs w:val="22"/>
        </w:rPr>
        <w:t xml:space="preserve">Cite Rutherford, Lindquist papers]. The yeast Hsp90 is encoded by two copies HSP82 and 88?  </w:t>
      </w:r>
      <w:proofErr w:type="gramStart"/>
      <w:r w:rsidRPr="00942B29">
        <w:rPr>
          <w:rFonts w:ascii="Times" w:hAnsi="Times"/>
          <w:sz w:val="22"/>
          <w:szCs w:val="22"/>
        </w:rPr>
        <w:t>in</w:t>
      </w:r>
      <w:proofErr w:type="gramEnd"/>
      <w:r w:rsidRPr="00942B29">
        <w:rPr>
          <w:rFonts w:ascii="Times" w:hAnsi="Times"/>
          <w:sz w:val="22"/>
          <w:szCs w:val="22"/>
        </w:rPr>
        <w:t xml:space="preserve"> yeast. </w:t>
      </w:r>
    </w:p>
    <w:p w:rsidR="00B32FF8" w:rsidRDefault="00942B29">
      <w:pPr>
        <w:ind w:firstLine="720"/>
        <w:jc w:val="both"/>
        <w:rPr>
          <w:rFonts w:ascii="Times" w:hAnsi="Times"/>
          <w:sz w:val="22"/>
          <w:szCs w:val="22"/>
        </w:rPr>
      </w:pPr>
      <w:r w:rsidRPr="00942B29">
        <w:rPr>
          <w:rFonts w:ascii="Times" w:hAnsi="Times"/>
          <w:sz w:val="22"/>
          <w:szCs w:val="22"/>
        </w:rPr>
        <w:t xml:space="preserve">Biological robustness from the systems biology perspective </w:t>
      </w:r>
      <w:r w:rsidR="00462ABB">
        <w:rPr>
          <w:rFonts w:ascii="Times" w:hAnsi="Times"/>
          <w:sz w:val="22"/>
          <w:szCs w:val="22"/>
        </w:rPr>
        <w:t>{Kitano, 2007 #1488;Kitano, 2004 #1495;Kitano, 2007 #1488;Kitano, 2004 #1495}</w:t>
      </w:r>
      <w:r w:rsidRPr="00942B29">
        <w:rPr>
          <w:rFonts w:ascii="Times" w:hAnsi="Times"/>
          <w:sz w:val="22"/>
          <w:szCs w:val="22"/>
        </w:rPr>
        <w:t xml:space="preserve">. It argues that robustness is the maintenance of specific function against perturbations and often requires the systems to change its mode of operation in sufficiently flexible ways to deal with the perturbations </w:t>
      </w:r>
      <w:r w:rsidR="00462ABB">
        <w:rPr>
          <w:rFonts w:ascii="Times" w:hAnsi="Times"/>
          <w:sz w:val="22"/>
          <w:szCs w:val="22"/>
        </w:rPr>
        <w:t>{Kitano, 2007 #1488;Kitano, 2004 #1495;Kitano, 2007 #1488;Kitano, 2004 #1495}</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Compare to Segal’s phenotypic robustness screen based on morphology </w:t>
      </w:r>
      <w:r w:rsidR="00462ABB">
        <w:rPr>
          <w:rFonts w:ascii="Times" w:hAnsi="Times"/>
          <w:sz w:val="22"/>
          <w:szCs w:val="22"/>
        </w:rPr>
        <w:t>{Levy, 2008 #606</w:t>
      </w:r>
      <w:proofErr w:type="gramStart"/>
      <w:r w:rsidR="00462ABB">
        <w:rPr>
          <w:rFonts w:ascii="Times" w:hAnsi="Times"/>
          <w:sz w:val="22"/>
          <w:szCs w:val="22"/>
        </w:rPr>
        <w:t>;Levy</w:t>
      </w:r>
      <w:proofErr w:type="gramEnd"/>
      <w:r w:rsidR="00462ABB">
        <w:rPr>
          <w:rFonts w:ascii="Times" w:hAnsi="Times"/>
          <w:sz w:val="22"/>
          <w:szCs w:val="22"/>
        </w:rPr>
        <w:t>, 2008 #606}</w:t>
      </w:r>
      <w:r w:rsidRPr="00942B29">
        <w:rPr>
          <w:rFonts w:ascii="Times" w:hAnsi="Times"/>
          <w:sz w:val="22"/>
          <w:szCs w:val="22"/>
        </w:rPr>
        <w:t>.</w:t>
      </w:r>
    </w:p>
    <w:p w:rsidR="00B32FF8" w:rsidRDefault="00942B29">
      <w:pPr>
        <w:ind w:firstLine="720"/>
        <w:jc w:val="both"/>
        <w:rPr>
          <w:rFonts w:ascii="Times" w:hAnsi="Times"/>
          <w:sz w:val="22"/>
          <w:szCs w:val="22"/>
        </w:rPr>
      </w:pPr>
      <w:r w:rsidRPr="00942B29">
        <w:rPr>
          <w:rFonts w:ascii="Times" w:hAnsi="Times"/>
          <w:sz w:val="22"/>
          <w:szCs w:val="22"/>
        </w:rPr>
        <w:t xml:space="preserve">Random and hub gene deletion on robustness in E. coli used variance in growth rate to gauge robustness in deletion mutants. </w:t>
      </w:r>
      <w:r w:rsidR="00462ABB">
        <w:rPr>
          <w:rFonts w:ascii="Times" w:hAnsi="Times"/>
          <w:sz w:val="22"/>
          <w:szCs w:val="22"/>
        </w:rPr>
        <w:t>{Cooper, 2006 #535</w:t>
      </w:r>
      <w:proofErr w:type="gramStart"/>
      <w:r w:rsidR="00462ABB">
        <w:rPr>
          <w:rFonts w:ascii="Times" w:hAnsi="Times"/>
          <w:sz w:val="22"/>
          <w:szCs w:val="22"/>
        </w:rPr>
        <w:t>;Cooper</w:t>
      </w:r>
      <w:proofErr w:type="gramEnd"/>
      <w:r w:rsidR="00462ABB">
        <w:rPr>
          <w:rFonts w:ascii="Times" w:hAnsi="Times"/>
          <w:sz w:val="22"/>
          <w:szCs w:val="22"/>
        </w:rPr>
        <w:t>, 2006 #535}</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Wagner argued that biological systems are </w:t>
      </w:r>
      <w:proofErr w:type="spellStart"/>
      <w:r w:rsidRPr="00942B29">
        <w:rPr>
          <w:rFonts w:ascii="Times" w:hAnsi="Times"/>
          <w:sz w:val="22"/>
          <w:szCs w:val="22"/>
        </w:rPr>
        <w:t>mutationally</w:t>
      </w:r>
      <w:proofErr w:type="spellEnd"/>
      <w:r w:rsidRPr="00942B29">
        <w:rPr>
          <w:rFonts w:ascii="Times" w:hAnsi="Times"/>
          <w:sz w:val="22"/>
          <w:szCs w:val="22"/>
        </w:rPr>
        <w:t xml:space="preserve"> robust for two reasons: There are a large number of equivalent solutions for organisms to solve a given problem, and natural selection may favor a solution that are robust than others </w:t>
      </w:r>
      <w:r w:rsidR="00462ABB">
        <w:rPr>
          <w:rFonts w:ascii="Times" w:hAnsi="Times"/>
          <w:sz w:val="22"/>
          <w:szCs w:val="22"/>
        </w:rPr>
        <w:t>{Wagner, 2005 #1872</w:t>
      </w:r>
      <w:proofErr w:type="gramStart"/>
      <w:r w:rsidR="00462ABB">
        <w:rPr>
          <w:rFonts w:ascii="Times" w:hAnsi="Times"/>
          <w:sz w:val="22"/>
          <w:szCs w:val="22"/>
        </w:rPr>
        <w:t>;Wagner</w:t>
      </w:r>
      <w:proofErr w:type="gramEnd"/>
      <w:r w:rsidR="00462ABB">
        <w:rPr>
          <w:rFonts w:ascii="Times" w:hAnsi="Times"/>
          <w:sz w:val="22"/>
          <w:szCs w:val="22"/>
        </w:rPr>
        <w:t>, 2005 #1872}</w:t>
      </w:r>
      <w:r w:rsidRPr="00942B29">
        <w:rPr>
          <w:rFonts w:ascii="Times" w:hAnsi="Times"/>
          <w:sz w:val="22"/>
          <w:szCs w:val="22"/>
        </w:rPr>
        <w:t xml:space="preserve">. Wagner further argued that mutational robustness can emerge as a by-product of selection for robustness </w:t>
      </w:r>
      <w:r w:rsidR="00462ABB">
        <w:rPr>
          <w:rFonts w:ascii="Times" w:hAnsi="Times"/>
          <w:sz w:val="22"/>
          <w:szCs w:val="22"/>
        </w:rPr>
        <w:t>{Wagner, 2005 #1872</w:t>
      </w:r>
      <w:proofErr w:type="gramStart"/>
      <w:r w:rsidR="00462ABB">
        <w:rPr>
          <w:rFonts w:ascii="Times" w:hAnsi="Times"/>
          <w:sz w:val="22"/>
          <w:szCs w:val="22"/>
        </w:rPr>
        <w:t>;Wagner</w:t>
      </w:r>
      <w:proofErr w:type="gramEnd"/>
      <w:r w:rsidR="00462ABB">
        <w:rPr>
          <w:rFonts w:ascii="Times" w:hAnsi="Times"/>
          <w:sz w:val="22"/>
          <w:szCs w:val="22"/>
        </w:rPr>
        <w:t>, 2005 #1872}</w:t>
      </w:r>
      <w:r w:rsidRPr="00942B29">
        <w:rPr>
          <w:rFonts w:ascii="Times" w:hAnsi="Times"/>
          <w:sz w:val="22"/>
          <w:szCs w:val="22"/>
        </w:rPr>
        <w:t xml:space="preserve">. Wagner’s reasoning </w:t>
      </w:r>
      <w:proofErr w:type="gramStart"/>
      <w:r w:rsidRPr="00942B29">
        <w:rPr>
          <w:rFonts w:ascii="Times" w:hAnsi="Times"/>
          <w:sz w:val="22"/>
          <w:szCs w:val="22"/>
        </w:rPr>
        <w:t>suggest ??</w:t>
      </w:r>
      <w:proofErr w:type="gramEnd"/>
    </w:p>
    <w:p w:rsidR="00B32FF8" w:rsidRDefault="00942B29">
      <w:pPr>
        <w:ind w:firstLine="720"/>
        <w:jc w:val="both"/>
        <w:rPr>
          <w:rFonts w:ascii="Times" w:hAnsi="Times"/>
          <w:sz w:val="22"/>
          <w:szCs w:val="22"/>
        </w:rPr>
      </w:pPr>
      <w:r w:rsidRPr="00942B29">
        <w:rPr>
          <w:rFonts w:ascii="Times" w:hAnsi="Times"/>
          <w:sz w:val="22"/>
          <w:szCs w:val="22"/>
        </w:rPr>
        <w:t xml:space="preserve">Method: The most accepted metric for mutations is the synonymous nucleotide diversity, as it has been applied to estimate mutational rates in E. coli genes </w:t>
      </w:r>
      <w:r w:rsidR="00462ABB">
        <w:rPr>
          <w:rFonts w:ascii="Times" w:hAnsi="Times"/>
          <w:sz w:val="22"/>
          <w:szCs w:val="22"/>
        </w:rPr>
        <w:t>{</w:t>
      </w:r>
      <w:proofErr w:type="spellStart"/>
      <w:r w:rsidR="00462ABB">
        <w:rPr>
          <w:rFonts w:ascii="Times" w:hAnsi="Times"/>
          <w:sz w:val="22"/>
          <w:szCs w:val="22"/>
        </w:rPr>
        <w:t>Martincorena</w:t>
      </w:r>
      <w:proofErr w:type="spellEnd"/>
      <w:r w:rsidR="00462ABB">
        <w:rPr>
          <w:rFonts w:ascii="Times" w:hAnsi="Times"/>
          <w:sz w:val="22"/>
          <w:szCs w:val="22"/>
        </w:rPr>
        <w:t>, 2012 #1873</w:t>
      </w:r>
      <w:proofErr w:type="gramStart"/>
      <w:r w:rsidR="00462ABB">
        <w:rPr>
          <w:rFonts w:ascii="Times" w:hAnsi="Times"/>
          <w:sz w:val="22"/>
          <w:szCs w:val="22"/>
        </w:rPr>
        <w:t>;Martincorena</w:t>
      </w:r>
      <w:proofErr w:type="gramEnd"/>
      <w:r w:rsidR="00462ABB">
        <w:rPr>
          <w:rFonts w:ascii="Times" w:hAnsi="Times"/>
          <w:sz w:val="22"/>
          <w:szCs w:val="22"/>
        </w:rPr>
        <w:t>, 2012 #1873}</w:t>
      </w:r>
      <w:r w:rsidRPr="00942B29">
        <w:rPr>
          <w:rFonts w:ascii="Times" w:hAnsi="Times"/>
          <w:sz w:val="22"/>
          <w:szCs w:val="22"/>
        </w:rPr>
        <w:t xml:space="preserve">. We will use a similar approach to estimate the synonymous and </w:t>
      </w:r>
      <w:proofErr w:type="spellStart"/>
      <w:r w:rsidRPr="00942B29">
        <w:rPr>
          <w:rFonts w:ascii="Times" w:hAnsi="Times"/>
          <w:sz w:val="22"/>
          <w:szCs w:val="22"/>
        </w:rPr>
        <w:t>nonsynonymous</w:t>
      </w:r>
      <w:proofErr w:type="spellEnd"/>
      <w:r w:rsidRPr="00942B29">
        <w:rPr>
          <w:rFonts w:ascii="Times" w:hAnsi="Times"/>
          <w:sz w:val="22"/>
          <w:szCs w:val="22"/>
        </w:rPr>
        <w:t xml:space="preserve"> nucleotide diversity using sequenced strains of </w:t>
      </w:r>
      <w:r w:rsidRPr="00942B29">
        <w:rPr>
          <w:rFonts w:ascii="Times" w:hAnsi="Times"/>
          <w:i/>
          <w:sz w:val="22"/>
          <w:szCs w:val="22"/>
        </w:rPr>
        <w:t>S. cerevisiae</w:t>
      </w:r>
      <w:r w:rsidRPr="00942B29">
        <w:rPr>
          <w:rFonts w:ascii="Times" w:hAnsi="Times"/>
          <w:sz w:val="22"/>
          <w:szCs w:val="22"/>
        </w:rPr>
        <w:t>. Codon bias, recombination</w:t>
      </w:r>
    </w:p>
    <w:p w:rsidR="00B32FF8" w:rsidRDefault="00942B29">
      <w:pPr>
        <w:ind w:firstLine="720"/>
        <w:jc w:val="both"/>
        <w:rPr>
          <w:rFonts w:ascii="Times" w:hAnsi="Times" w:cs="Calibri"/>
          <w:sz w:val="22"/>
          <w:szCs w:val="22"/>
        </w:rPr>
      </w:pPr>
      <w:r w:rsidRPr="00942B29">
        <w:rPr>
          <w:rFonts w:ascii="Times" w:hAnsi="Times" w:cs="Calibri"/>
          <w:sz w:val="22"/>
          <w:szCs w:val="22"/>
        </w:rPr>
        <w:t xml:space="preserve">Low mutation, low mutational variance indicate mutational robustness or genetic canalization </w:t>
      </w:r>
      <w:r w:rsidR="00462ABB">
        <w:rPr>
          <w:rFonts w:ascii="Times" w:hAnsi="Times" w:cs="Calibri"/>
          <w:sz w:val="22"/>
          <w:szCs w:val="22"/>
        </w:rPr>
        <w:t>{</w:t>
      </w:r>
      <w:proofErr w:type="spellStart"/>
      <w:r w:rsidR="00462ABB">
        <w:rPr>
          <w:rFonts w:ascii="Times" w:hAnsi="Times" w:cs="Calibri"/>
          <w:sz w:val="22"/>
          <w:szCs w:val="22"/>
        </w:rPr>
        <w:t>Hermisson</w:t>
      </w:r>
      <w:proofErr w:type="spellEnd"/>
      <w:r w:rsidR="00462ABB">
        <w:rPr>
          <w:rFonts w:ascii="Times" w:hAnsi="Times" w:cs="Calibri"/>
          <w:sz w:val="22"/>
          <w:szCs w:val="22"/>
        </w:rPr>
        <w:t xml:space="preserve">, 2004 #1515;de </w:t>
      </w:r>
      <w:proofErr w:type="spellStart"/>
      <w:r w:rsidR="00462ABB">
        <w:rPr>
          <w:rFonts w:ascii="Times" w:hAnsi="Times" w:cs="Calibri"/>
          <w:sz w:val="22"/>
          <w:szCs w:val="22"/>
        </w:rPr>
        <w:t>Visser</w:t>
      </w:r>
      <w:proofErr w:type="spellEnd"/>
      <w:r w:rsidR="00462ABB">
        <w:rPr>
          <w:rFonts w:ascii="Times" w:hAnsi="Times" w:cs="Calibri"/>
          <w:sz w:val="22"/>
          <w:szCs w:val="22"/>
        </w:rPr>
        <w:t>, 2003 #1516 ;</w:t>
      </w:r>
      <w:proofErr w:type="spellStart"/>
      <w:r w:rsidR="00462ABB">
        <w:rPr>
          <w:rFonts w:ascii="Times" w:hAnsi="Times" w:cs="Calibri"/>
          <w:sz w:val="22"/>
          <w:szCs w:val="22"/>
        </w:rPr>
        <w:t>Hermisson</w:t>
      </w:r>
      <w:proofErr w:type="spellEnd"/>
      <w:r w:rsidR="00462ABB">
        <w:rPr>
          <w:rFonts w:ascii="Times" w:hAnsi="Times" w:cs="Calibri"/>
          <w:sz w:val="22"/>
          <w:szCs w:val="22"/>
        </w:rPr>
        <w:t xml:space="preserve">, 2004 #1515;de </w:t>
      </w:r>
      <w:proofErr w:type="spellStart"/>
      <w:r w:rsidR="00462ABB">
        <w:rPr>
          <w:rFonts w:ascii="Times" w:hAnsi="Times" w:cs="Calibri"/>
          <w:sz w:val="22"/>
          <w:szCs w:val="22"/>
        </w:rPr>
        <w:t>Visser</w:t>
      </w:r>
      <w:proofErr w:type="spellEnd"/>
      <w:r w:rsidR="00462ABB">
        <w:rPr>
          <w:rFonts w:ascii="Times" w:hAnsi="Times" w:cs="Calibri"/>
          <w:sz w:val="22"/>
          <w:szCs w:val="22"/>
        </w:rPr>
        <w:t>, 2003 #1516 }</w:t>
      </w:r>
      <w:r w:rsidRPr="00942B29">
        <w:rPr>
          <w:rFonts w:ascii="Times" w:hAnsi="Times" w:cs="Calibri"/>
          <w:sz w:val="22"/>
          <w:szCs w:val="22"/>
        </w:rPr>
        <w:t>.</w:t>
      </w:r>
    </w:p>
    <w:p w:rsidR="00B32FF8" w:rsidRDefault="00B32FF8">
      <w:pPr>
        <w:ind w:firstLine="720"/>
        <w:jc w:val="both"/>
        <w:rPr>
          <w:rFonts w:ascii="Times" w:hAnsi="Times" w:cs="Calibri"/>
          <w:sz w:val="22"/>
          <w:szCs w:val="22"/>
        </w:rPr>
      </w:pPr>
    </w:p>
    <w:p w:rsidR="00B32FF8" w:rsidRDefault="00942B29">
      <w:pPr>
        <w:ind w:firstLine="720"/>
        <w:jc w:val="both"/>
        <w:rPr>
          <w:rFonts w:ascii="Times" w:hAnsi="Times"/>
          <w:sz w:val="22"/>
          <w:szCs w:val="22"/>
        </w:rPr>
      </w:pPr>
      <w:r w:rsidRPr="00942B29">
        <w:rPr>
          <w:rFonts w:ascii="Times" w:hAnsi="Times"/>
          <w:i/>
          <w:sz w:val="22"/>
          <w:szCs w:val="22"/>
        </w:rPr>
        <w:lastRenderedPageBreak/>
        <w:t>Genome resources</w:t>
      </w:r>
      <w:r w:rsidRPr="00942B29">
        <w:rPr>
          <w:rFonts w:ascii="Times" w:hAnsi="Times"/>
          <w:sz w:val="22"/>
          <w:szCs w:val="22"/>
        </w:rPr>
        <w:t xml:space="preserve">: As we are preparing this proposal, we have over 70 strains with sequenced genomes: 36 strains with sequenced and aligned genomes by the </w:t>
      </w:r>
      <w:proofErr w:type="spellStart"/>
      <w:r w:rsidRPr="00942B29">
        <w:rPr>
          <w:rFonts w:ascii="Times" w:hAnsi="Times"/>
          <w:sz w:val="22"/>
          <w:szCs w:val="22"/>
        </w:rPr>
        <w:t>Saccharomyces</w:t>
      </w:r>
      <w:proofErr w:type="spellEnd"/>
      <w:r w:rsidRPr="00942B29">
        <w:rPr>
          <w:rFonts w:ascii="Times" w:hAnsi="Times"/>
          <w:sz w:val="22"/>
          <w:szCs w:val="22"/>
        </w:rPr>
        <w:t xml:space="preserve"> Genome </w:t>
      </w:r>
      <w:proofErr w:type="spellStart"/>
      <w:r w:rsidRPr="00942B29">
        <w:rPr>
          <w:rFonts w:ascii="Times" w:hAnsi="Times"/>
          <w:sz w:val="22"/>
          <w:szCs w:val="22"/>
        </w:rPr>
        <w:t>Resequencing</w:t>
      </w:r>
      <w:proofErr w:type="spellEnd"/>
      <w:r w:rsidRPr="00942B29">
        <w:rPr>
          <w:rFonts w:ascii="Times" w:hAnsi="Times"/>
          <w:sz w:val="22"/>
          <w:szCs w:val="22"/>
        </w:rPr>
        <w:t xml:space="preserve"> Project (SGRP) at the </w:t>
      </w:r>
      <w:proofErr w:type="spellStart"/>
      <w:r w:rsidRPr="00942B29">
        <w:rPr>
          <w:rFonts w:ascii="Times" w:hAnsi="Times"/>
          <w:sz w:val="22"/>
          <w:szCs w:val="22"/>
        </w:rPr>
        <w:t>Wellcome</w:t>
      </w:r>
      <w:proofErr w:type="spellEnd"/>
      <w:r w:rsidRPr="00942B29">
        <w:rPr>
          <w:rFonts w:ascii="Times" w:hAnsi="Times"/>
          <w:sz w:val="22"/>
          <w:szCs w:val="22"/>
        </w:rPr>
        <w:t xml:space="preserve"> Trust Sanger Institute, at least 25 strains with </w:t>
      </w:r>
      <w:proofErr w:type="spellStart"/>
      <w:r w:rsidRPr="00942B29">
        <w:rPr>
          <w:rFonts w:ascii="Times" w:hAnsi="Times"/>
          <w:sz w:val="22"/>
          <w:szCs w:val="22"/>
        </w:rPr>
        <w:t>contigs</w:t>
      </w:r>
      <w:proofErr w:type="spellEnd"/>
      <w:r w:rsidRPr="00942B29">
        <w:rPr>
          <w:rFonts w:ascii="Times" w:hAnsi="Times"/>
          <w:sz w:val="22"/>
          <w:szCs w:val="22"/>
        </w:rPr>
        <w:t xml:space="preserve"> available at the </w:t>
      </w:r>
      <w:proofErr w:type="spellStart"/>
      <w:r w:rsidRPr="00942B29">
        <w:rPr>
          <w:rFonts w:ascii="Times" w:hAnsi="Times"/>
          <w:sz w:val="22"/>
          <w:szCs w:val="22"/>
        </w:rPr>
        <w:t>Saccharomyces</w:t>
      </w:r>
      <w:proofErr w:type="spellEnd"/>
      <w:r w:rsidRPr="00942B29">
        <w:rPr>
          <w:rFonts w:ascii="Times" w:hAnsi="Times"/>
          <w:sz w:val="22"/>
          <w:szCs w:val="22"/>
        </w:rPr>
        <w:t xml:space="preserve"> </w:t>
      </w:r>
      <w:proofErr w:type="spellStart"/>
      <w:r w:rsidRPr="00942B29">
        <w:rPr>
          <w:rFonts w:ascii="Times" w:hAnsi="Times"/>
          <w:sz w:val="22"/>
          <w:szCs w:val="22"/>
        </w:rPr>
        <w:t>crevisiae</w:t>
      </w:r>
      <w:proofErr w:type="spellEnd"/>
      <w:r w:rsidRPr="00942B29">
        <w:rPr>
          <w:rFonts w:ascii="Times" w:hAnsi="Times"/>
          <w:sz w:val="22"/>
          <w:szCs w:val="22"/>
        </w:rPr>
        <w:t xml:space="preserve"> Strain </w:t>
      </w:r>
      <w:proofErr w:type="spellStart"/>
      <w:r w:rsidRPr="00942B29">
        <w:rPr>
          <w:rFonts w:ascii="Times" w:hAnsi="Times"/>
          <w:sz w:val="22"/>
          <w:szCs w:val="22"/>
        </w:rPr>
        <w:t>Proejct</w:t>
      </w:r>
      <w:proofErr w:type="spellEnd"/>
      <w:r w:rsidRPr="00942B29">
        <w:rPr>
          <w:rFonts w:ascii="Times" w:hAnsi="Times"/>
          <w:sz w:val="22"/>
          <w:szCs w:val="22"/>
        </w:rPr>
        <w:t xml:space="preserve"> at Genome Institute at Washington University (</w:t>
      </w:r>
      <w:commentRangeStart w:id="226"/>
      <w:r w:rsidRPr="00942B29">
        <w:rPr>
          <w:rFonts w:ascii="Times" w:hAnsi="Times"/>
          <w:sz w:val="22"/>
          <w:szCs w:val="22"/>
        </w:rPr>
        <w:t xml:space="preserve">NCBI SRA: </w:t>
      </w:r>
      <w:commentRangeEnd w:id="226"/>
      <w:r w:rsidRPr="00942B29">
        <w:rPr>
          <w:rStyle w:val="CommentReference"/>
          <w:rFonts w:ascii="Times" w:hAnsi="Times"/>
          <w:sz w:val="22"/>
        </w:rPr>
        <w:commentReference w:id="226"/>
      </w:r>
      <w:r w:rsidRPr="00942B29">
        <w:rPr>
          <w:rFonts w:ascii="Times" w:hAnsi="Times"/>
          <w:sz w:val="22"/>
          <w:szCs w:val="22"/>
        </w:rPr>
        <w:t xml:space="preserve">at least over 20 entries with clearly identified strain background information Y2209, YB210, sigma, etc. At least 10 of them have assembled </w:t>
      </w:r>
      <w:proofErr w:type="spellStart"/>
      <w:r w:rsidRPr="00942B29">
        <w:rPr>
          <w:rFonts w:ascii="Times" w:hAnsi="Times"/>
          <w:sz w:val="22"/>
          <w:szCs w:val="22"/>
        </w:rPr>
        <w:t>contigs</w:t>
      </w:r>
      <w:proofErr w:type="spellEnd"/>
      <w:r w:rsidRPr="00942B29">
        <w:rPr>
          <w:rFonts w:ascii="Times" w:hAnsi="Times"/>
          <w:sz w:val="22"/>
          <w:szCs w:val="22"/>
        </w:rPr>
        <w:t xml:space="preserve"> and </w:t>
      </w:r>
      <w:proofErr w:type="spellStart"/>
      <w:r w:rsidRPr="00942B29">
        <w:rPr>
          <w:rFonts w:ascii="Times" w:hAnsi="Times"/>
          <w:sz w:val="22"/>
          <w:szCs w:val="22"/>
        </w:rPr>
        <w:t>supercontigs</w:t>
      </w:r>
      <w:proofErr w:type="spellEnd"/>
      <w:r w:rsidRPr="00942B29">
        <w:rPr>
          <w:rFonts w:ascii="Times" w:hAnsi="Times"/>
          <w:sz w:val="22"/>
          <w:szCs w:val="22"/>
        </w:rPr>
        <w:t xml:space="preserve">). There are 30 genomes are available at Saccharomyces Genome Database (SGD), many of which are sequenced by </w:t>
      </w:r>
      <w:proofErr w:type="spellStart"/>
      <w:r w:rsidRPr="00942B29">
        <w:rPr>
          <w:rFonts w:ascii="Times" w:hAnsi="Times"/>
          <w:sz w:val="22"/>
          <w:szCs w:val="22"/>
        </w:rPr>
        <w:t>Wustl</w:t>
      </w:r>
      <w:proofErr w:type="spellEnd"/>
      <w:r w:rsidRPr="00942B29">
        <w:rPr>
          <w:rFonts w:ascii="Times" w:hAnsi="Times"/>
          <w:sz w:val="22"/>
          <w:szCs w:val="22"/>
        </w:rPr>
        <w:t xml:space="preserve">. Furthermore, in collaboration with Dr. David Botstein, we are also sequencing the 11 natural isolates that we have </w:t>
      </w:r>
      <w:proofErr w:type="spellStart"/>
      <w:r w:rsidRPr="00942B29">
        <w:rPr>
          <w:rFonts w:ascii="Times" w:hAnsi="Times"/>
          <w:sz w:val="22"/>
          <w:szCs w:val="22"/>
        </w:rPr>
        <w:t>phenotyped</w:t>
      </w:r>
      <w:proofErr w:type="spellEnd"/>
      <w:r w:rsidRPr="00942B29">
        <w:rPr>
          <w:rFonts w:ascii="Times" w:hAnsi="Times"/>
          <w:sz w:val="22"/>
          <w:szCs w:val="22"/>
        </w:rPr>
        <w:t xml:space="preserve"> </w:t>
      </w:r>
      <w:proofErr w:type="spellStart"/>
      <w:r w:rsidRPr="00942B29">
        <w:rPr>
          <w:rFonts w:ascii="Times" w:hAnsi="Times"/>
          <w:sz w:val="22"/>
          <w:szCs w:val="22"/>
        </w:rPr>
        <w:t>lifespans</w:t>
      </w:r>
      <w:proofErr w:type="spellEnd"/>
      <w:r w:rsidRPr="00942B29">
        <w:rPr>
          <w:rFonts w:ascii="Times" w:hAnsi="Times"/>
          <w:sz w:val="22"/>
          <w:szCs w:val="22"/>
        </w:rPr>
        <w:t xml:space="preserve">, genomic instability, and tolerance to oxidative stress. </w:t>
      </w:r>
    </w:p>
    <w:p w:rsidR="00B32FF8" w:rsidRDefault="00942B29">
      <w:pPr>
        <w:ind w:firstLine="720"/>
        <w:jc w:val="both"/>
        <w:rPr>
          <w:rFonts w:ascii="Times" w:hAnsi="Times"/>
          <w:sz w:val="22"/>
          <w:szCs w:val="22"/>
        </w:rPr>
      </w:pPr>
      <w:proofErr w:type="gramStart"/>
      <w:r w:rsidRPr="00942B29">
        <w:rPr>
          <w:rFonts w:ascii="Times" w:hAnsi="Times"/>
          <w:sz w:val="22"/>
          <w:szCs w:val="22"/>
        </w:rPr>
        <w:t>Platform bias (454), Sequencing errors.</w:t>
      </w:r>
      <w:proofErr w:type="gramEnd"/>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sz w:val="22"/>
          <w:szCs w:val="22"/>
        </w:rPr>
        <w:t xml:space="preserve">Sanger genome contain some ambiguous nucleotides </w:t>
      </w:r>
      <w:r w:rsidR="00462ABB">
        <w:rPr>
          <w:rFonts w:ascii="Times" w:hAnsi="Times"/>
          <w:sz w:val="22"/>
          <w:szCs w:val="22"/>
        </w:rPr>
        <w:t>{</w:t>
      </w:r>
      <w:proofErr w:type="spellStart"/>
      <w:r w:rsidR="00462ABB">
        <w:rPr>
          <w:rFonts w:ascii="Times" w:hAnsi="Times"/>
          <w:sz w:val="22"/>
          <w:szCs w:val="22"/>
        </w:rPr>
        <w:t>Ramazzotti</w:t>
      </w:r>
      <w:proofErr w:type="spellEnd"/>
      <w:r w:rsidR="00462ABB">
        <w:rPr>
          <w:rFonts w:ascii="Times" w:hAnsi="Times"/>
          <w:sz w:val="22"/>
          <w:szCs w:val="22"/>
        </w:rPr>
        <w:t>, 2012 #1874</w:t>
      </w:r>
      <w:proofErr w:type="gramStart"/>
      <w:r w:rsidR="00462ABB">
        <w:rPr>
          <w:rFonts w:ascii="Times" w:hAnsi="Times"/>
          <w:sz w:val="22"/>
          <w:szCs w:val="22"/>
        </w:rPr>
        <w:t>;Ramazzotti</w:t>
      </w:r>
      <w:proofErr w:type="gramEnd"/>
      <w:r w:rsidR="00462ABB">
        <w:rPr>
          <w:rFonts w:ascii="Times" w:hAnsi="Times"/>
          <w:sz w:val="22"/>
          <w:szCs w:val="22"/>
        </w:rPr>
        <w:t>, 2012 #1874}</w:t>
      </w:r>
    </w:p>
    <w:p w:rsidR="00B32FF8" w:rsidRDefault="00942B29">
      <w:pPr>
        <w:ind w:firstLine="720"/>
        <w:jc w:val="both"/>
        <w:rPr>
          <w:rFonts w:ascii="Times" w:hAnsi="Times"/>
          <w:sz w:val="22"/>
          <w:szCs w:val="22"/>
        </w:rPr>
      </w:pPr>
      <w:r w:rsidRPr="00942B29">
        <w:rPr>
          <w:rFonts w:ascii="Times" w:hAnsi="Times"/>
          <w:sz w:val="22"/>
          <w:szCs w:val="22"/>
        </w:rPr>
        <w:t xml:space="preserve">Because </w:t>
      </w:r>
      <w:proofErr w:type="spellStart"/>
      <w:r w:rsidRPr="00942B29">
        <w:rPr>
          <w:rFonts w:ascii="Times" w:hAnsi="Times"/>
          <w:sz w:val="22"/>
          <w:szCs w:val="22"/>
        </w:rPr>
        <w:t>Wustl</w:t>
      </w:r>
      <w:proofErr w:type="spellEnd"/>
      <w:r w:rsidRPr="00942B29">
        <w:rPr>
          <w:rFonts w:ascii="Times" w:hAnsi="Times"/>
          <w:sz w:val="22"/>
          <w:szCs w:val="22"/>
        </w:rPr>
        <w:t xml:space="preserve"> did not impute sequence, so there are less number of CDS in these genomes </w:t>
      </w:r>
      <w:r w:rsidR="00462ABB">
        <w:rPr>
          <w:rFonts w:ascii="Times" w:hAnsi="Times"/>
          <w:sz w:val="22"/>
          <w:szCs w:val="22"/>
        </w:rPr>
        <w:t>{</w:t>
      </w:r>
      <w:proofErr w:type="spellStart"/>
      <w:r w:rsidR="00462ABB">
        <w:rPr>
          <w:rFonts w:ascii="Times" w:hAnsi="Times"/>
          <w:sz w:val="22"/>
          <w:szCs w:val="22"/>
        </w:rPr>
        <w:t>Ramazzotti</w:t>
      </w:r>
      <w:proofErr w:type="spellEnd"/>
      <w:r w:rsidR="00462ABB">
        <w:rPr>
          <w:rFonts w:ascii="Times" w:hAnsi="Times"/>
          <w:sz w:val="22"/>
          <w:szCs w:val="22"/>
        </w:rPr>
        <w:t>, 2012 #1874</w:t>
      </w:r>
      <w:proofErr w:type="gramStart"/>
      <w:r w:rsidR="00462ABB">
        <w:rPr>
          <w:rFonts w:ascii="Times" w:hAnsi="Times"/>
          <w:sz w:val="22"/>
          <w:szCs w:val="22"/>
        </w:rPr>
        <w:t>;Ramazzotti</w:t>
      </w:r>
      <w:proofErr w:type="gramEnd"/>
      <w:r w:rsidR="00462ABB">
        <w:rPr>
          <w:rFonts w:ascii="Times" w:hAnsi="Times"/>
          <w:sz w:val="22"/>
          <w:szCs w:val="22"/>
        </w:rPr>
        <w:t>, 2012 #1874}</w:t>
      </w:r>
      <w:r w:rsidRPr="00942B29">
        <w:rPr>
          <w:rFonts w:ascii="Times" w:hAnsi="Times"/>
          <w:sz w:val="22"/>
          <w:szCs w:val="22"/>
        </w:rPr>
        <w:t xml:space="preserve">. </w:t>
      </w:r>
    </w:p>
    <w:p w:rsidR="00B32FF8" w:rsidRDefault="00B32FF8">
      <w:pPr>
        <w:ind w:firstLine="720"/>
        <w:jc w:val="both"/>
        <w:rPr>
          <w:rFonts w:ascii="Times" w:hAnsi="Times"/>
          <w:sz w:val="22"/>
          <w:szCs w:val="22"/>
        </w:rPr>
      </w:pPr>
    </w:p>
    <w:p w:rsidR="00B32FF8" w:rsidRDefault="00942B29">
      <w:pPr>
        <w:ind w:firstLine="720"/>
        <w:jc w:val="both"/>
        <w:rPr>
          <w:rFonts w:ascii="Times" w:hAnsi="Times"/>
          <w:sz w:val="22"/>
          <w:szCs w:val="22"/>
        </w:rPr>
      </w:pPr>
      <w:r w:rsidRPr="00942B29">
        <w:rPr>
          <w:rFonts w:ascii="Times" w:hAnsi="Times"/>
          <w:sz w:val="22"/>
          <w:szCs w:val="22"/>
        </w:rPr>
        <w:t xml:space="preserve">In addition, 35 strains of S. </w:t>
      </w:r>
      <w:proofErr w:type="spellStart"/>
      <w:r w:rsidRPr="00942B29">
        <w:rPr>
          <w:rFonts w:ascii="Times" w:hAnsi="Times"/>
          <w:sz w:val="22"/>
          <w:szCs w:val="22"/>
        </w:rPr>
        <w:t>paradoxus</w:t>
      </w:r>
      <w:proofErr w:type="spellEnd"/>
      <w:r w:rsidRPr="00942B29">
        <w:rPr>
          <w:rFonts w:ascii="Times" w:hAnsi="Times"/>
          <w:sz w:val="22"/>
          <w:szCs w:val="22"/>
        </w:rPr>
        <w:t xml:space="preserve"> are also available from </w:t>
      </w:r>
      <w:r w:rsidRPr="00942B29">
        <w:rPr>
          <w:rFonts w:ascii="Times" w:hAnsi="Times"/>
          <w:i/>
          <w:sz w:val="22"/>
          <w:szCs w:val="22"/>
        </w:rPr>
        <w:t>SGRP</w:t>
      </w:r>
      <w:r w:rsidRPr="00942B29">
        <w:rPr>
          <w:rFonts w:ascii="Times" w:hAnsi="Times"/>
          <w:sz w:val="22"/>
          <w:szCs w:val="22"/>
        </w:rPr>
        <w:t xml:space="preserve">. </w:t>
      </w:r>
    </w:p>
    <w:p w:rsidR="00B32FF8" w:rsidRDefault="00942B29">
      <w:pPr>
        <w:ind w:firstLine="720"/>
        <w:jc w:val="both"/>
        <w:rPr>
          <w:rFonts w:ascii="Times" w:hAnsi="Times"/>
          <w:sz w:val="22"/>
          <w:szCs w:val="22"/>
        </w:rPr>
      </w:pPr>
      <w:r w:rsidRPr="00942B29">
        <w:rPr>
          <w:rFonts w:ascii="Times" w:hAnsi="Times"/>
          <w:i/>
          <w:sz w:val="22"/>
          <w:szCs w:val="22"/>
        </w:rPr>
        <w:t>Expected outcomes, caveats, alternative approaches</w:t>
      </w:r>
      <w:r w:rsidRPr="00942B29">
        <w:rPr>
          <w:rFonts w:ascii="Times" w:hAnsi="Times"/>
          <w:sz w:val="22"/>
          <w:szCs w:val="22"/>
        </w:rPr>
        <w:t xml:space="preserve">: The Sanger sequenced strains is based on low-coverage sequences </w:t>
      </w:r>
      <w:r w:rsidR="00462ABB">
        <w:rPr>
          <w:rFonts w:ascii="Times" w:hAnsi="Times"/>
          <w:sz w:val="22"/>
          <w:szCs w:val="22"/>
        </w:rPr>
        <w:t>{</w:t>
      </w:r>
      <w:proofErr w:type="spellStart"/>
      <w:r w:rsidR="00462ABB">
        <w:rPr>
          <w:rFonts w:ascii="Times" w:hAnsi="Times"/>
          <w:sz w:val="22"/>
          <w:szCs w:val="22"/>
        </w:rPr>
        <w:t>Liti</w:t>
      </w:r>
      <w:proofErr w:type="spellEnd"/>
      <w:r w:rsidR="00462ABB">
        <w:rPr>
          <w:rFonts w:ascii="Times" w:hAnsi="Times"/>
          <w:sz w:val="22"/>
          <w:szCs w:val="22"/>
        </w:rPr>
        <w:t>, 2009 #679</w:t>
      </w:r>
      <w:proofErr w:type="gramStart"/>
      <w:r w:rsidR="00462ABB">
        <w:rPr>
          <w:rFonts w:ascii="Times" w:hAnsi="Times"/>
          <w:sz w:val="22"/>
          <w:szCs w:val="22"/>
        </w:rPr>
        <w:t>;Liti</w:t>
      </w:r>
      <w:proofErr w:type="gramEnd"/>
      <w:r w:rsidR="00462ABB">
        <w:rPr>
          <w:rFonts w:ascii="Times" w:hAnsi="Times"/>
          <w:sz w:val="22"/>
          <w:szCs w:val="22"/>
        </w:rPr>
        <w:t>, 2009 #679}</w:t>
      </w:r>
      <w:r w:rsidRPr="00942B29">
        <w:rPr>
          <w:rFonts w:ascii="Times" w:hAnsi="Times"/>
          <w:sz w:val="22"/>
          <w:szCs w:val="22"/>
        </w:rPr>
        <w:t xml:space="preserve">, and some SNPs and </w:t>
      </w:r>
      <w:proofErr w:type="spellStart"/>
      <w:r w:rsidRPr="00942B29">
        <w:rPr>
          <w:rFonts w:ascii="Times" w:hAnsi="Times"/>
          <w:sz w:val="22"/>
          <w:szCs w:val="22"/>
        </w:rPr>
        <w:t>indels</w:t>
      </w:r>
      <w:proofErr w:type="spellEnd"/>
      <w:r w:rsidRPr="00942B29">
        <w:rPr>
          <w:rFonts w:ascii="Times" w:hAnsi="Times"/>
          <w:sz w:val="22"/>
          <w:szCs w:val="22"/>
        </w:rPr>
        <w:t xml:space="preserve"> are imputed based on ancestral recombination graphs using closely related genomes. This approach likely will remove rare SNPs and </w:t>
      </w:r>
      <w:proofErr w:type="spellStart"/>
      <w:r w:rsidRPr="00942B29">
        <w:rPr>
          <w:rFonts w:ascii="Times" w:hAnsi="Times"/>
          <w:sz w:val="22"/>
          <w:szCs w:val="22"/>
        </w:rPr>
        <w:t>indels</w:t>
      </w:r>
      <w:proofErr w:type="spellEnd"/>
      <w:r w:rsidRPr="00942B29">
        <w:rPr>
          <w:rFonts w:ascii="Times" w:hAnsi="Times"/>
          <w:sz w:val="22"/>
          <w:szCs w:val="22"/>
        </w:rPr>
        <w:t xml:space="preserve"> from the samples. Because we are interested in the overall mutational pattern of each gene, rare SNPs would not affect our estimations in substantial ways. </w:t>
      </w:r>
    </w:p>
    <w:p w:rsidR="00B32FF8" w:rsidRDefault="00942B29">
      <w:pPr>
        <w:ind w:firstLine="720"/>
        <w:jc w:val="both"/>
        <w:rPr>
          <w:rFonts w:ascii="Times" w:hAnsi="Times"/>
          <w:sz w:val="22"/>
          <w:szCs w:val="22"/>
        </w:rPr>
      </w:pPr>
      <w:r w:rsidRPr="00942B29">
        <w:rPr>
          <w:rFonts w:ascii="Times" w:hAnsi="Times"/>
          <w:sz w:val="22"/>
          <w:szCs w:val="22"/>
        </w:rPr>
        <w:t xml:space="preserve">As one alternative to nucleotide diversity in the coding regions, we can also estimate the nucleotide diversity in the 5’ UTR regions. As </w:t>
      </w:r>
      <w:proofErr w:type="spellStart"/>
      <w:r w:rsidRPr="00942B29">
        <w:rPr>
          <w:rFonts w:ascii="Times" w:hAnsi="Times"/>
          <w:sz w:val="22"/>
          <w:szCs w:val="22"/>
        </w:rPr>
        <w:t>antoher</w:t>
      </w:r>
      <w:proofErr w:type="spellEnd"/>
      <w:r w:rsidRPr="00942B29">
        <w:rPr>
          <w:rFonts w:ascii="Times" w:hAnsi="Times"/>
          <w:sz w:val="22"/>
          <w:szCs w:val="22"/>
        </w:rPr>
        <w:t xml:space="preserve"> alternative, we can use copy number variations to estimate the ‘dosage robustness’ of each gene, which can be compared to the dosage genetic screen results from Boone lab.  </w:t>
      </w:r>
      <w:commentRangeStart w:id="227"/>
      <w:r w:rsidRPr="00942B29">
        <w:rPr>
          <w:rFonts w:ascii="Times" w:hAnsi="Times"/>
          <w:sz w:val="22"/>
          <w:szCs w:val="22"/>
        </w:rPr>
        <w:t xml:space="preserve">CNVs can be inferred from the alignment quality information, with the caveat that it may also caused by mapping errors. The short-reads sequences from the </w:t>
      </w:r>
      <w:proofErr w:type="spellStart"/>
      <w:r w:rsidRPr="00942B29">
        <w:rPr>
          <w:rFonts w:ascii="Times" w:hAnsi="Times"/>
          <w:sz w:val="22"/>
          <w:szCs w:val="22"/>
        </w:rPr>
        <w:t>Wustl</w:t>
      </w:r>
      <w:proofErr w:type="spellEnd"/>
      <w:r w:rsidRPr="00942B29">
        <w:rPr>
          <w:rFonts w:ascii="Times" w:hAnsi="Times"/>
          <w:sz w:val="22"/>
          <w:szCs w:val="22"/>
        </w:rPr>
        <w:t xml:space="preserve"> strains can be used to infer CNVs. One of the </w:t>
      </w:r>
      <w:proofErr w:type="gramStart"/>
      <w:r w:rsidRPr="00942B29">
        <w:rPr>
          <w:rFonts w:ascii="Times" w:hAnsi="Times"/>
          <w:sz w:val="22"/>
          <w:szCs w:val="22"/>
        </w:rPr>
        <w:t>question</w:t>
      </w:r>
      <w:proofErr w:type="gramEnd"/>
      <w:r w:rsidRPr="00942B29">
        <w:rPr>
          <w:rFonts w:ascii="Times" w:hAnsi="Times"/>
          <w:sz w:val="22"/>
          <w:szCs w:val="22"/>
        </w:rPr>
        <w:t xml:space="preserve"> of CNV with respect to yeast aging is to see whether copy number of the </w:t>
      </w:r>
      <w:proofErr w:type="spellStart"/>
      <w:r w:rsidRPr="00942B29">
        <w:rPr>
          <w:rFonts w:ascii="Times" w:hAnsi="Times"/>
          <w:sz w:val="22"/>
          <w:szCs w:val="22"/>
        </w:rPr>
        <w:t>rDNA</w:t>
      </w:r>
      <w:proofErr w:type="spellEnd"/>
      <w:r w:rsidRPr="00942B29">
        <w:rPr>
          <w:rFonts w:ascii="Times" w:hAnsi="Times"/>
          <w:sz w:val="22"/>
          <w:szCs w:val="22"/>
        </w:rPr>
        <w:t xml:space="preserve"> locus is </w:t>
      </w:r>
      <w:proofErr w:type="spellStart"/>
      <w:r w:rsidRPr="00942B29">
        <w:rPr>
          <w:rFonts w:ascii="Times" w:hAnsi="Times"/>
          <w:sz w:val="22"/>
          <w:szCs w:val="22"/>
        </w:rPr>
        <w:t>realted</w:t>
      </w:r>
      <w:proofErr w:type="spellEnd"/>
      <w:r w:rsidRPr="00942B29">
        <w:rPr>
          <w:rFonts w:ascii="Times" w:hAnsi="Times"/>
          <w:sz w:val="22"/>
          <w:szCs w:val="22"/>
        </w:rPr>
        <w:t xml:space="preserve"> with yeast life span variation. (Need more reference here. How Genomic DNA </w:t>
      </w:r>
      <w:proofErr w:type="gramStart"/>
      <w:r w:rsidRPr="00942B29">
        <w:rPr>
          <w:rFonts w:ascii="Times" w:hAnsi="Times"/>
          <w:sz w:val="22"/>
          <w:szCs w:val="22"/>
        </w:rPr>
        <w:t>are</w:t>
      </w:r>
      <w:proofErr w:type="gramEnd"/>
      <w:r w:rsidRPr="00942B29">
        <w:rPr>
          <w:rFonts w:ascii="Times" w:hAnsi="Times"/>
          <w:sz w:val="22"/>
          <w:szCs w:val="22"/>
        </w:rPr>
        <w:t xml:space="preserve"> prepared? ). In addition, CNVs can be used see whether the number of </w:t>
      </w:r>
      <w:proofErr w:type="spellStart"/>
      <w:r w:rsidRPr="00942B29">
        <w:rPr>
          <w:rFonts w:ascii="Times" w:hAnsi="Times"/>
          <w:sz w:val="22"/>
          <w:szCs w:val="22"/>
        </w:rPr>
        <w:t>rDNA</w:t>
      </w:r>
      <w:proofErr w:type="spellEnd"/>
      <w:r w:rsidRPr="00942B29">
        <w:rPr>
          <w:rFonts w:ascii="Times" w:hAnsi="Times"/>
          <w:sz w:val="22"/>
          <w:szCs w:val="22"/>
        </w:rPr>
        <w:t xml:space="preserve"> unit at the </w:t>
      </w:r>
      <w:proofErr w:type="spellStart"/>
      <w:r w:rsidRPr="00942B29">
        <w:rPr>
          <w:rFonts w:ascii="Times" w:hAnsi="Times"/>
          <w:sz w:val="22"/>
          <w:szCs w:val="22"/>
        </w:rPr>
        <w:t>rNDA</w:t>
      </w:r>
      <w:proofErr w:type="spellEnd"/>
      <w:r w:rsidRPr="00942B29">
        <w:rPr>
          <w:rFonts w:ascii="Times" w:hAnsi="Times"/>
          <w:sz w:val="22"/>
          <w:szCs w:val="22"/>
        </w:rPr>
        <w:t xml:space="preserve"> locus is associated with natural life span variation. Spontaneous </w:t>
      </w:r>
      <w:proofErr w:type="spellStart"/>
      <w:r w:rsidRPr="00942B29">
        <w:rPr>
          <w:rFonts w:ascii="Times" w:hAnsi="Times"/>
          <w:sz w:val="22"/>
          <w:szCs w:val="22"/>
        </w:rPr>
        <w:t>rDNA</w:t>
      </w:r>
      <w:proofErr w:type="spellEnd"/>
      <w:r w:rsidRPr="00942B29">
        <w:rPr>
          <w:rFonts w:ascii="Times" w:hAnsi="Times"/>
          <w:sz w:val="22"/>
          <w:szCs w:val="22"/>
        </w:rPr>
        <w:t xml:space="preserve"> copy number variation modulate Sir2 levels and may affect aging </w:t>
      </w:r>
      <w:r w:rsidR="00462ABB">
        <w:rPr>
          <w:rFonts w:ascii="Times" w:hAnsi="Times"/>
          <w:sz w:val="22"/>
          <w:szCs w:val="22"/>
        </w:rPr>
        <w:t>{Michel, 2005 #423</w:t>
      </w:r>
      <w:proofErr w:type="gramStart"/>
      <w:r w:rsidR="00462ABB">
        <w:rPr>
          <w:rFonts w:ascii="Times" w:hAnsi="Times"/>
          <w:sz w:val="22"/>
          <w:szCs w:val="22"/>
        </w:rPr>
        <w:t>;Michel</w:t>
      </w:r>
      <w:proofErr w:type="gramEnd"/>
      <w:r w:rsidR="00462ABB">
        <w:rPr>
          <w:rFonts w:ascii="Times" w:hAnsi="Times"/>
          <w:sz w:val="22"/>
          <w:szCs w:val="22"/>
        </w:rPr>
        <w:t>, 2005 #423}</w:t>
      </w:r>
      <w:r w:rsidRPr="00942B29">
        <w:rPr>
          <w:rFonts w:ascii="Times" w:hAnsi="Times"/>
          <w:sz w:val="22"/>
          <w:szCs w:val="22"/>
        </w:rPr>
        <w:t xml:space="preserve">. There are conflicting evidence on whether </w:t>
      </w:r>
      <w:proofErr w:type="spellStart"/>
      <w:r w:rsidRPr="00942B29">
        <w:rPr>
          <w:rFonts w:ascii="Times" w:hAnsi="Times"/>
          <w:sz w:val="22"/>
          <w:szCs w:val="22"/>
        </w:rPr>
        <w:t>extrachromosomal</w:t>
      </w:r>
      <w:proofErr w:type="spellEnd"/>
      <w:r w:rsidRPr="00942B29">
        <w:rPr>
          <w:rFonts w:ascii="Times" w:hAnsi="Times"/>
          <w:sz w:val="22"/>
          <w:szCs w:val="22"/>
        </w:rPr>
        <w:t xml:space="preserve"> </w:t>
      </w:r>
      <w:proofErr w:type="spellStart"/>
      <w:r w:rsidRPr="00942B29">
        <w:rPr>
          <w:rFonts w:ascii="Times" w:hAnsi="Times"/>
          <w:sz w:val="22"/>
          <w:szCs w:val="22"/>
        </w:rPr>
        <w:t>rDNA</w:t>
      </w:r>
      <w:proofErr w:type="spellEnd"/>
      <w:r w:rsidRPr="00942B29">
        <w:rPr>
          <w:rFonts w:ascii="Times" w:hAnsi="Times"/>
          <w:sz w:val="22"/>
          <w:szCs w:val="22"/>
        </w:rPr>
        <w:t xml:space="preserve"> circles or high recombination rate at this locus is associated with RLS </w:t>
      </w:r>
      <w:r w:rsidR="00462ABB">
        <w:rPr>
          <w:rFonts w:ascii="Times" w:hAnsi="Times"/>
          <w:sz w:val="22"/>
          <w:szCs w:val="22"/>
        </w:rPr>
        <w:t>{Lindstrom, 2011 #673</w:t>
      </w:r>
      <w:proofErr w:type="gramStart"/>
      <w:r w:rsidR="00462ABB">
        <w:rPr>
          <w:rFonts w:ascii="Times" w:hAnsi="Times"/>
          <w:sz w:val="22"/>
          <w:szCs w:val="22"/>
        </w:rPr>
        <w:t>;Lindstrom</w:t>
      </w:r>
      <w:proofErr w:type="gramEnd"/>
      <w:r w:rsidR="00462ABB">
        <w:rPr>
          <w:rFonts w:ascii="Times" w:hAnsi="Times"/>
          <w:sz w:val="22"/>
          <w:szCs w:val="22"/>
        </w:rPr>
        <w:t>, 2011 #673}</w:t>
      </w:r>
      <w:commentRangeStart w:id="228"/>
      <w:r w:rsidR="00B65D68" w:rsidRPr="00942B29">
        <w:rPr>
          <w:rFonts w:ascii="Times" w:hAnsi="Times"/>
          <w:sz w:val="22"/>
          <w:szCs w:val="22"/>
        </w:rPr>
        <w:fldChar w:fldCharType="begin"/>
      </w:r>
      <w:r w:rsidRPr="00942B29">
        <w:rPr>
          <w:rFonts w:ascii="Times" w:hAnsi="Times"/>
          <w:sz w:val="22"/>
          <w:szCs w:val="22"/>
        </w:rPr>
        <w:instrText xml:space="preserve">EN.CITE </w:instrText>
      </w:r>
      <w:r w:rsidR="00B65D68" w:rsidRPr="00942B29">
        <w:rPr>
          <w:rFonts w:ascii="Times" w:hAnsi="Times"/>
          <w:sz w:val="22"/>
          <w:szCs w:val="22"/>
        </w:rPr>
        <w:fldChar w:fldCharType="begin"/>
      </w:r>
      <w:r w:rsidRPr="00942B29">
        <w:rPr>
          <w:rFonts w:ascii="Times" w:hAnsi="Times"/>
          <w:sz w:val="22"/>
          <w:szCs w:val="22"/>
        </w:rPr>
        <w:instrText xml:space="preserve">EN.CITE.DATA </w:instrText>
      </w:r>
      <w:r w:rsidR="00B65D68" w:rsidRPr="00942B29">
        <w:rPr>
          <w:rFonts w:ascii="Times" w:hAnsi="Times"/>
          <w:sz w:val="22"/>
          <w:szCs w:val="22"/>
        </w:rPr>
        <w:fldChar w:fldCharType="end"/>
      </w:r>
      <w:r w:rsidR="00B65D68" w:rsidRPr="00942B29">
        <w:rPr>
          <w:rFonts w:ascii="Times" w:hAnsi="Times"/>
          <w:sz w:val="22"/>
          <w:szCs w:val="22"/>
        </w:rPr>
        <w:fldChar w:fldCharType="separate"/>
      </w:r>
      <w:r w:rsidRPr="00942B29">
        <w:rPr>
          <w:rFonts w:ascii="Times" w:hAnsi="Times"/>
          <w:sz w:val="22"/>
          <w:szCs w:val="22"/>
        </w:rPr>
        <w:t>{Kobayashi, 2006 #2029;Kobayashi, 2004 #2025;Kobayashi, 2011 #691;Ganley, 2009 #644}</w:t>
      </w:r>
      <w:r w:rsidR="00B65D68" w:rsidRPr="00942B29">
        <w:rPr>
          <w:rFonts w:ascii="Times" w:hAnsi="Times"/>
          <w:sz w:val="22"/>
          <w:szCs w:val="22"/>
        </w:rPr>
        <w:fldChar w:fldCharType="end"/>
      </w:r>
      <w:r w:rsidRPr="00942B29">
        <w:rPr>
          <w:rFonts w:ascii="Times" w:hAnsi="Times"/>
          <w:sz w:val="22"/>
          <w:szCs w:val="22"/>
        </w:rPr>
        <w:t xml:space="preserve"> [How about telomerase?]. </w:t>
      </w:r>
      <w:commentRangeEnd w:id="228"/>
      <w:r w:rsidRPr="00942B29">
        <w:rPr>
          <w:rStyle w:val="CommentReference"/>
          <w:rFonts w:ascii="Times" w:hAnsi="Times"/>
          <w:sz w:val="22"/>
        </w:rPr>
        <w:commentReference w:id="228"/>
      </w:r>
      <w:proofErr w:type="spellStart"/>
      <w:r w:rsidRPr="00942B29">
        <w:rPr>
          <w:rFonts w:ascii="Times" w:hAnsi="Times" w:cs="NewBaskerville-Roman"/>
          <w:sz w:val="22"/>
          <w:szCs w:val="22"/>
        </w:rPr>
        <w:t>rDNA</w:t>
      </w:r>
      <w:proofErr w:type="spellEnd"/>
      <w:r w:rsidRPr="00942B29">
        <w:rPr>
          <w:rFonts w:ascii="Times" w:hAnsi="Times" w:cs="NewBaskerville-Roman"/>
          <w:sz w:val="22"/>
          <w:szCs w:val="22"/>
        </w:rPr>
        <w:t xml:space="preserve"> and telomere, genome instability </w:t>
      </w:r>
      <w:r w:rsidR="00B65D68" w:rsidRPr="00942B29">
        <w:rPr>
          <w:rFonts w:ascii="Times" w:hAnsi="Times" w:cs="NewBaskerville-Roman"/>
          <w:sz w:val="22"/>
          <w:szCs w:val="22"/>
        </w:rPr>
        <w:fldChar w:fldCharType="begin"/>
      </w:r>
      <w:r w:rsidRPr="00942B29">
        <w:rPr>
          <w:rFonts w:ascii="Times" w:hAnsi="Times" w:cs="NewBaskerville-Roman"/>
          <w:sz w:val="22"/>
          <w:szCs w:val="22"/>
        </w:rPr>
        <w:instrText>EN.CITE &lt;EndNote&gt;&lt;Cite&gt;&lt;Author&gt;Kobayashi&lt;/Author&gt;&lt;Year&gt;2011&lt;/Year&gt;&lt;RecNum&gt;691&lt;/RecNum&gt;&lt;record&gt;&lt;rec-number&gt;691&lt;/rec-number&gt;&lt;foreign-keys&gt;&lt;key app="EN" db-id="axwzwatz8afev5eddwsvazaqtxstdf2axv55"&gt;691&lt;/key&gt;&lt;/foreign-keys&gt;&lt;ref-type name="Journal Article"&gt;17&lt;/ref-type&gt;&lt;contributors&gt;&lt;authors&gt;&lt;author&gt;Kobayashi, T.&lt;/author&gt;&lt;/authors&gt;&lt;/contributors&gt;&lt;auth-address&gt;Division of Cytogenetics, National Institute of Genetics/The Graduate University for Advanced Studies, SOKENDAI, 1111 Yata, Mishima, Shizuoka 411-8540, Japan. takobaya@lab.nig.ac.jp&lt;/auth-address&gt;&lt;titles&gt;&lt;title&gt;How does genome instability affect lifespan?: roles of rDNA and telomeres&lt;/title&gt;&lt;secondary-title&gt;Genes Cells&lt;/secondary-title&gt;&lt;/titles&gt;&lt;periodical&gt;&lt;full-title&gt;Genes Cells&lt;/full-title&gt;&lt;abbr-1&gt;Genes to cells : devoted to molecular &amp;amp; cellular mechanisms&lt;/abbr-1&gt;&lt;/periodical&gt;&lt;pages&gt;617-24&lt;/pages&gt;&lt;volume&gt;16&lt;/volume&gt;&lt;number&gt;6&lt;/number&gt;&lt;edition&gt;2011/05/25&lt;/edition&gt;&lt;dates&gt;&lt;year&gt;2011&lt;/year&gt;&lt;pub-dates&gt;&lt;date&gt;Jun&lt;/date&gt;&lt;/pub-dates&gt;&lt;/dates&gt;&lt;isbn&gt;1365-2443 (Electronic)&amp;#xD;1356-9597 (Linking)&lt;/isbn&gt;&lt;accession-num&gt;21605287&lt;/accession-num&gt;&lt;urls&gt;&lt;related-urls&gt;&lt;url&gt;http://www.ncbi.nlm.nih.gov/entrez/query.fcgi?cmd=Retrieve&amp;amp;db=PubMed&amp;amp;dopt=Citation&amp;amp;list_uids=21605287&lt;/url&gt;&lt;/related-urls&gt;&lt;/urls&gt;&lt;electronic-resource-num&gt;10.1111/j.1365-2443.2011.01519.x&lt;/electronic-resource-num&gt;&lt;research-notes&gt;***author promotes rDNA and telomere as inducers of scenescence&lt;/research-notes&gt;&lt;language&gt;eng&lt;/language&gt;&lt;/record&gt;&lt;/Cite&gt;&lt;/EndNote&gt;</w:instrText>
      </w:r>
      <w:r w:rsidR="00B65D68" w:rsidRPr="00942B29">
        <w:rPr>
          <w:rFonts w:ascii="Times" w:hAnsi="Times" w:cs="NewBaskerville-Roman"/>
          <w:sz w:val="22"/>
          <w:szCs w:val="22"/>
        </w:rPr>
        <w:fldChar w:fldCharType="separate"/>
      </w:r>
      <w:r w:rsidRPr="00942B29">
        <w:rPr>
          <w:rFonts w:ascii="Times" w:hAnsi="Times" w:cs="NewBaskerville-Roman"/>
          <w:noProof/>
          <w:sz w:val="22"/>
          <w:szCs w:val="22"/>
        </w:rPr>
        <w:t>{Kobayashi, 2011 #691}</w:t>
      </w:r>
      <w:r w:rsidR="00B65D68" w:rsidRPr="00942B29">
        <w:rPr>
          <w:rFonts w:ascii="Times" w:hAnsi="Times" w:cs="NewBaskerville-Roman"/>
          <w:sz w:val="22"/>
          <w:szCs w:val="22"/>
        </w:rPr>
        <w:fldChar w:fldCharType="end"/>
      </w:r>
      <w:r w:rsidRPr="00942B29">
        <w:rPr>
          <w:rFonts w:ascii="Times" w:hAnsi="Times" w:cs="NewBaskerville-Roman"/>
          <w:sz w:val="22"/>
          <w:szCs w:val="22"/>
        </w:rPr>
        <w:t xml:space="preserve">.  </w:t>
      </w:r>
      <w:proofErr w:type="spellStart"/>
      <w:r w:rsidRPr="00942B29">
        <w:rPr>
          <w:rFonts w:ascii="Times" w:hAnsi="Times"/>
          <w:sz w:val="22"/>
          <w:szCs w:val="22"/>
        </w:rPr>
        <w:t>Gotschling</w:t>
      </w:r>
      <w:proofErr w:type="spellEnd"/>
      <w:r w:rsidRPr="00942B29">
        <w:rPr>
          <w:rFonts w:ascii="Times" w:hAnsi="Times"/>
          <w:sz w:val="22"/>
          <w:szCs w:val="22"/>
        </w:rPr>
        <w:t xml:space="preserve"> show that Met15LOH is </w:t>
      </w:r>
      <w:proofErr w:type="gramStart"/>
      <w:r w:rsidRPr="00942B29">
        <w:rPr>
          <w:rFonts w:ascii="Times" w:hAnsi="Times"/>
          <w:sz w:val="22"/>
          <w:szCs w:val="22"/>
        </w:rPr>
        <w:t>a readout</w:t>
      </w:r>
      <w:proofErr w:type="gramEnd"/>
      <w:r w:rsidRPr="00942B29">
        <w:rPr>
          <w:rFonts w:ascii="Times" w:hAnsi="Times"/>
          <w:sz w:val="22"/>
          <w:szCs w:val="22"/>
        </w:rPr>
        <w:t xml:space="preserve"> of </w:t>
      </w:r>
      <w:proofErr w:type="spellStart"/>
      <w:r w:rsidRPr="00942B29">
        <w:rPr>
          <w:rFonts w:ascii="Times" w:hAnsi="Times"/>
          <w:sz w:val="22"/>
          <w:szCs w:val="22"/>
        </w:rPr>
        <w:t>rDNA</w:t>
      </w:r>
      <w:proofErr w:type="spellEnd"/>
      <w:r w:rsidRPr="00942B29">
        <w:rPr>
          <w:rFonts w:ascii="Times" w:hAnsi="Times"/>
          <w:sz w:val="22"/>
          <w:szCs w:val="22"/>
        </w:rPr>
        <w:t xml:space="preserve"> locus instability. LOH is a sign for genome wide elevation of hyper recombination. </w:t>
      </w:r>
    </w:p>
    <w:p w:rsidR="00B32FF8" w:rsidRDefault="00942B29">
      <w:pPr>
        <w:ind w:firstLine="720"/>
        <w:jc w:val="both"/>
        <w:rPr>
          <w:rFonts w:ascii="Times" w:hAnsi="Times"/>
          <w:sz w:val="22"/>
          <w:szCs w:val="22"/>
        </w:rPr>
      </w:pPr>
      <w:r w:rsidRPr="00942B29">
        <w:rPr>
          <w:rFonts w:ascii="Times" w:hAnsi="Times"/>
          <w:sz w:val="22"/>
          <w:szCs w:val="22"/>
        </w:rPr>
        <w:t xml:space="preserve">PI Qin has extensive experiences in sequence analysis and bioinformatics analysis. Qin will also collaborate with Dr. Titus Brown (Michigan State University) on the next-generation sequence analysis. </w:t>
      </w:r>
    </w:p>
    <w:commentRangeEnd w:id="227"/>
    <w:p w:rsidR="00AB1D49" w:rsidRDefault="00942B29">
      <w:pPr>
        <w:ind w:firstLine="720"/>
        <w:jc w:val="both"/>
        <w:rPr>
          <w:rFonts w:ascii="Times" w:hAnsi="Times" w:cs="Calibri"/>
          <w:sz w:val="22"/>
          <w:szCs w:val="22"/>
        </w:rPr>
      </w:pPr>
      <w:r w:rsidRPr="00942B29">
        <w:rPr>
          <w:rStyle w:val="CommentReference"/>
          <w:rFonts w:ascii="Times" w:hAnsi="Times"/>
          <w:sz w:val="22"/>
        </w:rPr>
        <w:commentReference w:id="227"/>
      </w:r>
    </w:p>
    <w:p w:rsidR="00B32FF8" w:rsidRPr="000C70F5" w:rsidRDefault="007D41C0">
      <w:pPr>
        <w:pStyle w:val="Heading4"/>
        <w:spacing w:before="0" w:after="0"/>
        <w:jc w:val="both"/>
        <w:rPr>
          <w:rFonts w:ascii="Times" w:hAnsi="Times"/>
          <w:sz w:val="22"/>
          <w:szCs w:val="22"/>
        </w:rPr>
      </w:pPr>
      <w:r w:rsidRPr="007D41C0">
        <w:rPr>
          <w:rFonts w:ascii="Times" w:hAnsi="Times"/>
          <w:sz w:val="22"/>
          <w:szCs w:val="22"/>
        </w:rPr>
        <w:t>2.1.</w:t>
      </w:r>
      <w:r w:rsidR="00F30BDC">
        <w:rPr>
          <w:rFonts w:ascii="Times" w:hAnsi="Times"/>
          <w:sz w:val="22"/>
          <w:szCs w:val="22"/>
        </w:rPr>
        <w:t>2</w:t>
      </w:r>
      <w:r w:rsidRPr="007D41C0">
        <w:rPr>
          <w:rFonts w:ascii="Times" w:hAnsi="Times"/>
          <w:sz w:val="22"/>
          <w:szCs w:val="22"/>
        </w:rPr>
        <w:t>. Compare genetic capacitors with phenotypic capacitors</w:t>
      </w:r>
    </w:p>
    <w:p w:rsidR="00B32FF8" w:rsidRDefault="00942B29">
      <w:pPr>
        <w:jc w:val="both"/>
        <w:rPr>
          <w:rFonts w:ascii="Times" w:hAnsi="Times"/>
          <w:sz w:val="22"/>
          <w:szCs w:val="22"/>
        </w:rPr>
      </w:pPr>
      <w:r w:rsidRPr="00942B29">
        <w:rPr>
          <w:rFonts w:ascii="Times" w:hAnsi="Times"/>
          <w:sz w:val="22"/>
          <w:szCs w:val="22"/>
        </w:rPr>
        <w:t xml:space="preserve">Phenotypic capacitors can be measured by morphology, growth fitness in diverse conditions. See morphology database. </w:t>
      </w:r>
      <w:proofErr w:type="gramStart"/>
      <w:r w:rsidRPr="00942B29">
        <w:rPr>
          <w:rFonts w:ascii="Times" w:hAnsi="Times"/>
          <w:sz w:val="22"/>
          <w:szCs w:val="22"/>
        </w:rPr>
        <w:t>Chemical genomic database.</w:t>
      </w:r>
      <w:proofErr w:type="gramEnd"/>
      <w:r w:rsidRPr="00942B29">
        <w:rPr>
          <w:rFonts w:ascii="Times" w:hAnsi="Times"/>
          <w:sz w:val="22"/>
          <w:szCs w:val="22"/>
        </w:rPr>
        <w:t xml:space="preserve"> </w:t>
      </w:r>
    </w:p>
    <w:p w:rsidR="00B32FF8" w:rsidRPr="000C70F5" w:rsidRDefault="007D41C0">
      <w:pPr>
        <w:pStyle w:val="Heading3"/>
        <w:jc w:val="both"/>
        <w:rPr>
          <w:rFonts w:ascii="Times" w:hAnsi="Times"/>
          <w:sz w:val="22"/>
          <w:szCs w:val="22"/>
        </w:rPr>
      </w:pPr>
      <w:proofErr w:type="gramStart"/>
      <w:r w:rsidRPr="007D41C0">
        <w:rPr>
          <w:rFonts w:ascii="Times" w:hAnsi="Times"/>
          <w:sz w:val="22"/>
          <w:szCs w:val="22"/>
        </w:rPr>
        <w:lastRenderedPageBreak/>
        <w:t>Aim 2.2.</w:t>
      </w:r>
      <w:proofErr w:type="gramEnd"/>
      <w:r w:rsidRPr="007D41C0">
        <w:rPr>
          <w:rFonts w:ascii="Times" w:hAnsi="Times"/>
          <w:sz w:val="22"/>
          <w:szCs w:val="22"/>
        </w:rPr>
        <w:t xml:space="preserve"> Develop a comprehensive set of quantitative measures for genes’ phenotypic capacitances. </w:t>
      </w:r>
    </w:p>
    <w:p w:rsidR="00B32FF8" w:rsidRDefault="00942B29">
      <w:pPr>
        <w:pStyle w:val="Heading4"/>
        <w:spacing w:before="0" w:after="0"/>
        <w:jc w:val="both"/>
        <w:rPr>
          <w:rFonts w:ascii="Times" w:hAnsi="Times"/>
          <w:b w:val="0"/>
          <w:sz w:val="22"/>
          <w:szCs w:val="22"/>
        </w:rPr>
      </w:pPr>
      <w:proofErr w:type="gramStart"/>
      <w:r w:rsidRPr="00942B29">
        <w:rPr>
          <w:rFonts w:ascii="Times" w:hAnsi="Times"/>
          <w:b w:val="0"/>
          <w:sz w:val="22"/>
          <w:szCs w:val="22"/>
        </w:rPr>
        <w:t>Crowd-sourcing approach, 0, 1, 2, approach to label qualitative data.</w:t>
      </w:r>
      <w:proofErr w:type="gramEnd"/>
      <w:r w:rsidRPr="00942B29">
        <w:rPr>
          <w:rFonts w:ascii="Times" w:hAnsi="Times"/>
          <w:b w:val="0"/>
          <w:sz w:val="22"/>
          <w:szCs w:val="22"/>
        </w:rPr>
        <w:t xml:space="preserve"> (Bioinformatics </w:t>
      </w:r>
      <w:proofErr w:type="gramStart"/>
      <w:r w:rsidRPr="00942B29">
        <w:rPr>
          <w:rFonts w:ascii="Times" w:hAnsi="Times"/>
          <w:b w:val="0"/>
          <w:sz w:val="22"/>
          <w:szCs w:val="22"/>
        </w:rPr>
        <w:t>skill to parse, merge</w:t>
      </w:r>
      <w:proofErr w:type="gramEnd"/>
      <w:r w:rsidRPr="00942B29">
        <w:rPr>
          <w:rFonts w:ascii="Times" w:hAnsi="Times"/>
          <w:b w:val="0"/>
          <w:sz w:val="22"/>
          <w:szCs w:val="22"/>
        </w:rPr>
        <w:t xml:space="preserve">, and annotate the data in CIS 115, BIO125, Bio233). </w:t>
      </w:r>
      <w:proofErr w:type="gramStart"/>
      <w:r w:rsidRPr="00942B29">
        <w:rPr>
          <w:rFonts w:ascii="Times" w:hAnsi="Times"/>
          <w:b w:val="0"/>
          <w:sz w:val="22"/>
          <w:szCs w:val="22"/>
        </w:rPr>
        <w:t>Ideal undergraduate bioinformatics project.</w:t>
      </w:r>
      <w:proofErr w:type="gramEnd"/>
      <w:r w:rsidRPr="00942B29">
        <w:rPr>
          <w:rFonts w:ascii="Times" w:hAnsi="Times"/>
          <w:b w:val="0"/>
          <w:sz w:val="22"/>
          <w:szCs w:val="22"/>
        </w:rPr>
        <w:t xml:space="preserve"> </w:t>
      </w:r>
    </w:p>
    <w:p w:rsidR="00B32FF8" w:rsidRDefault="00942B29">
      <w:pPr>
        <w:pStyle w:val="Heading4"/>
        <w:spacing w:before="0" w:after="0"/>
        <w:jc w:val="both"/>
        <w:rPr>
          <w:rFonts w:ascii="Times" w:hAnsi="Times"/>
          <w:b w:val="0"/>
          <w:sz w:val="22"/>
          <w:szCs w:val="22"/>
        </w:rPr>
      </w:pPr>
      <w:proofErr w:type="gramStart"/>
      <w:r w:rsidRPr="00942B29">
        <w:rPr>
          <w:rFonts w:ascii="Times" w:hAnsi="Times"/>
          <w:b w:val="0"/>
          <w:sz w:val="22"/>
          <w:szCs w:val="22"/>
        </w:rPr>
        <w:t xml:space="preserve">Acetic acid, survival data </w:t>
      </w:r>
      <w:r w:rsidR="00462ABB">
        <w:rPr>
          <w:rFonts w:ascii="Times" w:hAnsi="Times"/>
          <w:b w:val="0"/>
          <w:sz w:val="22"/>
          <w:szCs w:val="22"/>
        </w:rPr>
        <w:t>{Mira, 2010 #2344}</w:t>
      </w:r>
      <w:r w:rsidRPr="00942B29">
        <w:rPr>
          <w:rFonts w:ascii="Times" w:hAnsi="Times"/>
          <w:b w:val="0"/>
          <w:sz w:val="22"/>
          <w:szCs w:val="22"/>
        </w:rPr>
        <w:t xml:space="preserve">, expression data </w:t>
      </w:r>
      <w:r w:rsidR="00462ABB">
        <w:rPr>
          <w:rFonts w:ascii="Times" w:hAnsi="Times"/>
          <w:b w:val="0"/>
          <w:sz w:val="22"/>
          <w:szCs w:val="22"/>
        </w:rPr>
        <w:t>{Li, 2010 #2352}</w:t>
      </w:r>
      <w:r w:rsidRPr="00942B29">
        <w:rPr>
          <w:rFonts w:ascii="Times" w:hAnsi="Times"/>
          <w:b w:val="0"/>
          <w:sz w:val="22"/>
          <w:szCs w:val="22"/>
        </w:rPr>
        <w:t>.</w:t>
      </w:r>
      <w:proofErr w:type="gramEnd"/>
    </w:p>
    <w:p w:rsidR="00B32FF8" w:rsidRDefault="00942B29">
      <w:pPr>
        <w:pStyle w:val="Heading4"/>
        <w:spacing w:before="0" w:after="0"/>
        <w:jc w:val="both"/>
        <w:rPr>
          <w:rFonts w:ascii="Times" w:hAnsi="Times"/>
          <w:b w:val="0"/>
          <w:sz w:val="22"/>
          <w:szCs w:val="22"/>
        </w:rPr>
      </w:pPr>
      <w:proofErr w:type="gramStart"/>
      <w:r w:rsidRPr="00942B29">
        <w:rPr>
          <w:rFonts w:ascii="Times" w:hAnsi="Times"/>
          <w:b w:val="0"/>
          <w:sz w:val="22"/>
          <w:szCs w:val="22"/>
        </w:rPr>
        <w:t xml:space="preserve">Botstein lab, survival data, </w:t>
      </w:r>
      <w:proofErr w:type="spellStart"/>
      <w:r w:rsidRPr="00942B29">
        <w:rPr>
          <w:rFonts w:ascii="Times" w:hAnsi="Times"/>
          <w:b w:val="0"/>
          <w:sz w:val="22"/>
          <w:szCs w:val="22"/>
        </w:rPr>
        <w:t>quiesnce</w:t>
      </w:r>
      <w:proofErr w:type="spellEnd"/>
      <w:r w:rsidRPr="00942B29">
        <w:rPr>
          <w:rFonts w:ascii="Times" w:hAnsi="Times"/>
          <w:b w:val="0"/>
          <w:sz w:val="22"/>
          <w:szCs w:val="22"/>
        </w:rPr>
        <w:t xml:space="preserve"> data.</w:t>
      </w:r>
      <w:proofErr w:type="gramEnd"/>
      <w:r w:rsidRPr="00942B29">
        <w:rPr>
          <w:rFonts w:ascii="Times" w:hAnsi="Times"/>
          <w:b w:val="0"/>
          <w:sz w:val="22"/>
          <w:szCs w:val="22"/>
        </w:rPr>
        <w:t xml:space="preserve">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Morphological capacitor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Growth capacitor from </w:t>
      </w:r>
      <w:proofErr w:type="spellStart"/>
      <w:r w:rsidRPr="00942B29">
        <w:rPr>
          <w:rFonts w:ascii="Times" w:hAnsi="Times"/>
          <w:b w:val="0"/>
          <w:sz w:val="22"/>
          <w:szCs w:val="22"/>
        </w:rPr>
        <w:t>chemicalgenome</w:t>
      </w:r>
      <w:proofErr w:type="spellEnd"/>
      <w:r w:rsidRPr="00942B29">
        <w:rPr>
          <w:rFonts w:ascii="Times" w:hAnsi="Times"/>
          <w:b w:val="0"/>
          <w:sz w:val="22"/>
          <w:szCs w:val="22"/>
        </w:rPr>
        <w:t xml:space="preserve"> dataset </w:t>
      </w:r>
      <w:r w:rsidR="00462ABB">
        <w:rPr>
          <w:rFonts w:ascii="Times" w:hAnsi="Times"/>
          <w:b w:val="0"/>
          <w:sz w:val="22"/>
          <w:szCs w:val="22"/>
        </w:rPr>
        <w:t>{</w:t>
      </w:r>
      <w:proofErr w:type="spellStart"/>
      <w:r w:rsidR="00462ABB">
        <w:rPr>
          <w:rFonts w:ascii="Times" w:hAnsi="Times"/>
          <w:b w:val="0"/>
          <w:sz w:val="22"/>
          <w:szCs w:val="22"/>
        </w:rPr>
        <w:t>Hillenmeyer</w:t>
      </w:r>
      <w:proofErr w:type="spellEnd"/>
      <w:r w:rsidR="00462ABB">
        <w:rPr>
          <w:rFonts w:ascii="Times" w:hAnsi="Times"/>
          <w:b w:val="0"/>
          <w:sz w:val="22"/>
          <w:szCs w:val="22"/>
        </w:rPr>
        <w:t>, 2010 #2042}</w:t>
      </w:r>
    </w:p>
    <w:p w:rsidR="00B32FF8" w:rsidRDefault="00942B29">
      <w:pPr>
        <w:pStyle w:val="Heading4"/>
        <w:spacing w:before="0" w:after="0"/>
        <w:jc w:val="both"/>
        <w:rPr>
          <w:rFonts w:ascii="Times" w:hAnsi="Times"/>
          <w:b w:val="0"/>
          <w:sz w:val="22"/>
          <w:szCs w:val="22"/>
        </w:rPr>
      </w:pPr>
      <w:proofErr w:type="gramStart"/>
      <w:r w:rsidRPr="00942B29">
        <w:rPr>
          <w:rFonts w:ascii="Times" w:hAnsi="Times"/>
          <w:b w:val="0"/>
          <w:sz w:val="22"/>
          <w:szCs w:val="22"/>
        </w:rPr>
        <w:t>mRNA</w:t>
      </w:r>
      <w:proofErr w:type="gramEnd"/>
      <w:r w:rsidRPr="00942B29">
        <w:rPr>
          <w:rFonts w:ascii="Times" w:hAnsi="Times"/>
          <w:b w:val="0"/>
          <w:sz w:val="22"/>
          <w:szCs w:val="22"/>
        </w:rPr>
        <w:t xml:space="preserve"> expression level capacitors? </w:t>
      </w:r>
    </w:p>
    <w:p w:rsidR="00B32FF8" w:rsidRDefault="00942B29">
      <w:pPr>
        <w:pStyle w:val="Heading4"/>
        <w:spacing w:before="0" w:after="0"/>
        <w:jc w:val="both"/>
        <w:rPr>
          <w:rFonts w:ascii="Times" w:hAnsi="Times"/>
          <w:b w:val="0"/>
          <w:sz w:val="22"/>
          <w:szCs w:val="22"/>
        </w:rPr>
      </w:pPr>
      <w:proofErr w:type="gramStart"/>
      <w:r w:rsidRPr="00942B29">
        <w:rPr>
          <w:rFonts w:ascii="Times" w:hAnsi="Times"/>
          <w:b w:val="0"/>
          <w:sz w:val="22"/>
          <w:szCs w:val="22"/>
        </w:rPr>
        <w:t xml:space="preserve">Caveat, strain background, </w:t>
      </w:r>
      <w:proofErr w:type="spellStart"/>
      <w:r w:rsidRPr="00942B29">
        <w:rPr>
          <w:rFonts w:ascii="Times" w:hAnsi="Times"/>
          <w:b w:val="0"/>
          <w:sz w:val="22"/>
          <w:szCs w:val="22"/>
        </w:rPr>
        <w:t>ploidity</w:t>
      </w:r>
      <w:proofErr w:type="spellEnd"/>
      <w:r w:rsidRPr="00942B29">
        <w:rPr>
          <w:rFonts w:ascii="Times" w:hAnsi="Times"/>
          <w:b w:val="0"/>
          <w:sz w:val="22"/>
          <w:szCs w:val="22"/>
        </w:rPr>
        <w:t>.</w:t>
      </w:r>
      <w:proofErr w:type="gramEnd"/>
      <w:r w:rsidRPr="00942B29">
        <w:rPr>
          <w:rFonts w:ascii="Times" w:hAnsi="Times"/>
          <w:b w:val="0"/>
          <w:sz w:val="22"/>
          <w:szCs w:val="22"/>
        </w:rPr>
        <w:t xml:space="preserve"> </w:t>
      </w:r>
    </w:p>
    <w:p w:rsidR="00B32FF8" w:rsidRDefault="00B32FF8">
      <w:pPr>
        <w:pStyle w:val="Heading4"/>
        <w:spacing w:before="0" w:after="0"/>
        <w:jc w:val="both"/>
        <w:rPr>
          <w:rFonts w:ascii="Times" w:hAnsi="Times"/>
          <w:b w:val="0"/>
          <w:sz w:val="22"/>
          <w:szCs w:val="22"/>
        </w:rPr>
      </w:pPr>
    </w:p>
    <w:p w:rsidR="00B32FF8" w:rsidRPr="000C70F5" w:rsidRDefault="007D41C0">
      <w:pPr>
        <w:pStyle w:val="Heading3"/>
        <w:jc w:val="both"/>
        <w:rPr>
          <w:rFonts w:ascii="Times" w:hAnsi="Times"/>
          <w:sz w:val="22"/>
          <w:szCs w:val="22"/>
        </w:rPr>
      </w:pPr>
      <w:proofErr w:type="gramStart"/>
      <w:r w:rsidRPr="007D41C0">
        <w:rPr>
          <w:rFonts w:ascii="Times" w:hAnsi="Times"/>
          <w:sz w:val="22"/>
          <w:szCs w:val="22"/>
        </w:rPr>
        <w:t>Aim 2.3.</w:t>
      </w:r>
      <w:proofErr w:type="gramEnd"/>
      <w:r w:rsidRPr="007D41C0">
        <w:rPr>
          <w:rFonts w:ascii="Times" w:hAnsi="Times"/>
          <w:sz w:val="22"/>
          <w:szCs w:val="22"/>
        </w:rPr>
        <w:t xml:space="preserve"> Integrated analysis and comparison of various capacitance measures based on gene interactions patterns, and aging-related traits.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Current work focused on Physical Interaction </w:t>
      </w:r>
      <w:proofErr w:type="gramStart"/>
      <w:r w:rsidRPr="00942B29">
        <w:rPr>
          <w:rFonts w:ascii="Times" w:hAnsi="Times"/>
          <w:b w:val="0"/>
          <w:sz w:val="22"/>
          <w:szCs w:val="22"/>
        </w:rPr>
        <w:t>data,</w:t>
      </w:r>
      <w:proofErr w:type="gramEnd"/>
      <w:r w:rsidRPr="00942B29">
        <w:rPr>
          <w:rFonts w:ascii="Times" w:hAnsi="Times"/>
          <w:b w:val="0"/>
          <w:sz w:val="22"/>
          <w:szCs w:val="22"/>
        </w:rPr>
        <w:t xml:space="preserve"> expand to protein complex data, genetic interaction data. </w:t>
      </w:r>
    </w:p>
    <w:p w:rsidR="00B32FF8" w:rsidRDefault="00B32FF8">
      <w:pPr>
        <w:pStyle w:val="Heading4"/>
        <w:spacing w:before="0" w:after="0"/>
        <w:jc w:val="both"/>
        <w:rPr>
          <w:rFonts w:ascii="Times" w:hAnsi="Times"/>
          <w:b w:val="0"/>
          <w:sz w:val="22"/>
          <w:szCs w:val="22"/>
        </w:rPr>
      </w:pPr>
    </w:p>
    <w:p w:rsidR="00B32FF8" w:rsidRDefault="00942B29">
      <w:pPr>
        <w:pStyle w:val="Heading4"/>
        <w:spacing w:before="0" w:after="0"/>
        <w:jc w:val="both"/>
        <w:rPr>
          <w:rFonts w:ascii="Times" w:hAnsi="Times"/>
          <w:b w:val="0"/>
          <w:sz w:val="22"/>
          <w:szCs w:val="22"/>
        </w:rPr>
      </w:pPr>
      <w:proofErr w:type="spellStart"/>
      <w:r w:rsidRPr="00942B29">
        <w:rPr>
          <w:rFonts w:ascii="Times" w:hAnsi="Times"/>
          <w:b w:val="0"/>
          <w:sz w:val="22"/>
          <w:szCs w:val="22"/>
        </w:rPr>
        <w:t>Weka</w:t>
      </w:r>
      <w:proofErr w:type="spellEnd"/>
      <w:r w:rsidRPr="00942B29">
        <w:rPr>
          <w:rFonts w:ascii="Times" w:hAnsi="Times"/>
          <w:b w:val="0"/>
          <w:sz w:val="22"/>
          <w:szCs w:val="22"/>
        </w:rPr>
        <w:t xml:space="preserve"> and </w:t>
      </w:r>
      <w:proofErr w:type="spellStart"/>
      <w:r w:rsidRPr="00942B29">
        <w:rPr>
          <w:rFonts w:ascii="Times" w:hAnsi="Times"/>
          <w:b w:val="0"/>
          <w:sz w:val="22"/>
          <w:szCs w:val="22"/>
        </w:rPr>
        <w:t>BioWeka</w:t>
      </w:r>
      <w:proofErr w:type="spellEnd"/>
      <w:r w:rsidRPr="00942B29">
        <w:rPr>
          <w:rFonts w:ascii="Times" w:hAnsi="Times"/>
          <w:b w:val="0"/>
          <w:sz w:val="22"/>
          <w:szCs w:val="22"/>
        </w:rPr>
        <w:t xml:space="preserve"> </w:t>
      </w:r>
      <w:r w:rsidR="00462ABB">
        <w:rPr>
          <w:rFonts w:ascii="Times" w:hAnsi="Times"/>
          <w:b w:val="0"/>
          <w:sz w:val="22"/>
          <w:szCs w:val="22"/>
        </w:rPr>
        <w:t>{</w:t>
      </w:r>
      <w:proofErr w:type="spellStart"/>
      <w:r w:rsidR="00462ABB">
        <w:rPr>
          <w:rFonts w:ascii="Times" w:hAnsi="Times"/>
          <w:b w:val="0"/>
          <w:sz w:val="22"/>
          <w:szCs w:val="22"/>
        </w:rPr>
        <w:t>Gewehr</w:t>
      </w:r>
      <w:proofErr w:type="spellEnd"/>
      <w:r w:rsidR="00462ABB">
        <w:rPr>
          <w:rFonts w:ascii="Times" w:hAnsi="Times"/>
          <w:b w:val="0"/>
          <w:sz w:val="22"/>
          <w:szCs w:val="22"/>
        </w:rPr>
        <w:t>, 2007 #2332</w:t>
      </w:r>
      <w:proofErr w:type="gramStart"/>
      <w:r w:rsidR="00462ABB">
        <w:rPr>
          <w:rFonts w:ascii="Times" w:hAnsi="Times"/>
          <w:b w:val="0"/>
          <w:sz w:val="22"/>
          <w:szCs w:val="22"/>
        </w:rPr>
        <w:t>;Frank</w:t>
      </w:r>
      <w:proofErr w:type="gramEnd"/>
      <w:r w:rsidR="00462ABB">
        <w:rPr>
          <w:rFonts w:ascii="Times" w:hAnsi="Times"/>
          <w:b w:val="0"/>
          <w:sz w:val="22"/>
          <w:szCs w:val="22"/>
        </w:rPr>
        <w:t>, 2004 #2333}</w:t>
      </w:r>
      <w:r w:rsidRPr="00942B29">
        <w:rPr>
          <w:rFonts w:ascii="Times" w:hAnsi="Times"/>
          <w:b w:val="0"/>
          <w:sz w:val="22"/>
          <w:szCs w:val="22"/>
        </w:rPr>
        <w:t>.</w:t>
      </w:r>
    </w:p>
    <w:p w:rsidR="00B32FF8" w:rsidRPr="00A82322" w:rsidRDefault="007D41C0">
      <w:pPr>
        <w:pStyle w:val="Heading4"/>
        <w:spacing w:before="0" w:after="0"/>
        <w:jc w:val="both"/>
        <w:rPr>
          <w:rFonts w:ascii="Times" w:hAnsi="Times"/>
          <w:sz w:val="22"/>
          <w:szCs w:val="22"/>
        </w:rPr>
      </w:pPr>
      <w:r w:rsidRPr="007D41C0">
        <w:rPr>
          <w:rFonts w:ascii="Times" w:hAnsi="Times"/>
          <w:sz w:val="22"/>
          <w:szCs w:val="22"/>
        </w:rPr>
        <w:t xml:space="preserve">Aim </w:t>
      </w:r>
      <w:proofErr w:type="gramStart"/>
      <w:r w:rsidRPr="007D41C0">
        <w:rPr>
          <w:rFonts w:ascii="Times" w:hAnsi="Times"/>
          <w:sz w:val="22"/>
          <w:szCs w:val="22"/>
        </w:rPr>
        <w:t>2.3.1  Study</w:t>
      </w:r>
      <w:proofErr w:type="gramEnd"/>
      <w:r w:rsidRPr="007D41C0">
        <w:rPr>
          <w:rFonts w:ascii="Times" w:hAnsi="Times"/>
          <w:sz w:val="22"/>
          <w:szCs w:val="22"/>
        </w:rPr>
        <w:t xml:space="preserve"> the connection of gene interactions, robustness, and aging </w:t>
      </w:r>
    </w:p>
    <w:p w:rsidR="00B32FF8" w:rsidRDefault="00942B29">
      <w:pPr>
        <w:pStyle w:val="Heading4"/>
        <w:spacing w:before="0" w:after="0"/>
        <w:jc w:val="both"/>
        <w:rPr>
          <w:rFonts w:ascii="Times" w:hAnsi="Times"/>
          <w:b w:val="0"/>
          <w:sz w:val="22"/>
          <w:szCs w:val="22"/>
        </w:rPr>
      </w:pPr>
      <w:proofErr w:type="gramStart"/>
      <w:r w:rsidRPr="00942B29">
        <w:rPr>
          <w:rFonts w:ascii="Times" w:hAnsi="Times"/>
          <w:b w:val="0"/>
          <w:sz w:val="22"/>
          <w:szCs w:val="22"/>
        </w:rPr>
        <w:t>the</w:t>
      </w:r>
      <w:proofErr w:type="gramEnd"/>
      <w:r w:rsidRPr="00942B29">
        <w:rPr>
          <w:rFonts w:ascii="Times" w:hAnsi="Times"/>
          <w:b w:val="0"/>
          <w:sz w:val="22"/>
          <w:szCs w:val="22"/>
        </w:rPr>
        <w:t xml:space="preserve"> statistical associations of multiple proxies </w:t>
      </w:r>
      <w:commentRangeStart w:id="229"/>
      <w:r w:rsidRPr="00942B29">
        <w:rPr>
          <w:rFonts w:ascii="Times" w:hAnsi="Times"/>
          <w:b w:val="0"/>
          <w:sz w:val="22"/>
          <w:szCs w:val="22"/>
        </w:rPr>
        <w:t xml:space="preserve">of robustness with aging measurements. </w:t>
      </w:r>
      <w:commentRangeEnd w:id="229"/>
      <w:r w:rsidRPr="00942B29">
        <w:rPr>
          <w:rStyle w:val="CommentReference"/>
          <w:rFonts w:ascii="Times" w:hAnsi="Times"/>
          <w:b w:val="0"/>
          <w:vanish/>
          <w:sz w:val="22"/>
          <w:szCs w:val="22"/>
        </w:rPr>
        <w:commentReference w:id="229"/>
      </w:r>
      <w:proofErr w:type="gramStart"/>
      <w:r w:rsidRPr="00942B29">
        <w:rPr>
          <w:rFonts w:ascii="Times" w:hAnsi="Times"/>
          <w:b w:val="0"/>
          <w:sz w:val="22"/>
          <w:szCs w:val="22"/>
        </w:rPr>
        <w:t>robustness</w:t>
      </w:r>
      <w:proofErr w:type="gramEnd"/>
      <w:r w:rsidRPr="00942B29">
        <w:rPr>
          <w:rFonts w:ascii="Times" w:hAnsi="Times"/>
          <w:b w:val="0"/>
          <w:sz w:val="22"/>
          <w:szCs w:val="22"/>
        </w:rPr>
        <w:t xml:space="preserve"> ~ RLS and CLS on using yeast gene deletion mutants</w:t>
      </w:r>
    </w:p>
    <w:p w:rsidR="00B32FF8" w:rsidRDefault="00B32FF8">
      <w:pPr>
        <w:jc w:val="both"/>
        <w:rPr>
          <w:rFonts w:ascii="Times" w:hAnsi="Times"/>
          <w:bCs/>
          <w:sz w:val="22"/>
          <w:szCs w:val="22"/>
        </w:rPr>
      </w:pPr>
    </w:p>
    <w:p w:rsidR="00B32FF8" w:rsidRDefault="00942B29">
      <w:pPr>
        <w:jc w:val="both"/>
        <w:rPr>
          <w:rFonts w:ascii="Times" w:hAnsi="Times"/>
          <w:bCs/>
          <w:sz w:val="22"/>
          <w:szCs w:val="22"/>
        </w:rPr>
      </w:pPr>
      <w:r w:rsidRPr="00942B29">
        <w:rPr>
          <w:rFonts w:ascii="Times" w:hAnsi="Times"/>
          <w:bCs/>
          <w:sz w:val="22"/>
          <w:szCs w:val="22"/>
        </w:rPr>
        <w:t xml:space="preserve">genome-wide fitness data </w:t>
      </w:r>
      <w:r w:rsidR="00462ABB">
        <w:rPr>
          <w:rFonts w:ascii="Times" w:hAnsi="Times"/>
          <w:bCs/>
          <w:sz w:val="22"/>
          <w:szCs w:val="22"/>
        </w:rPr>
        <w:t>{</w:t>
      </w:r>
      <w:proofErr w:type="spellStart"/>
      <w:r w:rsidR="00462ABB">
        <w:rPr>
          <w:rFonts w:ascii="Times" w:hAnsi="Times"/>
          <w:bCs/>
          <w:sz w:val="22"/>
          <w:szCs w:val="22"/>
        </w:rPr>
        <w:t>Hillenmeyer</w:t>
      </w:r>
      <w:proofErr w:type="spellEnd"/>
      <w:r w:rsidR="00462ABB">
        <w:rPr>
          <w:rFonts w:ascii="Times" w:hAnsi="Times"/>
          <w:bCs/>
          <w:sz w:val="22"/>
          <w:szCs w:val="22"/>
        </w:rPr>
        <w:t>, 2010 #2042;Hillenmeyer, 2010 #2042}</w:t>
      </w:r>
      <w:r w:rsidRPr="00942B29">
        <w:rPr>
          <w:rFonts w:ascii="Times" w:hAnsi="Times"/>
          <w:bCs/>
          <w:sz w:val="22"/>
          <w:szCs w:val="22"/>
        </w:rPr>
        <w:t xml:space="preserve">, data in 2008 science paper </w:t>
      </w:r>
      <w:r w:rsidR="00462ABB">
        <w:rPr>
          <w:rFonts w:ascii="Times" w:hAnsi="Times"/>
          <w:bCs/>
          <w:sz w:val="22"/>
          <w:szCs w:val="22"/>
        </w:rPr>
        <w:t>{</w:t>
      </w:r>
      <w:proofErr w:type="spellStart"/>
      <w:r w:rsidR="00462ABB">
        <w:rPr>
          <w:rFonts w:ascii="Times" w:hAnsi="Times"/>
          <w:bCs/>
          <w:sz w:val="22"/>
          <w:szCs w:val="22"/>
        </w:rPr>
        <w:t>Hillenmeyer</w:t>
      </w:r>
      <w:proofErr w:type="spellEnd"/>
      <w:r w:rsidR="00462ABB">
        <w:rPr>
          <w:rFonts w:ascii="Times" w:hAnsi="Times"/>
          <w:bCs/>
          <w:sz w:val="22"/>
          <w:szCs w:val="22"/>
        </w:rPr>
        <w:t>, 2008 #541;Hillenmeyer, 2008 #541}</w:t>
      </w:r>
      <w:r w:rsidRPr="00942B29">
        <w:rPr>
          <w:rFonts w:ascii="Times" w:hAnsi="Times"/>
          <w:bCs/>
          <w:sz w:val="22"/>
          <w:szCs w:val="22"/>
        </w:rPr>
        <w:t xml:space="preserve">. </w:t>
      </w:r>
    </w:p>
    <w:p w:rsidR="00B32FF8" w:rsidRDefault="00942B29">
      <w:pPr>
        <w:jc w:val="both"/>
        <w:rPr>
          <w:rFonts w:ascii="Times" w:hAnsi="Times"/>
          <w:bCs/>
          <w:sz w:val="22"/>
          <w:szCs w:val="22"/>
        </w:rPr>
      </w:pPr>
      <w:proofErr w:type="gramStart"/>
      <w:r w:rsidRPr="00942B29">
        <w:rPr>
          <w:rFonts w:ascii="Times" w:hAnsi="Times"/>
          <w:bCs/>
          <w:sz w:val="22"/>
          <w:szCs w:val="22"/>
        </w:rPr>
        <w:t xml:space="preserve">Robustness ~ GFP CV, H2O2-LOH, </w:t>
      </w:r>
      <w:proofErr w:type="spellStart"/>
      <w:r w:rsidRPr="00942B29">
        <w:rPr>
          <w:rFonts w:ascii="Times" w:hAnsi="Times"/>
          <w:bCs/>
          <w:sz w:val="22"/>
          <w:szCs w:val="22"/>
        </w:rPr>
        <w:t>radicicol</w:t>
      </w:r>
      <w:proofErr w:type="spellEnd"/>
      <w:r w:rsidRPr="00942B29">
        <w:rPr>
          <w:rFonts w:ascii="Times" w:hAnsi="Times"/>
          <w:bCs/>
          <w:sz w:val="22"/>
          <w:szCs w:val="22"/>
        </w:rPr>
        <w:t xml:space="preserve"> effect, CR, </w:t>
      </w:r>
      <w:proofErr w:type="spellStart"/>
      <w:r w:rsidRPr="00942B29">
        <w:rPr>
          <w:rFonts w:ascii="Times" w:hAnsi="Times"/>
          <w:bCs/>
          <w:sz w:val="22"/>
          <w:szCs w:val="22"/>
        </w:rPr>
        <w:t>rapamycin</w:t>
      </w:r>
      <w:proofErr w:type="spellEnd"/>
      <w:r w:rsidRPr="00942B29">
        <w:rPr>
          <w:rFonts w:ascii="Times" w:hAnsi="Times"/>
          <w:bCs/>
          <w:sz w:val="22"/>
          <w:szCs w:val="22"/>
        </w:rPr>
        <w:t xml:space="preserve"> effect.</w:t>
      </w:r>
      <w:proofErr w:type="gramEnd"/>
      <w:r w:rsidRPr="00942B29">
        <w:rPr>
          <w:rFonts w:ascii="Times" w:hAnsi="Times"/>
          <w:bCs/>
          <w:sz w:val="22"/>
          <w:szCs w:val="22"/>
        </w:rPr>
        <w:t xml:space="preserve"> </w:t>
      </w:r>
    </w:p>
    <w:p w:rsidR="00B32FF8" w:rsidRDefault="00942B29">
      <w:pPr>
        <w:jc w:val="both"/>
        <w:rPr>
          <w:rFonts w:ascii="Times" w:hAnsi="Times"/>
          <w:bCs/>
          <w:sz w:val="22"/>
          <w:szCs w:val="22"/>
        </w:rPr>
      </w:pPr>
      <w:r w:rsidRPr="00942B29">
        <w:rPr>
          <w:rFonts w:ascii="Times" w:hAnsi="Times"/>
          <w:bCs/>
          <w:sz w:val="22"/>
          <w:szCs w:val="22"/>
        </w:rPr>
        <w:t>Duplicate essential genes (</w:t>
      </w:r>
      <w:proofErr w:type="spellStart"/>
      <w:r w:rsidRPr="00942B29">
        <w:rPr>
          <w:rFonts w:ascii="Times" w:hAnsi="Times"/>
          <w:bCs/>
          <w:sz w:val="22"/>
          <w:szCs w:val="22"/>
        </w:rPr>
        <w:t>Jianzhi</w:t>
      </w:r>
      <w:proofErr w:type="spellEnd"/>
      <w:r w:rsidRPr="00942B29">
        <w:rPr>
          <w:rFonts w:ascii="Times" w:hAnsi="Times"/>
          <w:bCs/>
          <w:sz w:val="22"/>
          <w:szCs w:val="22"/>
        </w:rPr>
        <w:t xml:space="preserve"> Zhang’s paper)</w:t>
      </w:r>
    </w:p>
    <w:p w:rsidR="00B32FF8" w:rsidRDefault="00942B29">
      <w:pPr>
        <w:jc w:val="both"/>
        <w:rPr>
          <w:rFonts w:ascii="Times" w:hAnsi="Times"/>
          <w:bCs/>
          <w:sz w:val="22"/>
          <w:szCs w:val="22"/>
        </w:rPr>
      </w:pPr>
      <w:r w:rsidRPr="00942B29">
        <w:rPr>
          <w:rFonts w:ascii="Times" w:hAnsi="Times"/>
          <w:bCs/>
          <w:sz w:val="22"/>
          <w:szCs w:val="22"/>
        </w:rPr>
        <w:t xml:space="preserve">Duplicate synthetic lethal genes </w:t>
      </w:r>
    </w:p>
    <w:p w:rsidR="00B32FF8" w:rsidRDefault="00942B29">
      <w:pPr>
        <w:jc w:val="both"/>
        <w:rPr>
          <w:rFonts w:ascii="Times" w:hAnsi="Times"/>
          <w:bCs/>
          <w:sz w:val="22"/>
          <w:szCs w:val="22"/>
        </w:rPr>
      </w:pPr>
      <w:r w:rsidRPr="00942B29">
        <w:rPr>
          <w:rFonts w:ascii="Times" w:hAnsi="Times"/>
          <w:bCs/>
          <w:sz w:val="22"/>
          <w:szCs w:val="22"/>
        </w:rPr>
        <w:t xml:space="preserve">Does CR improve robustness? </w:t>
      </w:r>
    </w:p>
    <w:p w:rsidR="00B32FF8" w:rsidRDefault="00942B29">
      <w:pPr>
        <w:jc w:val="both"/>
        <w:rPr>
          <w:rFonts w:ascii="Times" w:hAnsi="Times"/>
          <w:bCs/>
          <w:sz w:val="22"/>
          <w:szCs w:val="22"/>
        </w:rPr>
      </w:pPr>
      <w:r w:rsidRPr="00942B29">
        <w:rPr>
          <w:rFonts w:ascii="Times" w:hAnsi="Times"/>
          <w:bCs/>
          <w:sz w:val="22"/>
          <w:szCs w:val="22"/>
        </w:rPr>
        <w:t>Synthetic lethal gene deletion mutants</w:t>
      </w:r>
    </w:p>
    <w:p w:rsidR="00B32FF8" w:rsidRDefault="00942B29">
      <w:pPr>
        <w:jc w:val="both"/>
        <w:rPr>
          <w:rFonts w:ascii="Times" w:hAnsi="Times"/>
          <w:sz w:val="22"/>
          <w:szCs w:val="22"/>
        </w:rPr>
      </w:pPr>
      <w:r w:rsidRPr="00942B29">
        <w:rPr>
          <w:rStyle w:val="CommentReference"/>
          <w:rFonts w:ascii="Times" w:hAnsi="Times"/>
          <w:sz w:val="22"/>
          <w:szCs w:val="22"/>
        </w:rPr>
        <w:commentReference w:id="230"/>
      </w:r>
      <w:r w:rsidRPr="00942B29">
        <w:rPr>
          <w:rFonts w:ascii="Times" w:hAnsi="Times"/>
          <w:sz w:val="22"/>
          <w:szCs w:val="22"/>
        </w:rPr>
        <w:t>Tolerance to genomic instability and cellular aging, H2O2-induced LOH</w:t>
      </w:r>
    </w:p>
    <w:p w:rsidR="00B32FF8" w:rsidRDefault="00942B29">
      <w:pPr>
        <w:jc w:val="both"/>
        <w:rPr>
          <w:rFonts w:ascii="Times" w:hAnsi="Times"/>
          <w:sz w:val="22"/>
          <w:szCs w:val="22"/>
        </w:rPr>
      </w:pPr>
      <w:proofErr w:type="spellStart"/>
      <w:r w:rsidRPr="00942B29">
        <w:rPr>
          <w:rFonts w:ascii="Times" w:hAnsi="Times"/>
          <w:sz w:val="22"/>
          <w:szCs w:val="22"/>
        </w:rPr>
        <w:t>Radicicol</w:t>
      </w:r>
      <w:proofErr w:type="spellEnd"/>
      <w:r w:rsidRPr="00942B29">
        <w:rPr>
          <w:rFonts w:ascii="Times" w:hAnsi="Times"/>
          <w:sz w:val="22"/>
          <w:szCs w:val="22"/>
        </w:rPr>
        <w:t xml:space="preserve"> on life span (</w:t>
      </w:r>
      <w:proofErr w:type="spellStart"/>
      <w:r w:rsidRPr="00942B29">
        <w:rPr>
          <w:rFonts w:ascii="Times" w:hAnsi="Times"/>
          <w:sz w:val="22"/>
          <w:szCs w:val="22"/>
        </w:rPr>
        <w:t>down stream</w:t>
      </w:r>
      <w:proofErr w:type="spellEnd"/>
      <w:r w:rsidRPr="00942B29">
        <w:rPr>
          <w:rFonts w:ascii="Times" w:hAnsi="Times"/>
          <w:sz w:val="22"/>
          <w:szCs w:val="22"/>
        </w:rPr>
        <w:t xml:space="preserve"> signals)</w:t>
      </w:r>
    </w:p>
    <w:p w:rsidR="00B32FF8" w:rsidRDefault="00942B29">
      <w:pPr>
        <w:jc w:val="both"/>
        <w:rPr>
          <w:rFonts w:ascii="Times" w:hAnsi="Times"/>
          <w:sz w:val="22"/>
          <w:szCs w:val="22"/>
        </w:rPr>
      </w:pPr>
      <w:proofErr w:type="gramStart"/>
      <w:r w:rsidRPr="00942B29">
        <w:rPr>
          <w:rFonts w:ascii="Times" w:hAnsi="Times"/>
          <w:sz w:val="22"/>
          <w:szCs w:val="22"/>
        </w:rPr>
        <w:t>rapamycin</w:t>
      </w:r>
      <w:proofErr w:type="gramEnd"/>
      <w:r w:rsidRPr="00942B29">
        <w:rPr>
          <w:rFonts w:ascii="Times" w:hAnsi="Times"/>
          <w:sz w:val="22"/>
          <w:szCs w:val="22"/>
        </w:rPr>
        <w:t>, CR effect on DHE and DHR signals</w:t>
      </w:r>
    </w:p>
    <w:p w:rsidR="00B32FF8" w:rsidRDefault="00942B29">
      <w:pPr>
        <w:jc w:val="both"/>
        <w:rPr>
          <w:rFonts w:ascii="Times" w:hAnsi="Times"/>
          <w:sz w:val="22"/>
          <w:szCs w:val="22"/>
        </w:rPr>
      </w:pPr>
      <w:r w:rsidRPr="00942B29">
        <w:rPr>
          <w:rFonts w:ascii="Times" w:hAnsi="Times"/>
          <w:sz w:val="22"/>
          <w:szCs w:val="22"/>
        </w:rPr>
        <w:t xml:space="preserve">GFP CV on robustness measure of lifespan influencing deletion mutants. </w:t>
      </w:r>
    </w:p>
    <w:p w:rsidR="00B32FF8" w:rsidRDefault="00942B29">
      <w:pPr>
        <w:jc w:val="both"/>
        <w:rPr>
          <w:rFonts w:ascii="Times" w:hAnsi="Times"/>
          <w:sz w:val="22"/>
        </w:rPr>
      </w:pPr>
      <w:r w:rsidRPr="00942B29">
        <w:rPr>
          <w:rFonts w:ascii="Times" w:hAnsi="Times"/>
          <w:sz w:val="22"/>
        </w:rPr>
        <w:t>Resources</w:t>
      </w:r>
    </w:p>
    <w:p w:rsidR="00B32FF8" w:rsidRDefault="00942B29">
      <w:pPr>
        <w:jc w:val="both"/>
        <w:rPr>
          <w:rFonts w:ascii="Times" w:hAnsi="Times"/>
          <w:sz w:val="22"/>
        </w:rPr>
      </w:pPr>
      <w:r w:rsidRPr="00942B29">
        <w:rPr>
          <w:rFonts w:ascii="Times" w:hAnsi="Times"/>
          <w:sz w:val="22"/>
        </w:rPr>
        <w:t xml:space="preserve">CLS screen by </w:t>
      </w:r>
      <w:proofErr w:type="spellStart"/>
      <w:r w:rsidRPr="00942B29">
        <w:rPr>
          <w:rFonts w:ascii="Times" w:hAnsi="Times"/>
          <w:sz w:val="22"/>
        </w:rPr>
        <w:t>Kaeberlein</w:t>
      </w:r>
      <w:proofErr w:type="spellEnd"/>
      <w:r w:rsidRPr="00942B29">
        <w:rPr>
          <w:rFonts w:ascii="Times" w:hAnsi="Times"/>
          <w:sz w:val="22"/>
        </w:rPr>
        <w:t xml:space="preserve"> </w:t>
      </w:r>
      <w:r w:rsidR="00462ABB">
        <w:rPr>
          <w:rFonts w:ascii="Times" w:hAnsi="Times"/>
          <w:sz w:val="22"/>
        </w:rPr>
        <w:t>{</w:t>
      </w:r>
      <w:proofErr w:type="spellStart"/>
      <w:r w:rsidR="00462ABB">
        <w:rPr>
          <w:rFonts w:ascii="Times" w:hAnsi="Times"/>
          <w:sz w:val="22"/>
        </w:rPr>
        <w:t>Burtner</w:t>
      </w:r>
      <w:proofErr w:type="spellEnd"/>
      <w:r w:rsidR="00462ABB">
        <w:rPr>
          <w:rFonts w:ascii="Times" w:hAnsi="Times"/>
          <w:sz w:val="22"/>
        </w:rPr>
        <w:t>, 2011 #779</w:t>
      </w:r>
      <w:proofErr w:type="gramStart"/>
      <w:r w:rsidR="00462ABB">
        <w:rPr>
          <w:rFonts w:ascii="Times" w:hAnsi="Times"/>
          <w:sz w:val="22"/>
        </w:rPr>
        <w:t>;Burtner</w:t>
      </w:r>
      <w:proofErr w:type="gramEnd"/>
      <w:r w:rsidR="00462ABB">
        <w:rPr>
          <w:rFonts w:ascii="Times" w:hAnsi="Times"/>
          <w:sz w:val="22"/>
        </w:rPr>
        <w:t>, 2011 #779}</w:t>
      </w:r>
    </w:p>
    <w:p w:rsidR="00B32FF8" w:rsidRDefault="00942B29">
      <w:pPr>
        <w:jc w:val="both"/>
        <w:rPr>
          <w:rFonts w:ascii="Times" w:hAnsi="Times"/>
          <w:sz w:val="22"/>
        </w:rPr>
      </w:pPr>
      <w:proofErr w:type="gramStart"/>
      <w:r w:rsidRPr="00942B29">
        <w:rPr>
          <w:rFonts w:ascii="Times" w:hAnsi="Times"/>
          <w:sz w:val="22"/>
        </w:rPr>
        <w:t xml:space="preserve">Growth data in </w:t>
      </w:r>
      <w:proofErr w:type="spellStart"/>
      <w:r w:rsidRPr="00942B29">
        <w:rPr>
          <w:rFonts w:ascii="Times" w:hAnsi="Times"/>
          <w:sz w:val="22"/>
        </w:rPr>
        <w:t>NaCl</w:t>
      </w:r>
      <w:proofErr w:type="spellEnd"/>
      <w:r w:rsidRPr="00942B29">
        <w:rPr>
          <w:rFonts w:ascii="Times" w:hAnsi="Times"/>
          <w:sz w:val="22"/>
        </w:rPr>
        <w:t>.</w:t>
      </w:r>
      <w:proofErr w:type="gramEnd"/>
      <w:r w:rsidRPr="00942B29">
        <w:rPr>
          <w:rFonts w:ascii="Times" w:hAnsi="Times"/>
          <w:sz w:val="22"/>
        </w:rPr>
        <w:t xml:space="preserve"> Prophecy, protein complexes </w:t>
      </w:r>
      <w:r w:rsidR="00462ABB">
        <w:rPr>
          <w:rFonts w:ascii="Times" w:hAnsi="Times"/>
          <w:sz w:val="22"/>
        </w:rPr>
        <w:t>{</w:t>
      </w:r>
      <w:proofErr w:type="spellStart"/>
      <w:r w:rsidR="00462ABB">
        <w:rPr>
          <w:rFonts w:ascii="Times" w:hAnsi="Times"/>
          <w:sz w:val="22"/>
        </w:rPr>
        <w:t>Warringer</w:t>
      </w:r>
      <w:proofErr w:type="spellEnd"/>
      <w:r w:rsidR="00462ABB">
        <w:rPr>
          <w:rFonts w:ascii="Times" w:hAnsi="Times"/>
          <w:sz w:val="22"/>
        </w:rPr>
        <w:t>, 2003 #261;Warringer, 2003 #1969;Warringer, 2003 #261;Warringer, 2003 #1969}</w:t>
      </w:r>
    </w:p>
    <w:p w:rsidR="00B32FF8" w:rsidRDefault="00942B29">
      <w:pPr>
        <w:jc w:val="both"/>
        <w:rPr>
          <w:rFonts w:ascii="Times" w:hAnsi="Times"/>
          <w:sz w:val="22"/>
        </w:rPr>
      </w:pPr>
      <w:r w:rsidRPr="00942B29">
        <w:rPr>
          <w:rFonts w:ascii="Times" w:hAnsi="Times"/>
          <w:sz w:val="22"/>
        </w:rPr>
        <w:t>Review SGD</w:t>
      </w:r>
    </w:p>
    <w:p w:rsidR="00B32FF8" w:rsidRDefault="00942B29">
      <w:pPr>
        <w:jc w:val="both"/>
        <w:rPr>
          <w:rFonts w:ascii="Times" w:hAnsi="Times"/>
          <w:sz w:val="22"/>
        </w:rPr>
      </w:pPr>
      <w:r w:rsidRPr="00942B29">
        <w:rPr>
          <w:rFonts w:ascii="Times" w:hAnsi="Times"/>
          <w:sz w:val="22"/>
        </w:rPr>
        <w:t xml:space="preserve">Caveat: neighboring-gene effect </w:t>
      </w:r>
      <w:r w:rsidR="00462ABB">
        <w:rPr>
          <w:rFonts w:ascii="Times" w:hAnsi="Times"/>
          <w:sz w:val="22"/>
        </w:rPr>
        <w:t>{Ben-</w:t>
      </w:r>
      <w:proofErr w:type="spellStart"/>
      <w:r w:rsidR="00462ABB">
        <w:rPr>
          <w:rFonts w:ascii="Times" w:hAnsi="Times"/>
          <w:sz w:val="22"/>
        </w:rPr>
        <w:t>Shitrit</w:t>
      </w:r>
      <w:proofErr w:type="spellEnd"/>
      <w:r w:rsidR="00462ABB">
        <w:rPr>
          <w:rFonts w:ascii="Times" w:hAnsi="Times"/>
          <w:sz w:val="22"/>
        </w:rPr>
        <w:t>, 2012 #1970</w:t>
      </w:r>
      <w:proofErr w:type="gramStart"/>
      <w:r w:rsidR="00462ABB">
        <w:rPr>
          <w:rFonts w:ascii="Times" w:hAnsi="Times"/>
          <w:sz w:val="22"/>
        </w:rPr>
        <w:t>;Ben</w:t>
      </w:r>
      <w:proofErr w:type="gramEnd"/>
      <w:r w:rsidR="00462ABB">
        <w:rPr>
          <w:rFonts w:ascii="Times" w:hAnsi="Times"/>
          <w:sz w:val="22"/>
        </w:rPr>
        <w:t>-Shitrit, 2012 #1970}</w:t>
      </w:r>
    </w:p>
    <w:p w:rsidR="00B32FF8" w:rsidRDefault="00942B29">
      <w:pPr>
        <w:jc w:val="both"/>
        <w:rPr>
          <w:rFonts w:ascii="Times" w:hAnsi="Times"/>
          <w:sz w:val="22"/>
        </w:rPr>
      </w:pPr>
      <w:r w:rsidRPr="00942B29">
        <w:rPr>
          <w:rFonts w:ascii="Times" w:hAnsi="Times"/>
          <w:sz w:val="22"/>
        </w:rPr>
        <w:t xml:space="preserve">Dosage effect </w:t>
      </w:r>
      <w:r w:rsidR="00462ABB">
        <w:rPr>
          <w:rFonts w:ascii="Times" w:hAnsi="Times"/>
          <w:sz w:val="22"/>
        </w:rPr>
        <w:t>{</w:t>
      </w:r>
      <w:proofErr w:type="spellStart"/>
      <w:r w:rsidR="00462ABB">
        <w:rPr>
          <w:rFonts w:ascii="Times" w:hAnsi="Times"/>
          <w:sz w:val="22"/>
        </w:rPr>
        <w:t>Magtanong</w:t>
      </w:r>
      <w:proofErr w:type="spellEnd"/>
      <w:r w:rsidR="00462ABB">
        <w:rPr>
          <w:rFonts w:ascii="Times" w:hAnsi="Times"/>
          <w:sz w:val="22"/>
        </w:rPr>
        <w:t>, 2011 #2020</w:t>
      </w:r>
      <w:proofErr w:type="gramStart"/>
      <w:r w:rsidR="00462ABB">
        <w:rPr>
          <w:rFonts w:ascii="Times" w:hAnsi="Times"/>
          <w:sz w:val="22"/>
        </w:rPr>
        <w:t>;Magtanong</w:t>
      </w:r>
      <w:proofErr w:type="gramEnd"/>
      <w:r w:rsidR="00462ABB">
        <w:rPr>
          <w:rFonts w:ascii="Times" w:hAnsi="Times"/>
          <w:sz w:val="22"/>
        </w:rPr>
        <w:t>, 2011 #2020}</w:t>
      </w:r>
    </w:p>
    <w:p w:rsidR="00B32FF8" w:rsidRDefault="00B32FF8">
      <w:pPr>
        <w:jc w:val="both"/>
        <w:rPr>
          <w:rFonts w:ascii="Times" w:hAnsi="Times"/>
          <w:sz w:val="22"/>
        </w:rPr>
      </w:pPr>
    </w:p>
    <w:p w:rsidR="00B32FF8" w:rsidRDefault="00B32FF8">
      <w:pPr>
        <w:pStyle w:val="Heading5"/>
        <w:spacing w:before="0"/>
        <w:jc w:val="both"/>
        <w:rPr>
          <w:rFonts w:ascii="Times" w:hAnsi="Times"/>
          <w:sz w:val="22"/>
          <w:szCs w:val="22"/>
        </w:rPr>
      </w:pPr>
    </w:p>
    <w:p w:rsidR="00B32FF8" w:rsidRDefault="00942B29">
      <w:pPr>
        <w:pStyle w:val="Heading5"/>
        <w:spacing w:before="0"/>
        <w:jc w:val="both"/>
        <w:rPr>
          <w:rFonts w:ascii="Times" w:hAnsi="Times"/>
          <w:sz w:val="22"/>
          <w:szCs w:val="22"/>
        </w:rPr>
      </w:pPr>
      <w:r w:rsidRPr="00942B29">
        <w:rPr>
          <w:rFonts w:ascii="Times" w:hAnsi="Times"/>
          <w:sz w:val="22"/>
          <w:szCs w:val="22"/>
        </w:rPr>
        <w:t xml:space="preserve">Robustness </w:t>
      </w:r>
    </w:p>
    <w:p w:rsidR="00B32FF8" w:rsidRDefault="00942B29">
      <w:pPr>
        <w:pStyle w:val="Heading6"/>
        <w:spacing w:before="0"/>
        <w:jc w:val="both"/>
        <w:rPr>
          <w:rFonts w:ascii="Times" w:hAnsi="Times"/>
          <w:color w:val="auto"/>
          <w:sz w:val="22"/>
          <w:szCs w:val="22"/>
        </w:rPr>
      </w:pPr>
      <w:proofErr w:type="spellStart"/>
      <w:r w:rsidRPr="00942B29">
        <w:rPr>
          <w:rFonts w:ascii="Times" w:hAnsi="Times"/>
          <w:color w:val="auto"/>
          <w:sz w:val="22"/>
          <w:szCs w:val="22"/>
        </w:rPr>
        <w:t>Flowcytometer</w:t>
      </w:r>
      <w:proofErr w:type="spellEnd"/>
      <w:r w:rsidRPr="00942B29">
        <w:rPr>
          <w:rFonts w:ascii="Times" w:hAnsi="Times"/>
          <w:color w:val="auto"/>
          <w:sz w:val="22"/>
          <w:szCs w:val="22"/>
        </w:rPr>
        <w:t xml:space="preserve"> on GFP mutant collections, expression variance ~ noise </w:t>
      </w:r>
      <w:proofErr w:type="gramStart"/>
      <w:r w:rsidRPr="00942B29">
        <w:rPr>
          <w:rFonts w:ascii="Times" w:hAnsi="Times"/>
          <w:color w:val="auto"/>
          <w:sz w:val="22"/>
          <w:szCs w:val="22"/>
        </w:rPr>
        <w:t xml:space="preserve">~  </w:t>
      </w:r>
      <w:proofErr w:type="spellStart"/>
      <w:r w:rsidRPr="00942B29">
        <w:rPr>
          <w:rFonts w:ascii="Times" w:hAnsi="Times"/>
          <w:color w:val="auto"/>
          <w:sz w:val="22"/>
          <w:szCs w:val="22"/>
        </w:rPr>
        <w:t>~</w:t>
      </w:r>
      <w:proofErr w:type="spellEnd"/>
      <w:proofErr w:type="gramEnd"/>
      <w:r w:rsidRPr="00942B29">
        <w:rPr>
          <w:rFonts w:ascii="Times" w:hAnsi="Times"/>
          <w:color w:val="auto"/>
          <w:sz w:val="22"/>
          <w:szCs w:val="22"/>
        </w:rPr>
        <w:t xml:space="preserve"> morphology robustness ~ robustness</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This is similar to Rutherford and </w:t>
      </w:r>
      <w:proofErr w:type="spellStart"/>
      <w:r w:rsidRPr="00942B29">
        <w:rPr>
          <w:rFonts w:ascii="Times" w:hAnsi="Times"/>
          <w:color w:val="auto"/>
          <w:sz w:val="22"/>
          <w:szCs w:val="22"/>
        </w:rPr>
        <w:t>Yoshi’s</w:t>
      </w:r>
      <w:proofErr w:type="spellEnd"/>
      <w:r w:rsidRPr="00942B29">
        <w:rPr>
          <w:rFonts w:ascii="Times" w:hAnsi="Times"/>
          <w:color w:val="auto"/>
          <w:sz w:val="22"/>
          <w:szCs w:val="22"/>
        </w:rPr>
        <w:t xml:space="preserve"> yeast work. </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Ref: </w:t>
      </w:r>
      <w:proofErr w:type="spellStart"/>
      <w:r w:rsidRPr="00942B29">
        <w:rPr>
          <w:rFonts w:ascii="Times" w:hAnsi="Times"/>
          <w:color w:val="auto"/>
          <w:sz w:val="22"/>
          <w:szCs w:val="22"/>
        </w:rPr>
        <w:t>Silander</w:t>
      </w:r>
      <w:proofErr w:type="spellEnd"/>
      <w:r w:rsidRPr="00942B29">
        <w:rPr>
          <w:rFonts w:ascii="Times" w:hAnsi="Times"/>
          <w:color w:val="auto"/>
          <w:sz w:val="22"/>
          <w:szCs w:val="22"/>
        </w:rPr>
        <w:t xml:space="preserve"> 2011 </w:t>
      </w:r>
      <w:proofErr w:type="spellStart"/>
      <w:r w:rsidRPr="00942B29">
        <w:rPr>
          <w:rFonts w:ascii="Times" w:hAnsi="Times"/>
          <w:color w:val="auto"/>
          <w:sz w:val="22"/>
          <w:szCs w:val="22"/>
        </w:rPr>
        <w:t>Plos</w:t>
      </w:r>
      <w:proofErr w:type="spellEnd"/>
      <w:r w:rsidRPr="00942B29">
        <w:rPr>
          <w:rFonts w:ascii="Times" w:hAnsi="Times"/>
          <w:color w:val="auto"/>
          <w:sz w:val="22"/>
          <w:szCs w:val="22"/>
        </w:rPr>
        <w:t xml:space="preserve"> genetic, use flow cytometer to measure GFP ~ phenotypic noise in E coli. Plot of CV ~ mean </w:t>
      </w:r>
      <w:r w:rsidR="00462ABB">
        <w:rPr>
          <w:rFonts w:ascii="Times" w:hAnsi="Times"/>
          <w:color w:val="auto"/>
          <w:sz w:val="22"/>
          <w:szCs w:val="22"/>
        </w:rPr>
        <w:t>{</w:t>
      </w:r>
      <w:proofErr w:type="spellStart"/>
      <w:r w:rsidR="00462ABB">
        <w:rPr>
          <w:rFonts w:ascii="Times" w:hAnsi="Times"/>
          <w:color w:val="auto"/>
          <w:sz w:val="22"/>
          <w:szCs w:val="22"/>
        </w:rPr>
        <w:t>Silander</w:t>
      </w:r>
      <w:proofErr w:type="spellEnd"/>
      <w:r w:rsidR="00462ABB">
        <w:rPr>
          <w:rFonts w:ascii="Times" w:hAnsi="Times"/>
          <w:color w:val="auto"/>
          <w:sz w:val="22"/>
          <w:szCs w:val="22"/>
        </w:rPr>
        <w:t>, 2012 #1467</w:t>
      </w:r>
      <w:proofErr w:type="gramStart"/>
      <w:r w:rsidR="00462ABB">
        <w:rPr>
          <w:rFonts w:ascii="Times" w:hAnsi="Times"/>
          <w:color w:val="auto"/>
          <w:sz w:val="22"/>
          <w:szCs w:val="22"/>
        </w:rPr>
        <w:t>;Silander</w:t>
      </w:r>
      <w:proofErr w:type="gramEnd"/>
      <w:r w:rsidR="00462ABB">
        <w:rPr>
          <w:rFonts w:ascii="Times" w:hAnsi="Times"/>
          <w:color w:val="auto"/>
          <w:sz w:val="22"/>
          <w:szCs w:val="22"/>
        </w:rPr>
        <w:t>, 2012 #1467}</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Nature Review, biological robustness, Hiroaki Kitano 2004 </w:t>
      </w:r>
      <w:r w:rsidR="00462ABB">
        <w:rPr>
          <w:rFonts w:ascii="Times" w:hAnsi="Times"/>
          <w:color w:val="auto"/>
          <w:sz w:val="22"/>
          <w:szCs w:val="22"/>
        </w:rPr>
        <w:t>{Kitano, 2004 #1495</w:t>
      </w:r>
      <w:proofErr w:type="gramStart"/>
      <w:r w:rsidR="00462ABB">
        <w:rPr>
          <w:rFonts w:ascii="Times" w:hAnsi="Times"/>
          <w:color w:val="auto"/>
          <w:sz w:val="22"/>
          <w:szCs w:val="22"/>
        </w:rPr>
        <w:t>;Kitano</w:t>
      </w:r>
      <w:proofErr w:type="gramEnd"/>
      <w:r w:rsidR="00462ABB">
        <w:rPr>
          <w:rFonts w:ascii="Times" w:hAnsi="Times"/>
          <w:color w:val="auto"/>
          <w:sz w:val="22"/>
          <w:szCs w:val="22"/>
        </w:rPr>
        <w:t>, 2007 #1488;Kitano, 2004 #1495;Kitano, 2007 #1488}</w:t>
      </w:r>
    </w:p>
    <w:p w:rsidR="00B32FF8" w:rsidRDefault="007D41C0">
      <w:pPr>
        <w:pStyle w:val="Heading3"/>
        <w:jc w:val="both"/>
        <w:rPr>
          <w:rFonts w:ascii="Times" w:hAnsi="Times"/>
          <w:b w:val="0"/>
          <w:sz w:val="22"/>
          <w:szCs w:val="22"/>
        </w:rPr>
      </w:pPr>
      <w:proofErr w:type="gramStart"/>
      <w:r w:rsidRPr="007D41C0">
        <w:rPr>
          <w:rFonts w:ascii="Times" w:hAnsi="Times"/>
          <w:sz w:val="22"/>
          <w:szCs w:val="22"/>
        </w:rPr>
        <w:t>Aim 2.4.</w:t>
      </w:r>
      <w:proofErr w:type="gramEnd"/>
      <w:r w:rsidRPr="007D41C0">
        <w:rPr>
          <w:rFonts w:ascii="Times" w:hAnsi="Times"/>
          <w:sz w:val="22"/>
          <w:szCs w:val="22"/>
        </w:rPr>
        <w:t xml:space="preserve"> Experimentally characterize how robustness affects chronological aging dynamics, tolerances to both oxidative stress and genomic instability by loss of </w:t>
      </w:r>
      <w:proofErr w:type="spellStart"/>
      <w:r w:rsidRPr="007D41C0">
        <w:rPr>
          <w:rFonts w:ascii="Times" w:hAnsi="Times"/>
          <w:sz w:val="22"/>
          <w:szCs w:val="22"/>
        </w:rPr>
        <w:t>heterozygosity</w:t>
      </w:r>
      <w:proofErr w:type="spellEnd"/>
      <w:r w:rsidRPr="007D41C0">
        <w:rPr>
          <w:rFonts w:ascii="Times" w:hAnsi="Times"/>
          <w:sz w:val="22"/>
          <w:szCs w:val="22"/>
        </w:rPr>
        <w:t xml:space="preserve">, and </w:t>
      </w:r>
      <w:r w:rsidRPr="007D41C0">
        <w:rPr>
          <w:rFonts w:ascii="Times" w:hAnsi="Times"/>
          <w:sz w:val="22"/>
          <w:szCs w:val="22"/>
        </w:rPr>
        <w:lastRenderedPageBreak/>
        <w:t>expressional</w:t>
      </w:r>
      <w:r w:rsidR="00942B29" w:rsidRPr="00942B29">
        <w:rPr>
          <w:rFonts w:ascii="Times" w:hAnsi="Times"/>
          <w:b w:val="0"/>
          <w:sz w:val="22"/>
          <w:szCs w:val="22"/>
        </w:rPr>
        <w:t xml:space="preserve"> robustness in ~100 deletion mutants of candidate capacitors, </w:t>
      </w:r>
      <w:proofErr w:type="spellStart"/>
      <w:r w:rsidR="00942B29" w:rsidRPr="00942B29">
        <w:rPr>
          <w:rFonts w:ascii="Times" w:hAnsi="Times"/>
          <w:b w:val="0"/>
          <w:sz w:val="22"/>
          <w:szCs w:val="22"/>
        </w:rPr>
        <w:t>synthetical</w:t>
      </w:r>
      <w:proofErr w:type="spellEnd"/>
      <w:r w:rsidR="00942B29" w:rsidRPr="00942B29">
        <w:rPr>
          <w:rFonts w:ascii="Times" w:hAnsi="Times"/>
          <w:b w:val="0"/>
          <w:sz w:val="22"/>
          <w:szCs w:val="22"/>
        </w:rPr>
        <w:t xml:space="preserve"> lethal pairs, and random singleton genes as controls. </w:t>
      </w: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xml:space="preserve">Many duplicates </w:t>
      </w:r>
      <w:proofErr w:type="gramStart"/>
      <w:r w:rsidRPr="00942B29">
        <w:rPr>
          <w:rFonts w:ascii="Times" w:hAnsi="Times" w:cs="NewBaskerville-Roman"/>
          <w:sz w:val="22"/>
          <w:szCs w:val="22"/>
        </w:rPr>
        <w:t>has</w:t>
      </w:r>
      <w:proofErr w:type="gramEnd"/>
      <w:r w:rsidRPr="00942B29">
        <w:rPr>
          <w:rFonts w:ascii="Times" w:hAnsi="Times" w:cs="NewBaskerville-Roman"/>
          <w:sz w:val="22"/>
          <w:szCs w:val="22"/>
        </w:rPr>
        <w:t xml:space="preserve"> lost backup capacity. </w:t>
      </w:r>
      <w:r w:rsidR="00462ABB">
        <w:rPr>
          <w:rFonts w:ascii="Times" w:hAnsi="Times" w:cs="NewBaskerville-Roman"/>
          <w:sz w:val="22"/>
          <w:szCs w:val="22"/>
        </w:rPr>
        <w:t>{Li, 2010 #2364}</w:t>
      </w: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xml:space="preserve">PI Qin's lab has studying genomic instability using loss of </w:t>
      </w:r>
      <w:proofErr w:type="spellStart"/>
      <w:r w:rsidRPr="00942B29">
        <w:rPr>
          <w:rFonts w:ascii="Times" w:hAnsi="Times" w:cs="NewBaskerville-Roman"/>
          <w:sz w:val="22"/>
          <w:szCs w:val="22"/>
        </w:rPr>
        <w:t>heterozygosity</w:t>
      </w:r>
      <w:proofErr w:type="spellEnd"/>
      <w:r w:rsidRPr="00942B29">
        <w:rPr>
          <w:rFonts w:ascii="Times" w:hAnsi="Times" w:cs="NewBaskerville-Roman"/>
          <w:sz w:val="22"/>
          <w:szCs w:val="22"/>
        </w:rPr>
        <w:t xml:space="preserve"> (LOH) at the MET15 locus in yeast strains [Qin 08 REF]. Recently, Misses Erin Jackson and Lindsay Parnell, one formal and one current Spelman students, developed a protocol to measure H2O2-dose dependent LOH (see preliminary results). </w:t>
      </w:r>
    </w:p>
    <w:p w:rsidR="00B32FF8" w:rsidRDefault="00942B29">
      <w:pPr>
        <w:jc w:val="both"/>
        <w:rPr>
          <w:rFonts w:ascii="Times" w:hAnsi="Times"/>
          <w:sz w:val="22"/>
        </w:rPr>
      </w:pPr>
      <w:r w:rsidRPr="00942B29">
        <w:rPr>
          <w:rFonts w:ascii="Times" w:hAnsi="Times" w:cs="NewBaskerville-Roman"/>
          <w:sz w:val="22"/>
          <w:szCs w:val="22"/>
        </w:rPr>
        <w:t xml:space="preserve">We currently know the replicative lifespan of 564 deletion mutant </w:t>
      </w:r>
      <w:r w:rsidR="00462ABB">
        <w:rPr>
          <w:rFonts w:ascii="Times" w:hAnsi="Times" w:cs="NewBaskerville-Roman"/>
          <w:sz w:val="22"/>
          <w:szCs w:val="22"/>
        </w:rPr>
        <w:t>{</w:t>
      </w:r>
      <w:proofErr w:type="spellStart"/>
      <w:r w:rsidR="00462ABB">
        <w:rPr>
          <w:rFonts w:ascii="Times" w:hAnsi="Times" w:cs="NewBaskerville-Roman"/>
          <w:sz w:val="22"/>
          <w:szCs w:val="22"/>
        </w:rPr>
        <w:t>Managbanag</w:t>
      </w:r>
      <w:proofErr w:type="spellEnd"/>
      <w:r w:rsidR="00462ABB">
        <w:rPr>
          <w:rFonts w:ascii="Times" w:hAnsi="Times" w:cs="NewBaskerville-Roman"/>
          <w:sz w:val="22"/>
          <w:szCs w:val="22"/>
        </w:rPr>
        <w:t>, 2008 #563</w:t>
      </w:r>
      <w:proofErr w:type="gramStart"/>
      <w:r w:rsidR="00462ABB">
        <w:rPr>
          <w:rFonts w:ascii="Times" w:hAnsi="Times" w:cs="NewBaskerville-Roman"/>
          <w:sz w:val="22"/>
          <w:szCs w:val="22"/>
        </w:rPr>
        <w:t>;Kaeberlein</w:t>
      </w:r>
      <w:proofErr w:type="gramEnd"/>
      <w:r w:rsidR="00462ABB">
        <w:rPr>
          <w:rFonts w:ascii="Times" w:hAnsi="Times" w:cs="NewBaskerville-Roman"/>
          <w:sz w:val="22"/>
          <w:szCs w:val="22"/>
        </w:rPr>
        <w:t>, 2005 #486;Kaeberlein, 2005 #306}</w:t>
      </w:r>
      <w:r w:rsidRPr="00942B29">
        <w:rPr>
          <w:rFonts w:ascii="Times" w:hAnsi="Times" w:cs="NewBaskerville-Roman"/>
          <w:sz w:val="22"/>
          <w:szCs w:val="22"/>
        </w:rPr>
        <w:t xml:space="preserve"> and CLS measured in synthetic medium for 550 deletion mutants </w:t>
      </w:r>
      <w:r w:rsidR="00462ABB">
        <w:rPr>
          <w:rFonts w:ascii="Times" w:hAnsi="Times"/>
          <w:sz w:val="22"/>
        </w:rPr>
        <w:t>{</w:t>
      </w:r>
      <w:proofErr w:type="spellStart"/>
      <w:r w:rsidR="00462ABB">
        <w:rPr>
          <w:rFonts w:ascii="Times" w:hAnsi="Times"/>
          <w:sz w:val="22"/>
        </w:rPr>
        <w:t>Burtner</w:t>
      </w:r>
      <w:proofErr w:type="spellEnd"/>
      <w:r w:rsidR="00462ABB">
        <w:rPr>
          <w:rFonts w:ascii="Times" w:hAnsi="Times"/>
          <w:sz w:val="22"/>
        </w:rPr>
        <w:t>, 2011 #779}</w:t>
      </w:r>
      <w:r w:rsidRPr="00942B29">
        <w:rPr>
          <w:rFonts w:ascii="Times" w:hAnsi="Times"/>
          <w:sz w:val="22"/>
        </w:rPr>
        <w:t xml:space="preserve">. </w:t>
      </w:r>
    </w:p>
    <w:p w:rsidR="00B32FF8" w:rsidRDefault="00B32FF8">
      <w:pPr>
        <w:ind w:firstLine="720"/>
        <w:jc w:val="both"/>
        <w:rPr>
          <w:rFonts w:ascii="Times" w:hAnsi="Times" w:cs="Calibri"/>
          <w:sz w:val="22"/>
          <w:szCs w:val="22"/>
        </w:rPr>
      </w:pPr>
    </w:p>
    <w:p w:rsidR="00B32FF8" w:rsidRDefault="00942B29">
      <w:pPr>
        <w:ind w:firstLine="720"/>
        <w:jc w:val="both"/>
        <w:rPr>
          <w:rFonts w:ascii="Times" w:hAnsi="Times" w:cs="NewBaskerville-Roman"/>
          <w:sz w:val="22"/>
          <w:szCs w:val="22"/>
        </w:rPr>
      </w:pPr>
      <w:r w:rsidRPr="00942B29">
        <w:rPr>
          <w:rFonts w:ascii="Times" w:hAnsi="Times" w:cs="Calibri"/>
          <w:sz w:val="22"/>
          <w:szCs w:val="22"/>
        </w:rPr>
        <w:t xml:space="preserve">Caveat: It was argued that </w:t>
      </w:r>
      <w:r w:rsidRPr="00942B29">
        <w:rPr>
          <w:rFonts w:ascii="Times" w:hAnsi="Times" w:cs="NewBaskerville-Roman"/>
          <w:sz w:val="22"/>
          <w:szCs w:val="22"/>
        </w:rPr>
        <w:t xml:space="preserve">the release of hidden genetic variance </w:t>
      </w:r>
      <w:proofErr w:type="spellStart"/>
      <w:r w:rsidRPr="00942B29">
        <w:rPr>
          <w:rFonts w:ascii="Times" w:hAnsi="Times" w:cs="NewBaskerville-Roman"/>
          <w:sz w:val="22"/>
          <w:szCs w:val="22"/>
        </w:rPr>
        <w:t>dueto</w:t>
      </w:r>
      <w:proofErr w:type="spellEnd"/>
      <w:r w:rsidRPr="00942B29">
        <w:rPr>
          <w:rFonts w:ascii="Times" w:hAnsi="Times" w:cs="NewBaskerville-Roman"/>
          <w:sz w:val="22"/>
          <w:szCs w:val="22"/>
        </w:rPr>
        <w:t xml:space="preserve"> a major mutation or environmental stress does not demonstrate canalization of the wild-type genotype </w:t>
      </w:r>
      <w:r w:rsidR="00462ABB">
        <w:rPr>
          <w:rFonts w:ascii="Times" w:hAnsi="Times" w:cs="NewBaskerville-Roman"/>
          <w:sz w:val="22"/>
          <w:szCs w:val="22"/>
        </w:rPr>
        <w:t>{</w:t>
      </w:r>
      <w:proofErr w:type="spellStart"/>
      <w:r w:rsidR="00462ABB">
        <w:rPr>
          <w:rFonts w:ascii="Times" w:hAnsi="Times" w:cs="NewBaskerville-Roman"/>
          <w:sz w:val="22"/>
          <w:szCs w:val="22"/>
        </w:rPr>
        <w:t>Hermisson</w:t>
      </w:r>
      <w:proofErr w:type="spellEnd"/>
      <w:r w:rsidR="00462ABB">
        <w:rPr>
          <w:rFonts w:ascii="Times" w:hAnsi="Times" w:cs="NewBaskerville-Roman"/>
          <w:sz w:val="22"/>
          <w:szCs w:val="22"/>
        </w:rPr>
        <w:t>, 2004 #1515}</w:t>
      </w:r>
      <w:r w:rsidRPr="00942B29">
        <w:rPr>
          <w:rFonts w:ascii="Times" w:hAnsi="Times" w:cs="NewBaskerville-Roman"/>
          <w:sz w:val="22"/>
          <w:szCs w:val="22"/>
        </w:rPr>
        <w:t xml:space="preserve">. </w:t>
      </w:r>
    </w:p>
    <w:p w:rsidR="00B32FF8" w:rsidRDefault="00B32FF8">
      <w:pPr>
        <w:ind w:firstLine="720"/>
        <w:jc w:val="both"/>
        <w:rPr>
          <w:rFonts w:ascii="Times" w:hAnsi="Times" w:cs="NewBaskerville-Roman"/>
          <w:sz w:val="22"/>
          <w:szCs w:val="22"/>
        </w:rPr>
      </w:pP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xml:space="preserve">The focus is connection between robustness and CR lifespan extension effect.  DR extends CLS independent of </w:t>
      </w:r>
      <w:proofErr w:type="spellStart"/>
      <w:r w:rsidRPr="00942B29">
        <w:rPr>
          <w:rFonts w:ascii="Times" w:hAnsi="Times" w:cs="NewBaskerville-Roman"/>
          <w:sz w:val="22"/>
          <w:szCs w:val="22"/>
        </w:rPr>
        <w:t>sirtuins</w:t>
      </w:r>
      <w:proofErr w:type="spellEnd"/>
      <w:r w:rsidRPr="00942B29">
        <w:rPr>
          <w:rFonts w:ascii="Times" w:hAnsi="Times" w:cs="NewBaskerville-Roman"/>
          <w:sz w:val="22"/>
          <w:szCs w:val="22"/>
        </w:rPr>
        <w:t xml:space="preserve"> </w:t>
      </w:r>
      <w:r w:rsidR="00462ABB">
        <w:rPr>
          <w:rFonts w:ascii="Times" w:hAnsi="Times" w:cs="NewBaskerville-Roman"/>
          <w:sz w:val="22"/>
          <w:szCs w:val="22"/>
        </w:rPr>
        <w:t>{Smith, 2007 #2024}</w:t>
      </w:r>
      <w:r w:rsidRPr="00942B29">
        <w:rPr>
          <w:rFonts w:ascii="Times" w:hAnsi="Times" w:cs="NewBaskerville-Roman"/>
          <w:sz w:val="22"/>
          <w:szCs w:val="22"/>
        </w:rPr>
        <w:t xml:space="preserve">. </w:t>
      </w:r>
    </w:p>
    <w:p w:rsidR="00B32FF8" w:rsidRDefault="00B32FF8">
      <w:pPr>
        <w:ind w:firstLine="720"/>
        <w:jc w:val="both"/>
        <w:rPr>
          <w:rFonts w:ascii="Times" w:hAnsi="Times" w:cs="NewBaskerville-Roman"/>
          <w:sz w:val="22"/>
          <w:szCs w:val="22"/>
        </w:rPr>
      </w:pP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 2012 May 15, I am here ####</w:t>
      </w:r>
    </w:p>
    <w:p w:rsidR="00B32FF8" w:rsidRDefault="00462ABB">
      <w:pPr>
        <w:jc w:val="both"/>
        <w:rPr>
          <w:rFonts w:ascii="Times" w:hAnsi="Times"/>
          <w:sz w:val="22"/>
        </w:rPr>
      </w:pPr>
      <w:r>
        <w:rPr>
          <w:rFonts w:ascii="Times" w:hAnsi="Times"/>
          <w:sz w:val="22"/>
        </w:rPr>
        <w:t>{Andersen, 2008 #906}</w:t>
      </w:r>
    </w:p>
    <w:p w:rsidR="00B32FF8" w:rsidRDefault="00942B29">
      <w:pPr>
        <w:jc w:val="both"/>
        <w:rPr>
          <w:rFonts w:ascii="Times" w:hAnsi="Times"/>
          <w:sz w:val="22"/>
        </w:rPr>
      </w:pPr>
      <w:r w:rsidRPr="00942B29">
        <w:rPr>
          <w:rFonts w:ascii="Times" w:hAnsi="Times"/>
          <w:sz w:val="22"/>
        </w:rPr>
        <w:t>Yeast Fitness Database, fitdb.stanford.edu rapamycin effect</w:t>
      </w:r>
    </w:p>
    <w:p w:rsidR="00B32FF8" w:rsidRDefault="00942B29">
      <w:pPr>
        <w:jc w:val="both"/>
        <w:rPr>
          <w:rFonts w:ascii="Times" w:hAnsi="Times"/>
          <w:sz w:val="22"/>
        </w:rPr>
      </w:pPr>
      <w:proofErr w:type="spellStart"/>
      <w:r w:rsidRPr="00942B29">
        <w:rPr>
          <w:rFonts w:ascii="Times" w:hAnsi="Times"/>
          <w:sz w:val="22"/>
        </w:rPr>
        <w:t>Antioxidanat</w:t>
      </w:r>
      <w:proofErr w:type="spellEnd"/>
      <w:r w:rsidRPr="00942B29">
        <w:rPr>
          <w:rFonts w:ascii="Times" w:hAnsi="Times"/>
          <w:sz w:val="22"/>
        </w:rPr>
        <w:t xml:space="preserve"> screen </w:t>
      </w:r>
      <w:r w:rsidR="00462ABB">
        <w:rPr>
          <w:rFonts w:ascii="Times" w:hAnsi="Times"/>
          <w:sz w:val="22"/>
        </w:rPr>
        <w:t>{Wu, 2011 #1879}</w:t>
      </w:r>
    </w:p>
    <w:p w:rsidR="00B32FF8" w:rsidRDefault="00942B29">
      <w:pPr>
        <w:jc w:val="both"/>
        <w:rPr>
          <w:rFonts w:ascii="Times" w:hAnsi="Times"/>
          <w:sz w:val="22"/>
        </w:rPr>
      </w:pPr>
      <w:r w:rsidRPr="00942B29">
        <w:rPr>
          <w:rFonts w:ascii="Times" w:hAnsi="Times"/>
          <w:sz w:val="22"/>
        </w:rPr>
        <w:t xml:space="preserve">286 H2O2-sensitive Saccharomyces cerevisiae deletion mutants were screened to identify genes involved in cellular adaptation to H2O2 </w:t>
      </w:r>
      <w:r w:rsidR="00462ABB">
        <w:rPr>
          <w:rFonts w:ascii="Times" w:hAnsi="Times"/>
          <w:sz w:val="22"/>
        </w:rPr>
        <w:t>{Ng, 2008 #1893}</w:t>
      </w:r>
    </w:p>
    <w:p w:rsidR="00B32FF8" w:rsidRDefault="00B32FF8">
      <w:pPr>
        <w:jc w:val="both"/>
        <w:rPr>
          <w:rFonts w:ascii="Times" w:hAnsi="Times"/>
          <w:sz w:val="22"/>
        </w:rPr>
      </w:pPr>
    </w:p>
    <w:p w:rsidR="00B32FF8" w:rsidRDefault="00B32FF8">
      <w:pPr>
        <w:jc w:val="both"/>
        <w:rPr>
          <w:rFonts w:ascii="Times" w:hAnsi="Times"/>
          <w:sz w:val="22"/>
        </w:rPr>
      </w:pP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CR, </w:t>
      </w:r>
      <w:proofErr w:type="spellStart"/>
      <w:r w:rsidRPr="00942B29">
        <w:rPr>
          <w:rFonts w:ascii="Times" w:hAnsi="Times"/>
          <w:b w:val="0"/>
          <w:sz w:val="22"/>
          <w:szCs w:val="22"/>
        </w:rPr>
        <w:t>Radicicol</w:t>
      </w:r>
      <w:proofErr w:type="spellEnd"/>
      <w:r w:rsidRPr="00942B29">
        <w:rPr>
          <w:rFonts w:ascii="Times" w:hAnsi="Times"/>
          <w:b w:val="0"/>
          <w:sz w:val="22"/>
          <w:szCs w:val="22"/>
        </w:rPr>
        <w:t xml:space="preserve">, </w:t>
      </w:r>
      <w:proofErr w:type="spellStart"/>
      <w:r w:rsidRPr="00942B29">
        <w:rPr>
          <w:rFonts w:ascii="Times" w:hAnsi="Times"/>
          <w:b w:val="0"/>
          <w:sz w:val="22"/>
          <w:szCs w:val="22"/>
        </w:rPr>
        <w:t>rapamycin</w:t>
      </w:r>
      <w:proofErr w:type="spellEnd"/>
      <w:r w:rsidRPr="00942B29">
        <w:rPr>
          <w:rFonts w:ascii="Times" w:hAnsi="Times"/>
          <w:b w:val="0"/>
          <w:sz w:val="22"/>
          <w:szCs w:val="22"/>
        </w:rPr>
        <w:t xml:space="preserve"> on DHE, DHR signals</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Measure RLS (?) and CLS </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Oxidative stress and LOH</w:t>
      </w:r>
    </w:p>
    <w:p w:rsidR="00B32FF8" w:rsidRPr="00400F9F" w:rsidRDefault="007D41C0">
      <w:pPr>
        <w:pStyle w:val="Heading4"/>
        <w:spacing w:before="0" w:after="0"/>
        <w:jc w:val="both"/>
        <w:rPr>
          <w:rFonts w:ascii="Times" w:hAnsi="Times"/>
          <w:sz w:val="22"/>
          <w:szCs w:val="22"/>
        </w:rPr>
      </w:pPr>
      <w:proofErr w:type="gramStart"/>
      <w:r w:rsidRPr="007D41C0">
        <w:rPr>
          <w:rFonts w:ascii="Times" w:hAnsi="Times"/>
          <w:sz w:val="22"/>
          <w:szCs w:val="22"/>
        </w:rPr>
        <w:t>Aim 2.</w:t>
      </w:r>
      <w:r w:rsidR="00F30BDC">
        <w:rPr>
          <w:rFonts w:ascii="Times" w:hAnsi="Times"/>
          <w:sz w:val="22"/>
          <w:szCs w:val="22"/>
        </w:rPr>
        <w:t>4</w:t>
      </w:r>
      <w:r w:rsidRPr="007D41C0">
        <w:rPr>
          <w:rFonts w:ascii="Times" w:hAnsi="Times"/>
          <w:sz w:val="22"/>
          <w:szCs w:val="22"/>
        </w:rPr>
        <w:t>.</w:t>
      </w:r>
      <w:r w:rsidR="00F30BDC">
        <w:rPr>
          <w:rFonts w:ascii="Times" w:hAnsi="Times"/>
          <w:sz w:val="22"/>
          <w:szCs w:val="22"/>
        </w:rPr>
        <w:t>1</w:t>
      </w:r>
      <w:r w:rsidRPr="007D41C0">
        <w:rPr>
          <w:rFonts w:ascii="Times" w:hAnsi="Times"/>
          <w:sz w:val="22"/>
          <w:szCs w:val="22"/>
        </w:rPr>
        <w:t>.</w:t>
      </w:r>
      <w:proofErr w:type="gramEnd"/>
      <w:r w:rsidRPr="007D41C0">
        <w:rPr>
          <w:rFonts w:ascii="Times" w:hAnsi="Times"/>
          <w:sz w:val="22"/>
          <w:szCs w:val="22"/>
        </w:rPr>
        <w:t xml:space="preserve"> Estimate expressional robustness using </w:t>
      </w:r>
      <w:commentRangeStart w:id="231"/>
      <w:r w:rsidRPr="007D41C0">
        <w:rPr>
          <w:rFonts w:ascii="Times" w:hAnsi="Times"/>
          <w:sz w:val="22"/>
          <w:szCs w:val="22"/>
        </w:rPr>
        <w:t>GFP for genes with known effect on agi</w:t>
      </w:r>
      <w:commentRangeEnd w:id="231"/>
      <w:r w:rsidRPr="007D41C0">
        <w:rPr>
          <w:rStyle w:val="CommentReference"/>
          <w:rFonts w:ascii="Times" w:hAnsi="Times"/>
          <w:vanish/>
          <w:sz w:val="22"/>
          <w:szCs w:val="22"/>
        </w:rPr>
        <w:commentReference w:id="231"/>
      </w:r>
      <w:r w:rsidRPr="007D41C0">
        <w:rPr>
          <w:rFonts w:ascii="Times" w:hAnsi="Times"/>
          <w:sz w:val="22"/>
          <w:szCs w:val="22"/>
        </w:rPr>
        <w:t>ng and/or representative levels of mutational robustness.</w:t>
      </w:r>
    </w:p>
    <w:p w:rsidR="00B32FF8" w:rsidRDefault="00942B29">
      <w:pPr>
        <w:ind w:firstLine="720"/>
        <w:jc w:val="both"/>
        <w:rPr>
          <w:rFonts w:ascii="Times" w:hAnsi="Times" w:cs="NewBaskerville-Roman"/>
          <w:sz w:val="22"/>
          <w:szCs w:val="22"/>
        </w:rPr>
      </w:pPr>
      <w:r w:rsidRPr="00942B29">
        <w:rPr>
          <w:rFonts w:ascii="Times" w:hAnsi="Times" w:cs="NewBaskerville-Roman"/>
          <w:sz w:val="22"/>
          <w:szCs w:val="22"/>
        </w:rPr>
        <w:t>GFP variance coefficient of variation (CV)</w:t>
      </w:r>
    </w:p>
    <w:p w:rsidR="00B32FF8" w:rsidRDefault="00942B29">
      <w:pPr>
        <w:jc w:val="both"/>
        <w:rPr>
          <w:rFonts w:ascii="Times" w:hAnsi="Times"/>
          <w:sz w:val="22"/>
        </w:rPr>
      </w:pPr>
      <w:r w:rsidRPr="00942B29">
        <w:rPr>
          <w:rFonts w:ascii="Times" w:hAnsi="Times"/>
          <w:sz w:val="22"/>
        </w:rPr>
        <w:t xml:space="preserve">Uri </w:t>
      </w:r>
      <w:proofErr w:type="spellStart"/>
      <w:r w:rsidRPr="00942B29">
        <w:rPr>
          <w:rFonts w:ascii="Times" w:hAnsi="Times"/>
          <w:sz w:val="22"/>
        </w:rPr>
        <w:t>Alon’s</w:t>
      </w:r>
      <w:proofErr w:type="spellEnd"/>
      <w:r w:rsidRPr="00942B29">
        <w:rPr>
          <w:rFonts w:ascii="Times" w:hAnsi="Times"/>
          <w:sz w:val="22"/>
        </w:rPr>
        <w:t xml:space="preserve"> GFP paper in E coli </w:t>
      </w:r>
      <w:r w:rsidR="00462ABB">
        <w:rPr>
          <w:rFonts w:ascii="Times" w:hAnsi="Times"/>
          <w:sz w:val="22"/>
        </w:rPr>
        <w:t>{</w:t>
      </w:r>
      <w:proofErr w:type="spellStart"/>
      <w:r w:rsidR="00462ABB">
        <w:rPr>
          <w:rFonts w:ascii="Times" w:hAnsi="Times"/>
          <w:sz w:val="22"/>
        </w:rPr>
        <w:t>Silander</w:t>
      </w:r>
      <w:proofErr w:type="spellEnd"/>
      <w:r w:rsidR="00462ABB">
        <w:rPr>
          <w:rFonts w:ascii="Times" w:hAnsi="Times"/>
          <w:sz w:val="22"/>
        </w:rPr>
        <w:t>, 2012 #1467}</w:t>
      </w:r>
    </w:p>
    <w:p w:rsidR="00B32FF8" w:rsidRDefault="00942B29">
      <w:pPr>
        <w:jc w:val="both"/>
        <w:rPr>
          <w:rFonts w:ascii="Times" w:hAnsi="Times"/>
          <w:sz w:val="22"/>
        </w:rPr>
      </w:pPr>
      <w:r w:rsidRPr="00942B29">
        <w:rPr>
          <w:rFonts w:ascii="Times" w:hAnsi="Times"/>
          <w:sz w:val="22"/>
        </w:rPr>
        <w:t xml:space="preserve">Noise (as measured in CV) in transporters are argued to be advantages and positively selected. </w:t>
      </w:r>
      <w:r w:rsidR="00462ABB">
        <w:rPr>
          <w:rFonts w:ascii="Times" w:hAnsi="Times"/>
          <w:sz w:val="22"/>
        </w:rPr>
        <w:t>{Zhang, 2009 #1966}</w:t>
      </w:r>
    </w:p>
    <w:p w:rsidR="00B32FF8" w:rsidRDefault="00B32FF8">
      <w:pPr>
        <w:jc w:val="both"/>
        <w:rPr>
          <w:rFonts w:ascii="Times" w:hAnsi="Times"/>
          <w:sz w:val="22"/>
        </w:rPr>
      </w:pPr>
    </w:p>
    <w:p w:rsidR="00B32FF8" w:rsidRPr="000C70F5" w:rsidRDefault="007D41C0">
      <w:pPr>
        <w:pStyle w:val="Heading4"/>
        <w:spacing w:before="0" w:after="0"/>
        <w:jc w:val="both"/>
        <w:rPr>
          <w:rFonts w:ascii="Times" w:hAnsi="Times"/>
          <w:sz w:val="22"/>
          <w:szCs w:val="22"/>
        </w:rPr>
      </w:pPr>
      <w:proofErr w:type="gramStart"/>
      <w:r w:rsidRPr="007D41C0">
        <w:rPr>
          <w:rFonts w:ascii="Times" w:hAnsi="Times"/>
          <w:sz w:val="22"/>
          <w:szCs w:val="22"/>
        </w:rPr>
        <w:t>Aim 2.</w:t>
      </w:r>
      <w:r w:rsidR="00F30BDC">
        <w:rPr>
          <w:rFonts w:ascii="Times" w:hAnsi="Times"/>
          <w:sz w:val="22"/>
          <w:szCs w:val="22"/>
        </w:rPr>
        <w:t>4</w:t>
      </w:r>
      <w:r w:rsidRPr="007D41C0">
        <w:rPr>
          <w:rFonts w:ascii="Times" w:hAnsi="Times"/>
          <w:sz w:val="22"/>
          <w:szCs w:val="22"/>
        </w:rPr>
        <w:t>.</w:t>
      </w:r>
      <w:r w:rsidR="00F30BDC">
        <w:rPr>
          <w:rFonts w:ascii="Times" w:hAnsi="Times"/>
          <w:sz w:val="22"/>
          <w:szCs w:val="22"/>
        </w:rPr>
        <w:t>2</w:t>
      </w:r>
      <w:r w:rsidRPr="007D41C0">
        <w:rPr>
          <w:rFonts w:ascii="Times" w:hAnsi="Times"/>
          <w:sz w:val="22"/>
          <w:szCs w:val="22"/>
        </w:rPr>
        <w:t>.</w:t>
      </w:r>
      <w:proofErr w:type="gramEnd"/>
      <w:r w:rsidRPr="007D41C0">
        <w:rPr>
          <w:rFonts w:ascii="Times" w:hAnsi="Times"/>
          <w:sz w:val="22"/>
          <w:szCs w:val="22"/>
        </w:rPr>
        <w:t xml:space="preserve">  Experimentally test some interaction patterns, especially synthetic lethal pairs and duplicates, on cellular aging in S. </w:t>
      </w:r>
      <w:proofErr w:type="spellStart"/>
      <w:r w:rsidRPr="007D41C0">
        <w:rPr>
          <w:rFonts w:ascii="Times" w:hAnsi="Times"/>
          <w:sz w:val="22"/>
          <w:szCs w:val="22"/>
        </w:rPr>
        <w:t>cerevisae</w:t>
      </w:r>
      <w:proofErr w:type="spellEnd"/>
      <w:r w:rsidRPr="007D41C0">
        <w:rPr>
          <w:rFonts w:ascii="Times" w:hAnsi="Times"/>
          <w:sz w:val="22"/>
          <w:szCs w:val="22"/>
        </w:rPr>
        <w:t xml:space="preserve">. </w:t>
      </w:r>
    </w:p>
    <w:p w:rsidR="00B32FF8" w:rsidRDefault="00942B29">
      <w:pPr>
        <w:jc w:val="both"/>
        <w:rPr>
          <w:rFonts w:ascii="Times" w:hAnsi="Times"/>
          <w:bCs/>
          <w:sz w:val="22"/>
          <w:szCs w:val="22"/>
        </w:rPr>
      </w:pPr>
      <w:r w:rsidRPr="00942B29">
        <w:rPr>
          <w:rFonts w:ascii="Times" w:hAnsi="Times"/>
          <w:bCs/>
          <w:sz w:val="22"/>
          <w:szCs w:val="22"/>
        </w:rPr>
        <w:t xml:space="preserve">Pick synthetic lethal pairs with </w:t>
      </w:r>
      <w:commentRangeStart w:id="232"/>
      <w:r w:rsidRPr="00942B29">
        <w:rPr>
          <w:rFonts w:ascii="Times" w:hAnsi="Times"/>
          <w:bCs/>
          <w:sz w:val="22"/>
          <w:szCs w:val="22"/>
        </w:rPr>
        <w:t xml:space="preserve">high or low </w:t>
      </w:r>
      <w:commentRangeEnd w:id="232"/>
      <w:r w:rsidRPr="00942B29">
        <w:rPr>
          <w:rStyle w:val="CommentReference"/>
          <w:rFonts w:ascii="Times" w:hAnsi="Times"/>
          <w:sz w:val="22"/>
        </w:rPr>
        <w:commentReference w:id="232"/>
      </w:r>
      <w:r w:rsidRPr="00942B29">
        <w:rPr>
          <w:rFonts w:ascii="Times" w:hAnsi="Times"/>
          <w:bCs/>
          <w:sz w:val="22"/>
          <w:szCs w:val="22"/>
        </w:rPr>
        <w:t xml:space="preserve">interacting degrees in genetic network (I need present preliminary analysis on this). </w:t>
      </w:r>
    </w:p>
    <w:p w:rsidR="00B32FF8" w:rsidRDefault="00B32FF8">
      <w:pPr>
        <w:jc w:val="both"/>
        <w:rPr>
          <w:rFonts w:ascii="Times" w:hAnsi="Times"/>
          <w:bCs/>
          <w:sz w:val="22"/>
          <w:szCs w:val="22"/>
        </w:rPr>
      </w:pPr>
    </w:p>
    <w:p w:rsidR="00B32FF8" w:rsidRDefault="00942B29">
      <w:pPr>
        <w:pStyle w:val="Heading5"/>
        <w:spacing w:before="0"/>
        <w:jc w:val="both"/>
        <w:rPr>
          <w:rFonts w:ascii="Times" w:hAnsi="Times"/>
          <w:sz w:val="22"/>
          <w:szCs w:val="22"/>
        </w:rPr>
      </w:pPr>
      <w:r w:rsidRPr="00942B29">
        <w:rPr>
          <w:rFonts w:ascii="Times" w:hAnsi="Times"/>
          <w:sz w:val="22"/>
          <w:szCs w:val="22"/>
        </w:rPr>
        <w:lastRenderedPageBreak/>
        <w:t xml:space="preserve">I need to emphasize </w:t>
      </w:r>
      <w:proofErr w:type="gramStart"/>
      <w:r w:rsidRPr="00942B29">
        <w:rPr>
          <w:rFonts w:ascii="Times" w:hAnsi="Times"/>
          <w:sz w:val="22"/>
          <w:szCs w:val="22"/>
        </w:rPr>
        <w:t>the my</w:t>
      </w:r>
      <w:proofErr w:type="gramEnd"/>
      <w:r w:rsidRPr="00942B29">
        <w:rPr>
          <w:rFonts w:ascii="Times" w:hAnsi="Times"/>
          <w:sz w:val="22"/>
          <w:szCs w:val="22"/>
        </w:rPr>
        <w:t xml:space="preserve"> GWS do not rely on rare alleles, in contrast to GWS in human disease studies. In fact, I am testing whether essential genes and genes with strong deletion fitness effect tend to influence aging more than non-essential genes. </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Use unstructured isolates. </w:t>
      </w:r>
    </w:p>
    <w:p w:rsidR="00B32FF8" w:rsidRDefault="00B32FF8">
      <w:pPr>
        <w:pStyle w:val="Heading6"/>
        <w:spacing w:before="0"/>
        <w:jc w:val="both"/>
        <w:rPr>
          <w:rFonts w:ascii="Times" w:hAnsi="Times"/>
          <w:color w:val="auto"/>
          <w:sz w:val="22"/>
          <w:szCs w:val="22"/>
        </w:rPr>
      </w:pPr>
    </w:p>
    <w:p w:rsidR="00B32FF8" w:rsidRDefault="00B32FF8">
      <w:pPr>
        <w:pStyle w:val="Heading6"/>
        <w:spacing w:before="0"/>
        <w:jc w:val="both"/>
        <w:rPr>
          <w:rFonts w:ascii="Times" w:hAnsi="Times"/>
          <w:color w:val="auto"/>
          <w:sz w:val="22"/>
          <w:szCs w:val="22"/>
        </w:rPr>
      </w:pPr>
    </w:p>
    <w:p w:rsidR="00B32FF8" w:rsidRPr="00400F9F" w:rsidRDefault="007D41C0">
      <w:pPr>
        <w:pStyle w:val="Heading3"/>
        <w:jc w:val="both"/>
        <w:rPr>
          <w:rFonts w:ascii="Times" w:hAnsi="Times"/>
          <w:sz w:val="22"/>
          <w:szCs w:val="22"/>
        </w:rPr>
      </w:pPr>
      <w:proofErr w:type="gramStart"/>
      <w:r w:rsidRPr="007D41C0">
        <w:rPr>
          <w:rFonts w:ascii="Times" w:hAnsi="Times"/>
          <w:sz w:val="22"/>
          <w:szCs w:val="22"/>
        </w:rPr>
        <w:t>Aim 2.5.</w:t>
      </w:r>
      <w:proofErr w:type="gramEnd"/>
      <w:r w:rsidRPr="007D41C0">
        <w:rPr>
          <w:rFonts w:ascii="Times" w:hAnsi="Times"/>
          <w:sz w:val="22"/>
          <w:szCs w:val="22"/>
        </w:rPr>
        <w:t xml:space="preserve"> Experimentally test whether robustness-influencing genes tend to be associated with natural variation in lifespan and aging-related traits. </w:t>
      </w:r>
      <w:r w:rsidR="00B65D68" w:rsidRPr="007D41C0">
        <w:rPr>
          <w:rFonts w:ascii="Times" w:hAnsi="Times"/>
          <w:sz w:val="22"/>
          <w:szCs w:val="22"/>
        </w:rPr>
        <w:fldChar w:fldCharType="begin"/>
      </w:r>
      <w:r w:rsidRPr="007D41C0">
        <w:rPr>
          <w:rFonts w:ascii="Times" w:hAnsi="Times"/>
          <w:sz w:val="22"/>
          <w:szCs w:val="22"/>
        </w:rPr>
        <w:instrText>EN.CITE &lt;EndNote&gt;&lt;Cite&gt;&lt;Author&gt;Gat-Viks&lt;/Author&gt;&lt;Year&gt;2010&lt;/Year&gt;&lt;RecNum&gt;1972&lt;/RecNum&gt;&lt;record&gt;&lt;rec-number&gt;1972&lt;/rec-number&gt;&lt;foreign-keys&gt;&lt;key app="EN" db-id="axwzwatz8afev5eddwsvazaqtxstdf2axv55"&gt;1972&lt;/key&gt;&lt;/foreign-keys&gt;&lt;ref-type name="Journal Article"&gt;17&lt;/ref-type&gt;&lt;contributors&gt;&lt;authors&gt;&lt;author&gt;Gat-Viks, I.&lt;/author&gt;&lt;author&gt;Meller, R.&lt;/author&gt;&lt;author&gt;Kupiec, M.&lt;/author&gt;&lt;author&gt;Shamir, R.&lt;/author&gt;&lt;/authors&gt;&lt;/contributors&gt;&lt;auth-address&gt;Broad Institute of Harvard and Massachusetts Institute of Technology, Cambridge, Massachusetts, United States of America. igatviks@broadinstitute.org&lt;/auth-address&gt;&lt;titles&gt;&lt;title&gt;Understanding gene sequence variation in the context of transcription regulation in yeast&lt;/title&gt;&lt;secondary-title&gt;PLoS Genet&lt;/secondary-title&gt;&lt;alt-title&gt;PLoS genetics&lt;/alt-title&gt;&lt;/titles&gt;&lt;periodical&gt;&lt;full-title&gt;PLoS Genet&lt;/full-title&gt;&lt;/periodical&gt;&lt;pages&gt;e1000800&lt;/pages&gt;&lt;volume&gt;6&lt;/volume&gt;&lt;number&gt;1&lt;/number&gt;&lt;edition&gt;2010/01/13&lt;/edition&gt;&lt;keywords&gt;&lt;keyword&gt;Gene Expression Profiling&lt;/keyword&gt;&lt;keyword&gt;*Gene Expression Regulation, Fungal&lt;/keyword&gt;&lt;keyword&gt;*Genetic Variation&lt;/keyword&gt;&lt;keyword&gt;Saccharomyces cerevisiae/*genetics/metabolism&lt;/keyword&gt;&lt;keyword&gt;Saccharomyces cerevisiae Proteins/genetics/metabolism&lt;/keyword&gt;&lt;keyword&gt;*Transcription, Genetic&lt;/keyword&gt;&lt;/keywords&gt;&lt;dates&gt;&lt;year&gt;2010&lt;/year&gt;&lt;pub-dates&gt;&lt;date&gt;Jan&lt;/date&gt;&lt;/pub-dates&gt;&lt;/dates&gt;&lt;isbn&gt;1553-7404 (Electronic)&amp;#xD;1553-7390 (Linking)&lt;/isbn&gt;&lt;accession-num&gt;20066030&lt;/accession-num&gt;&lt;work-type&gt;Research Support, Non-U.S. Gov&amp;apos;t&lt;/work-type&gt;&lt;urls&gt;&lt;related-urls&gt;&lt;url&gt;http://www.ncbi.nlm.nih.gov/pubmed/20066030&lt;/url&gt;&lt;/related-urls&gt;&lt;/urls&gt;&lt;custom2&gt;2794365&lt;/custom2&gt;&lt;electronic-resource-num&gt;10.1371/journal.pgen.1000800&lt;/electronic-resource-num&gt;&lt;language&gt;eng&lt;/language&gt;&lt;/record&gt;&lt;/Cite&gt;&lt;/EndNote&gt;</w:instrText>
      </w:r>
      <w:r w:rsidR="00B65D68" w:rsidRPr="007D41C0">
        <w:rPr>
          <w:rFonts w:ascii="Times" w:hAnsi="Times"/>
          <w:sz w:val="22"/>
          <w:szCs w:val="22"/>
        </w:rPr>
        <w:fldChar w:fldCharType="separate"/>
      </w:r>
      <w:r w:rsidRPr="007D41C0">
        <w:rPr>
          <w:rFonts w:ascii="Times" w:hAnsi="Times"/>
          <w:noProof/>
          <w:sz w:val="22"/>
          <w:szCs w:val="22"/>
        </w:rPr>
        <w:t>{Gat-Viks, 2010 #1972}</w:t>
      </w:r>
      <w:r w:rsidR="00B65D68" w:rsidRPr="007D41C0">
        <w:rPr>
          <w:rFonts w:ascii="Times" w:hAnsi="Times"/>
          <w:sz w:val="22"/>
          <w:szCs w:val="22"/>
        </w:rPr>
        <w:fldChar w:fldCharType="end"/>
      </w:r>
    </w:p>
    <w:p w:rsidR="00B32FF8" w:rsidRDefault="00942B29">
      <w:pPr>
        <w:ind w:firstLine="720"/>
        <w:jc w:val="both"/>
        <w:rPr>
          <w:rFonts w:ascii="Times" w:hAnsi="Times"/>
          <w:sz w:val="22"/>
          <w:szCs w:val="22"/>
        </w:rPr>
      </w:pPr>
      <w:r w:rsidRPr="00942B29">
        <w:rPr>
          <w:rFonts w:ascii="Times" w:hAnsi="Times"/>
          <w:sz w:val="22"/>
          <w:szCs w:val="22"/>
        </w:rPr>
        <w:t xml:space="preserve">Use multiple phenotypes to improve </w:t>
      </w:r>
      <w:proofErr w:type="spellStart"/>
      <w:r w:rsidRPr="00942B29">
        <w:rPr>
          <w:rFonts w:ascii="Times" w:hAnsi="Times"/>
          <w:sz w:val="22"/>
          <w:szCs w:val="22"/>
        </w:rPr>
        <w:t>statistis</w:t>
      </w:r>
      <w:proofErr w:type="spellEnd"/>
      <w:r w:rsidRPr="00942B29">
        <w:rPr>
          <w:rFonts w:ascii="Times" w:hAnsi="Times"/>
          <w:sz w:val="22"/>
          <w:szCs w:val="22"/>
        </w:rPr>
        <w:t xml:space="preserve"> power? For </w:t>
      </w:r>
      <w:proofErr w:type="spellStart"/>
      <w:r w:rsidRPr="00942B29">
        <w:rPr>
          <w:rFonts w:ascii="Times" w:hAnsi="Times"/>
          <w:sz w:val="22"/>
          <w:szCs w:val="22"/>
        </w:rPr>
        <w:t>Firsher’s</w:t>
      </w:r>
      <w:proofErr w:type="spellEnd"/>
      <w:r w:rsidRPr="00942B29">
        <w:rPr>
          <w:rFonts w:ascii="Times" w:hAnsi="Times"/>
          <w:sz w:val="22"/>
          <w:szCs w:val="22"/>
        </w:rPr>
        <w:t xml:space="preserve"> exact test, this seems reasonable. </w:t>
      </w:r>
      <w:proofErr w:type="gramStart"/>
      <w:r w:rsidRPr="00942B29">
        <w:rPr>
          <w:rFonts w:ascii="Times" w:hAnsi="Times"/>
          <w:sz w:val="22"/>
          <w:szCs w:val="22"/>
        </w:rPr>
        <w:t>Genotype type rows is</w:t>
      </w:r>
      <w:proofErr w:type="gramEnd"/>
      <w:r w:rsidRPr="00942B29">
        <w:rPr>
          <w:rFonts w:ascii="Times" w:hAnsi="Times"/>
          <w:sz w:val="22"/>
          <w:szCs w:val="22"/>
        </w:rPr>
        <w:t xml:space="preserve"> the same, but more phenotypes rows (still have sample size problem?). (This can be addressed by simulation study) (</w:t>
      </w:r>
      <w:proofErr w:type="gramStart"/>
      <w:r w:rsidRPr="00942B29">
        <w:rPr>
          <w:rFonts w:ascii="Times" w:hAnsi="Times"/>
          <w:sz w:val="22"/>
          <w:szCs w:val="22"/>
        </w:rPr>
        <w:t>model</w:t>
      </w:r>
      <w:proofErr w:type="gramEnd"/>
      <w:r w:rsidRPr="00942B29">
        <w:rPr>
          <w:rFonts w:ascii="Times" w:hAnsi="Times"/>
          <w:sz w:val="22"/>
          <w:szCs w:val="22"/>
        </w:rPr>
        <w:t xml:space="preserve"> test approach). </w:t>
      </w:r>
    </w:p>
    <w:p w:rsidR="00B32FF8" w:rsidRDefault="00942B29">
      <w:pPr>
        <w:ind w:firstLine="720"/>
        <w:jc w:val="both"/>
        <w:rPr>
          <w:rFonts w:ascii="Times" w:hAnsi="Times"/>
          <w:sz w:val="22"/>
          <w:szCs w:val="22"/>
        </w:rPr>
      </w:pPr>
      <w:proofErr w:type="gramStart"/>
      <w:r w:rsidRPr="00942B29">
        <w:rPr>
          <w:rFonts w:ascii="Times" w:hAnsi="Times"/>
          <w:sz w:val="22"/>
          <w:szCs w:val="22"/>
        </w:rPr>
        <w:t xml:space="preserve">GWAS in </w:t>
      </w:r>
      <w:proofErr w:type="spellStart"/>
      <w:r w:rsidRPr="00942B29">
        <w:rPr>
          <w:rFonts w:ascii="Times" w:hAnsi="Times"/>
          <w:sz w:val="22"/>
          <w:szCs w:val="22"/>
        </w:rPr>
        <w:t>heterogous</w:t>
      </w:r>
      <w:proofErr w:type="spellEnd"/>
      <w:r w:rsidRPr="00942B29">
        <w:rPr>
          <w:rFonts w:ascii="Times" w:hAnsi="Times"/>
          <w:sz w:val="22"/>
          <w:szCs w:val="22"/>
        </w:rPr>
        <w:t xml:space="preserve"> SNPs?</w:t>
      </w:r>
      <w:proofErr w:type="gramEnd"/>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PI-based permeability life span</w:t>
      </w:r>
    </w:p>
    <w:p w:rsidR="00B32FF8" w:rsidRDefault="00942B29">
      <w:pPr>
        <w:jc w:val="both"/>
        <w:rPr>
          <w:rFonts w:ascii="Times" w:hAnsi="Times"/>
          <w:sz w:val="22"/>
          <w:szCs w:val="22"/>
        </w:rPr>
      </w:pPr>
      <w:r w:rsidRPr="00942B29">
        <w:rPr>
          <w:rFonts w:ascii="Times" w:hAnsi="Times"/>
          <w:sz w:val="22"/>
          <w:szCs w:val="22"/>
        </w:rPr>
        <w:t>Glucose on DHE, DHR in CLS</w:t>
      </w:r>
    </w:p>
    <w:p w:rsidR="00B32FF8" w:rsidRDefault="00942B29">
      <w:pPr>
        <w:jc w:val="both"/>
        <w:rPr>
          <w:rFonts w:ascii="Times" w:hAnsi="Times"/>
          <w:sz w:val="22"/>
          <w:szCs w:val="22"/>
        </w:rPr>
      </w:pPr>
      <w:r w:rsidRPr="00942B29">
        <w:rPr>
          <w:rFonts w:ascii="Times" w:hAnsi="Times"/>
          <w:sz w:val="22"/>
          <w:szCs w:val="22"/>
        </w:rPr>
        <w:t>Calorie restriction effect on DHE, DHR-signals</w:t>
      </w:r>
    </w:p>
    <w:p w:rsidR="00B32FF8" w:rsidRDefault="00942B29">
      <w:pPr>
        <w:jc w:val="both"/>
        <w:rPr>
          <w:rFonts w:ascii="Times" w:hAnsi="Times" w:cs="Calibri"/>
          <w:sz w:val="22"/>
          <w:szCs w:val="22"/>
        </w:rPr>
      </w:pPr>
      <w:r w:rsidRPr="00942B29">
        <w:rPr>
          <w:rFonts w:ascii="Times" w:hAnsi="Times"/>
          <w:sz w:val="22"/>
          <w:szCs w:val="22"/>
        </w:rPr>
        <w:t xml:space="preserve">L0 variation, LOH -&gt; mutational genetic robustness, </w:t>
      </w:r>
      <w:r w:rsidRPr="00942B29">
        <w:rPr>
          <w:rFonts w:ascii="Times" w:hAnsi="Times" w:cs="Calibri"/>
          <w:sz w:val="22"/>
          <w:szCs w:val="22"/>
        </w:rPr>
        <w:t>Introduce LOH to selected sequenced strains</w:t>
      </w:r>
    </w:p>
    <w:p w:rsidR="00B32FF8" w:rsidRDefault="00942B29">
      <w:pPr>
        <w:jc w:val="both"/>
        <w:rPr>
          <w:rFonts w:ascii="Times" w:hAnsi="Times"/>
          <w:sz w:val="22"/>
          <w:szCs w:val="22"/>
        </w:rPr>
      </w:pPr>
      <w:r w:rsidRPr="00942B29">
        <w:rPr>
          <w:rFonts w:ascii="Times" w:hAnsi="Times"/>
          <w:sz w:val="22"/>
          <w:szCs w:val="22"/>
        </w:rPr>
        <w:t xml:space="preserve">H2O2 and </w:t>
      </w:r>
      <w:proofErr w:type="spellStart"/>
      <w:r w:rsidRPr="00942B29">
        <w:rPr>
          <w:rFonts w:ascii="Times" w:hAnsi="Times"/>
          <w:sz w:val="22"/>
          <w:szCs w:val="22"/>
        </w:rPr>
        <w:t>paraquat</w:t>
      </w:r>
      <w:proofErr w:type="spellEnd"/>
      <w:r w:rsidRPr="00942B29">
        <w:rPr>
          <w:rFonts w:ascii="Times" w:hAnsi="Times"/>
          <w:sz w:val="22"/>
          <w:szCs w:val="22"/>
        </w:rPr>
        <w:t xml:space="preserve"> tolerance </w:t>
      </w:r>
    </w:p>
    <w:p w:rsidR="00B32FF8" w:rsidRDefault="00942B29">
      <w:pPr>
        <w:jc w:val="both"/>
        <w:rPr>
          <w:rFonts w:ascii="Times" w:hAnsi="Times"/>
          <w:sz w:val="22"/>
          <w:szCs w:val="22"/>
        </w:rPr>
      </w:pPr>
      <w:r w:rsidRPr="00942B29">
        <w:rPr>
          <w:rFonts w:ascii="Times" w:hAnsi="Times"/>
          <w:sz w:val="22"/>
          <w:szCs w:val="22"/>
        </w:rPr>
        <w:t>CLS by CFU and micro-colony analysis</w:t>
      </w:r>
    </w:p>
    <w:p w:rsidR="00B32FF8" w:rsidRDefault="00942B29">
      <w:pPr>
        <w:jc w:val="both"/>
        <w:rPr>
          <w:rFonts w:ascii="Times" w:hAnsi="Times"/>
          <w:sz w:val="22"/>
          <w:szCs w:val="22"/>
        </w:rPr>
      </w:pPr>
      <w:r w:rsidRPr="00942B29">
        <w:rPr>
          <w:rFonts w:ascii="Times" w:hAnsi="Times"/>
          <w:sz w:val="22"/>
          <w:szCs w:val="22"/>
        </w:rPr>
        <w:t>(</w:t>
      </w:r>
      <w:proofErr w:type="spellStart"/>
      <w:r w:rsidRPr="00942B29">
        <w:rPr>
          <w:rFonts w:ascii="Times" w:hAnsi="Times"/>
          <w:sz w:val="22"/>
          <w:szCs w:val="22"/>
        </w:rPr>
        <w:t>Bedalov’s</w:t>
      </w:r>
      <w:proofErr w:type="spellEnd"/>
      <w:r w:rsidRPr="00942B29">
        <w:rPr>
          <w:rFonts w:ascii="Times" w:hAnsi="Times"/>
          <w:sz w:val="22"/>
          <w:szCs w:val="22"/>
        </w:rPr>
        <w:t xml:space="preserve"> </w:t>
      </w:r>
      <w:proofErr w:type="spellStart"/>
      <w:r w:rsidRPr="00942B29">
        <w:rPr>
          <w:rFonts w:ascii="Times" w:hAnsi="Times"/>
          <w:sz w:val="22"/>
          <w:szCs w:val="22"/>
        </w:rPr>
        <w:t>microplating</w:t>
      </w:r>
      <w:proofErr w:type="spellEnd"/>
      <w:r w:rsidRPr="00942B29">
        <w:rPr>
          <w:rFonts w:ascii="Times" w:hAnsi="Times"/>
          <w:sz w:val="22"/>
          <w:szCs w:val="22"/>
        </w:rPr>
        <w:t xml:space="preserve"> assay on lifespan)</w:t>
      </w:r>
    </w:p>
    <w:p w:rsidR="00B32FF8" w:rsidRDefault="00942B29">
      <w:pPr>
        <w:pStyle w:val="Heading4"/>
        <w:spacing w:before="0" w:after="0"/>
        <w:jc w:val="both"/>
        <w:rPr>
          <w:rFonts w:ascii="Times" w:hAnsi="Times"/>
          <w:b w:val="0"/>
          <w:sz w:val="22"/>
          <w:szCs w:val="22"/>
        </w:rPr>
      </w:pPr>
      <w:r w:rsidRPr="00942B29">
        <w:rPr>
          <w:rFonts w:ascii="Times" w:hAnsi="Times"/>
          <w:b w:val="0"/>
          <w:sz w:val="22"/>
          <w:szCs w:val="22"/>
        </w:rPr>
        <w:t xml:space="preserve">CR, </w:t>
      </w:r>
      <w:proofErr w:type="spellStart"/>
      <w:r w:rsidRPr="00942B29">
        <w:rPr>
          <w:rFonts w:ascii="Times" w:hAnsi="Times"/>
          <w:b w:val="0"/>
          <w:sz w:val="22"/>
          <w:szCs w:val="22"/>
        </w:rPr>
        <w:t>Radicicol</w:t>
      </w:r>
      <w:proofErr w:type="spellEnd"/>
      <w:r w:rsidRPr="00942B29">
        <w:rPr>
          <w:rFonts w:ascii="Times" w:hAnsi="Times"/>
          <w:b w:val="0"/>
          <w:sz w:val="22"/>
          <w:szCs w:val="22"/>
        </w:rPr>
        <w:t xml:space="preserve">, </w:t>
      </w:r>
      <w:proofErr w:type="spellStart"/>
      <w:r w:rsidRPr="00942B29">
        <w:rPr>
          <w:rFonts w:ascii="Times" w:hAnsi="Times"/>
          <w:b w:val="0"/>
          <w:sz w:val="22"/>
          <w:szCs w:val="22"/>
        </w:rPr>
        <w:t>rapamycin</w:t>
      </w:r>
      <w:proofErr w:type="spellEnd"/>
      <w:r w:rsidRPr="00942B29">
        <w:rPr>
          <w:rFonts w:ascii="Times" w:hAnsi="Times"/>
          <w:b w:val="0"/>
          <w:sz w:val="22"/>
          <w:szCs w:val="22"/>
        </w:rPr>
        <w:t xml:space="preserve"> on DHE, DHR signals</w:t>
      </w:r>
    </w:p>
    <w:p w:rsidR="00B32FF8" w:rsidRDefault="00B32FF8">
      <w:pPr>
        <w:pStyle w:val="Heading4"/>
        <w:spacing w:before="0" w:after="0"/>
        <w:jc w:val="both"/>
        <w:rPr>
          <w:rFonts w:ascii="Times" w:hAnsi="Times"/>
          <w:b w:val="0"/>
          <w:sz w:val="22"/>
          <w:szCs w:val="22"/>
        </w:rPr>
      </w:pPr>
    </w:p>
    <w:p w:rsidR="00B32FF8" w:rsidRPr="00A82322" w:rsidRDefault="007D41C0">
      <w:pPr>
        <w:pStyle w:val="Heading4"/>
        <w:spacing w:before="0" w:after="0"/>
        <w:jc w:val="both"/>
        <w:rPr>
          <w:rFonts w:ascii="Times" w:hAnsi="Times"/>
          <w:sz w:val="22"/>
          <w:szCs w:val="22"/>
        </w:rPr>
      </w:pPr>
      <w:r w:rsidRPr="007D41C0">
        <w:rPr>
          <w:rFonts w:ascii="Times" w:hAnsi="Times"/>
          <w:sz w:val="22"/>
          <w:szCs w:val="22"/>
        </w:rPr>
        <w:t>Aim 2.5.1</w:t>
      </w:r>
    </w:p>
    <w:p w:rsidR="00B32FF8" w:rsidRDefault="007D41C0">
      <w:pPr>
        <w:pStyle w:val="Heading4"/>
        <w:spacing w:before="0" w:after="0"/>
        <w:jc w:val="both"/>
        <w:rPr>
          <w:rFonts w:ascii="Times" w:hAnsi="Times"/>
          <w:b w:val="0"/>
          <w:sz w:val="22"/>
          <w:szCs w:val="22"/>
        </w:rPr>
      </w:pPr>
      <w:proofErr w:type="gramStart"/>
      <w:r w:rsidRPr="007D41C0">
        <w:rPr>
          <w:rFonts w:ascii="Times" w:hAnsi="Times"/>
          <w:sz w:val="22"/>
          <w:szCs w:val="22"/>
        </w:rPr>
        <w:t>Aim 2.5.2.</w:t>
      </w:r>
      <w:proofErr w:type="gramEnd"/>
      <w:r w:rsidR="00942B29" w:rsidRPr="00942B29">
        <w:rPr>
          <w:rFonts w:ascii="Times" w:hAnsi="Times"/>
          <w:b w:val="0"/>
          <w:sz w:val="22"/>
          <w:szCs w:val="22"/>
        </w:rPr>
        <w:t xml:space="preserve"> Compare the results of GWS with phenotypic measures of deletion mutants and machine learning predictions. </w:t>
      </w:r>
    </w:p>
    <w:p w:rsidR="00B32FF8" w:rsidRDefault="00942B29">
      <w:pPr>
        <w:pStyle w:val="Heading5"/>
        <w:spacing w:before="0"/>
        <w:jc w:val="both"/>
        <w:rPr>
          <w:rFonts w:ascii="Times" w:hAnsi="Times"/>
          <w:sz w:val="22"/>
          <w:szCs w:val="22"/>
        </w:rPr>
      </w:pPr>
      <w:r w:rsidRPr="00942B29">
        <w:rPr>
          <w:rFonts w:ascii="Times" w:hAnsi="Times"/>
          <w:sz w:val="22"/>
          <w:szCs w:val="22"/>
        </w:rPr>
        <w:t>GWA-aging (probably not a good idea in NSF proposal, more suited for NIH proposal)</w:t>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Human longevity -GWA study, </w:t>
      </w:r>
      <w:r w:rsidR="00B65D68" w:rsidRPr="00942B29">
        <w:rPr>
          <w:rFonts w:ascii="Times" w:hAnsi="Times"/>
          <w:color w:val="auto"/>
          <w:sz w:val="22"/>
          <w:szCs w:val="22"/>
        </w:rPr>
        <w:fldChar w:fldCharType="begin"/>
      </w:r>
      <w:r w:rsidRPr="00942B29">
        <w:rPr>
          <w:rFonts w:ascii="Times" w:hAnsi="Times"/>
          <w:color w:val="auto"/>
          <w:sz w:val="22"/>
          <w:szCs w:val="22"/>
        </w:rPr>
        <w:instrText xml:space="preserve">EN.CITE </w:instrText>
      </w:r>
      <w:r w:rsidR="00B65D68" w:rsidRPr="00942B29">
        <w:rPr>
          <w:rFonts w:ascii="Times" w:hAnsi="Times"/>
          <w:color w:val="auto"/>
          <w:sz w:val="22"/>
          <w:szCs w:val="22"/>
        </w:rPr>
        <w:fldChar w:fldCharType="begin"/>
      </w:r>
      <w:r w:rsidRPr="00942B29">
        <w:rPr>
          <w:rFonts w:ascii="Times" w:hAnsi="Times"/>
          <w:color w:val="auto"/>
          <w:sz w:val="22"/>
          <w:szCs w:val="22"/>
        </w:rPr>
        <w:instrText xml:space="preserve">EN.CITE.DATA </w:instrText>
      </w:r>
      <w:r w:rsidR="00B65D68" w:rsidRPr="00942B29">
        <w:rPr>
          <w:rFonts w:ascii="Times" w:hAnsi="Times"/>
          <w:color w:val="auto"/>
          <w:sz w:val="22"/>
          <w:szCs w:val="22"/>
        </w:rPr>
        <w:fldChar w:fldCharType="end"/>
      </w:r>
      <w:r w:rsidR="00B65D68" w:rsidRPr="00942B29">
        <w:rPr>
          <w:rFonts w:ascii="Times" w:hAnsi="Times"/>
          <w:color w:val="auto"/>
          <w:sz w:val="22"/>
          <w:szCs w:val="22"/>
        </w:rPr>
        <w:fldChar w:fldCharType="separate"/>
      </w:r>
      <w:r w:rsidRPr="00942B29">
        <w:rPr>
          <w:rFonts w:ascii="Times" w:hAnsi="Times"/>
          <w:color w:val="auto"/>
          <w:sz w:val="22"/>
          <w:szCs w:val="22"/>
        </w:rPr>
        <w:t>{Bergman, 2007 #1503;Barzilai, 2010 #1502}</w:t>
      </w:r>
      <w:r w:rsidR="00B65D68" w:rsidRPr="00942B29">
        <w:rPr>
          <w:rFonts w:ascii="Times" w:hAnsi="Times"/>
          <w:color w:val="auto"/>
          <w:sz w:val="22"/>
          <w:szCs w:val="22"/>
        </w:rPr>
        <w:fldChar w:fldCharType="end"/>
      </w:r>
      <w:r w:rsidRPr="00942B29">
        <w:rPr>
          <w:rFonts w:ascii="Times" w:hAnsi="Times"/>
          <w:color w:val="auto"/>
          <w:sz w:val="22"/>
          <w:szCs w:val="22"/>
        </w:rPr>
        <w:t xml:space="preserve"> </w:t>
      </w:r>
      <w:proofErr w:type="gramStart"/>
      <w:r w:rsidRPr="00942B29">
        <w:rPr>
          <w:rFonts w:ascii="Times" w:hAnsi="Times"/>
          <w:color w:val="auto"/>
          <w:sz w:val="22"/>
          <w:szCs w:val="22"/>
        </w:rPr>
        <w:t>A</w:t>
      </w:r>
      <w:proofErr w:type="gramEnd"/>
      <w:r w:rsidRPr="00942B29">
        <w:rPr>
          <w:rFonts w:ascii="Times" w:hAnsi="Times"/>
          <w:color w:val="auto"/>
          <w:sz w:val="22"/>
          <w:szCs w:val="22"/>
        </w:rPr>
        <w:t xml:space="preserve"> gene interaction sub-network was constructed for longevity-associated genes. </w:t>
      </w:r>
    </w:p>
    <w:p w:rsidR="00B32FF8" w:rsidRDefault="00B65D68">
      <w:pPr>
        <w:pStyle w:val="Heading6"/>
        <w:spacing w:before="0"/>
        <w:jc w:val="both"/>
        <w:rPr>
          <w:rFonts w:ascii="Times" w:hAnsi="Times"/>
          <w:color w:val="auto"/>
          <w:sz w:val="22"/>
          <w:szCs w:val="22"/>
        </w:rPr>
      </w:pPr>
      <w:r w:rsidRPr="00942B29">
        <w:rPr>
          <w:rFonts w:ascii="Times" w:hAnsi="Times"/>
          <w:color w:val="auto"/>
          <w:sz w:val="22"/>
          <w:szCs w:val="22"/>
        </w:rPr>
        <w:fldChar w:fldCharType="begin"/>
      </w:r>
      <w:r w:rsidR="00942B29" w:rsidRPr="00942B29">
        <w:rPr>
          <w:rFonts w:ascii="Times" w:hAnsi="Times"/>
          <w:color w:val="auto"/>
          <w:sz w:val="22"/>
          <w:szCs w:val="22"/>
        </w:rPr>
        <w:instrText xml:space="preserve">EN.CITE </w:instrText>
      </w:r>
      <w:r w:rsidRPr="00942B29">
        <w:rPr>
          <w:rFonts w:ascii="Times" w:hAnsi="Times"/>
          <w:color w:val="auto"/>
          <w:sz w:val="22"/>
          <w:szCs w:val="22"/>
        </w:rPr>
        <w:fldChar w:fldCharType="begin"/>
      </w:r>
      <w:r w:rsidR="00942B29" w:rsidRPr="00942B29">
        <w:rPr>
          <w:rFonts w:ascii="Times" w:hAnsi="Times"/>
          <w:color w:val="auto"/>
          <w:sz w:val="22"/>
          <w:szCs w:val="22"/>
        </w:rPr>
        <w:instrText xml:space="preserve">EN.CITE.DATA </w:instrText>
      </w:r>
      <w:r w:rsidRPr="00942B29">
        <w:rPr>
          <w:rFonts w:ascii="Times" w:hAnsi="Times"/>
          <w:color w:val="auto"/>
          <w:sz w:val="22"/>
          <w:szCs w:val="22"/>
        </w:rPr>
        <w:fldChar w:fldCharType="end"/>
      </w:r>
      <w:r w:rsidRPr="00942B29">
        <w:rPr>
          <w:rFonts w:ascii="Times" w:hAnsi="Times"/>
          <w:color w:val="auto"/>
          <w:sz w:val="22"/>
          <w:szCs w:val="22"/>
        </w:rPr>
        <w:fldChar w:fldCharType="separate"/>
      </w:r>
      <w:r w:rsidR="00942B29" w:rsidRPr="00942B29">
        <w:rPr>
          <w:rFonts w:ascii="Times" w:hAnsi="Times"/>
          <w:color w:val="auto"/>
          <w:sz w:val="22"/>
          <w:szCs w:val="22"/>
        </w:rPr>
        <w:t>{Atzmon, 2008 #1504;Barzilai, 2006 #1505;Atzmon, 2006 #1506;Barzilai, 2003 #1507}</w:t>
      </w:r>
      <w:r w:rsidRPr="00942B29">
        <w:rPr>
          <w:rFonts w:ascii="Times" w:hAnsi="Times"/>
          <w:color w:val="auto"/>
          <w:sz w:val="22"/>
          <w:szCs w:val="22"/>
        </w:rPr>
        <w:fldChar w:fldCharType="end"/>
      </w:r>
    </w:p>
    <w:p w:rsidR="00B32FF8" w:rsidRDefault="00B65D68">
      <w:pPr>
        <w:pStyle w:val="Heading6"/>
        <w:spacing w:before="0"/>
        <w:jc w:val="both"/>
        <w:rPr>
          <w:rFonts w:ascii="Times" w:hAnsi="Times"/>
          <w:color w:val="auto"/>
          <w:sz w:val="22"/>
          <w:szCs w:val="22"/>
        </w:rPr>
      </w:pPr>
      <w:r w:rsidRPr="00942B29">
        <w:rPr>
          <w:rFonts w:ascii="Times" w:hAnsi="Times"/>
          <w:color w:val="auto"/>
          <w:sz w:val="22"/>
          <w:szCs w:val="22"/>
        </w:rPr>
        <w:fldChar w:fldCharType="begin"/>
      </w:r>
      <w:r w:rsidR="00942B29" w:rsidRPr="00942B29">
        <w:rPr>
          <w:rFonts w:ascii="Times" w:hAnsi="Times"/>
          <w:color w:val="auto"/>
          <w:sz w:val="22"/>
          <w:szCs w:val="22"/>
        </w:rPr>
        <w:instrText xml:space="preserve">EN.CITE </w:instrText>
      </w:r>
      <w:r w:rsidRPr="00942B29">
        <w:rPr>
          <w:rFonts w:ascii="Times" w:hAnsi="Times"/>
          <w:color w:val="auto"/>
          <w:sz w:val="22"/>
          <w:szCs w:val="22"/>
        </w:rPr>
        <w:fldChar w:fldCharType="begin"/>
      </w:r>
      <w:r w:rsidR="00942B29" w:rsidRPr="00942B29">
        <w:rPr>
          <w:rFonts w:ascii="Times" w:hAnsi="Times"/>
          <w:color w:val="auto"/>
          <w:sz w:val="22"/>
          <w:szCs w:val="22"/>
        </w:rPr>
        <w:instrText xml:space="preserve">EN.CITE.DATA </w:instrText>
      </w:r>
      <w:r w:rsidRPr="00942B29">
        <w:rPr>
          <w:rFonts w:ascii="Times" w:hAnsi="Times"/>
          <w:color w:val="auto"/>
          <w:sz w:val="22"/>
          <w:szCs w:val="22"/>
        </w:rPr>
        <w:fldChar w:fldCharType="end"/>
      </w:r>
      <w:r w:rsidRPr="00942B29">
        <w:rPr>
          <w:rFonts w:ascii="Times" w:hAnsi="Times"/>
          <w:color w:val="auto"/>
          <w:sz w:val="22"/>
          <w:szCs w:val="22"/>
        </w:rPr>
        <w:fldChar w:fldCharType="separate"/>
      </w:r>
      <w:r w:rsidR="00942B29" w:rsidRPr="00942B29">
        <w:rPr>
          <w:rFonts w:ascii="Times" w:hAnsi="Times"/>
          <w:color w:val="auto"/>
          <w:sz w:val="22"/>
          <w:szCs w:val="22"/>
        </w:rPr>
        <w:t>{Boger, 2011 #1508;Boes, 2009 #1509;Heid, 2008 #1510;Boes, 2008 #1511}</w:t>
      </w:r>
      <w:r w:rsidRPr="00942B29">
        <w:rPr>
          <w:rFonts w:ascii="Times" w:hAnsi="Times"/>
          <w:color w:val="auto"/>
          <w:sz w:val="22"/>
          <w:szCs w:val="22"/>
        </w:rPr>
        <w:fldChar w:fldCharType="end"/>
      </w:r>
    </w:p>
    <w:p w:rsidR="00B32FF8" w:rsidRDefault="00B32FF8">
      <w:pPr>
        <w:pStyle w:val="Heading6"/>
        <w:spacing w:before="0"/>
        <w:jc w:val="both"/>
        <w:rPr>
          <w:rFonts w:ascii="Times" w:hAnsi="Times"/>
          <w:color w:val="auto"/>
          <w:sz w:val="22"/>
          <w:szCs w:val="22"/>
        </w:rPr>
      </w:pP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power analysis in </w:t>
      </w:r>
      <w:proofErr w:type="spellStart"/>
      <w:r w:rsidRPr="00942B29">
        <w:rPr>
          <w:rFonts w:ascii="Times" w:hAnsi="Times"/>
          <w:color w:val="auto"/>
          <w:sz w:val="22"/>
          <w:szCs w:val="22"/>
        </w:rPr>
        <w:t>gwa</w:t>
      </w:r>
      <w:proofErr w:type="spellEnd"/>
      <w:r w:rsidRPr="00942B29">
        <w:rPr>
          <w:rFonts w:ascii="Times" w:hAnsi="Times"/>
          <w:color w:val="auto"/>
          <w:sz w:val="22"/>
          <w:szCs w:val="22"/>
        </w:rPr>
        <w:t xml:space="preserve"> </w:t>
      </w:r>
      <w:r w:rsidR="00B65D68" w:rsidRPr="00942B29">
        <w:rPr>
          <w:rFonts w:ascii="Times" w:hAnsi="Times"/>
          <w:color w:val="auto"/>
          <w:sz w:val="22"/>
          <w:szCs w:val="22"/>
        </w:rPr>
        <w:fldChar w:fldCharType="begin"/>
      </w:r>
      <w:r w:rsidRPr="00942B29">
        <w:rPr>
          <w:rFonts w:ascii="Times" w:hAnsi="Times"/>
          <w:color w:val="auto"/>
          <w:sz w:val="22"/>
          <w:szCs w:val="22"/>
        </w:rPr>
        <w:instrText>EN.CITE &lt;EndNote&gt;&lt;Cite&gt;&lt;Author&gt;Klein&lt;/Author&gt;&lt;Year&gt;2007&lt;/Year&gt;&lt;RecNum&gt;1512&lt;/RecNum&gt;&lt;record&gt;&lt;rec-number&gt;1512&lt;/rec-number&gt;&lt;foreign-keys&gt;&lt;key app="EN" db-id="axwzwatz8afev5eddwsvazaqtxstdf2axv55"&gt;1512&lt;/key&gt;&lt;/foreign-keys&gt;&lt;ref-type name="Journal Article"&gt;17&lt;/ref-type&gt;&lt;contributors&gt;&lt;authors&gt;&lt;author&gt;Klein, R. J.&lt;/author&gt;&lt;/authors&gt;&lt;/contributors&gt;&lt;auth-address&gt;Program in Cancer Biology and Genetics, Memorial Sloan-Kettering Cancer Center, 1275 York Avenue, New York, NY, USA. kleinr@mskcc.org&lt;/auth-address&gt;&lt;titles&gt;&lt;title&gt;Power analysis for genome-wide association studies&lt;/title&gt;&lt;secondary-title&gt;BMC Genet&lt;/secondary-title&gt;&lt;/titles&gt;&lt;periodical&gt;&lt;full-title&gt;BMC Genet&lt;/full-title&gt;&lt;/periodical&gt;&lt;pages&gt;58&lt;/pages&gt;&lt;volume&gt;8&lt;/volume&gt;&lt;edition&gt;2007/08/30&lt;/edition&gt;&lt;keywords&gt;&lt;keyword&gt;Computational Biology&lt;/keyword&gt;&lt;keyword&gt;Gene Frequency&lt;/keyword&gt;&lt;keyword&gt;Genetic Markers&lt;/keyword&gt;&lt;keyword&gt;Genetic Predisposition to Disease/*genetics&lt;/keyword&gt;&lt;keyword&gt;*Genome, Human&lt;/keyword&gt;&lt;keyword&gt;Genotype&lt;/keyword&gt;&lt;keyword&gt;Humans&lt;/keyword&gt;&lt;keyword&gt;*Models, Genetic&lt;/keyword&gt;&lt;keyword&gt;*Polymorphism, Single Nucleotide&lt;/keyword&gt;&lt;/keywords&gt;&lt;dates&gt;&lt;year&gt;2007&lt;/year&gt;&lt;/dates&gt;&lt;isbn&gt;1471-2156 (Electronic)&amp;#xD;1471-2156 (Linking)&lt;/isbn&gt;&lt;accession-num&gt;17725844&lt;/accession-num&gt;&lt;urls&gt;&lt;related-urls&gt;&lt;url&gt;http://www.ncbi.nlm.nih.gov/entrez/query.fcgi?cmd=Retrieve&amp;amp;db=PubMed&amp;amp;dopt=Citation&amp;amp;list_uids=17725844&lt;/url&gt;&lt;/related-urls&gt;&lt;/urls&gt;&lt;custom2&gt;2042984&lt;/custom2&gt;&lt;electronic-resource-num&gt;1471-2156-8-58 [pii]&amp;#xD;10.1186/1471-2156-8-58&lt;/electronic-resource-num&gt;&lt;language&gt;eng&lt;/language&gt;&lt;/record&gt;&lt;/Cite&gt;&lt;/EndNote&gt;</w:instrText>
      </w:r>
      <w:r w:rsidR="00B65D68" w:rsidRPr="00942B29">
        <w:rPr>
          <w:rFonts w:ascii="Times" w:hAnsi="Times"/>
          <w:color w:val="auto"/>
          <w:sz w:val="22"/>
          <w:szCs w:val="22"/>
        </w:rPr>
        <w:fldChar w:fldCharType="separate"/>
      </w:r>
      <w:r w:rsidRPr="00942B29">
        <w:rPr>
          <w:rFonts w:ascii="Times" w:hAnsi="Times"/>
          <w:noProof/>
          <w:color w:val="auto"/>
          <w:sz w:val="22"/>
          <w:szCs w:val="22"/>
        </w:rPr>
        <w:t>{Klein, 2007 #1512}</w:t>
      </w:r>
      <w:r w:rsidR="00B65D68" w:rsidRPr="00942B29">
        <w:rPr>
          <w:rFonts w:ascii="Times" w:hAnsi="Times"/>
          <w:color w:val="auto"/>
          <w:sz w:val="22"/>
          <w:szCs w:val="22"/>
        </w:rPr>
        <w:fldChar w:fldCharType="end"/>
      </w:r>
    </w:p>
    <w:p w:rsidR="00B32FF8" w:rsidRDefault="00942B29">
      <w:pPr>
        <w:pStyle w:val="Heading6"/>
        <w:spacing w:before="0"/>
        <w:jc w:val="both"/>
        <w:rPr>
          <w:rFonts w:ascii="Times" w:hAnsi="Times"/>
          <w:color w:val="auto"/>
          <w:sz w:val="22"/>
          <w:szCs w:val="22"/>
        </w:rPr>
      </w:pPr>
      <w:r w:rsidRPr="00942B29">
        <w:rPr>
          <w:rFonts w:ascii="Times" w:hAnsi="Times"/>
          <w:color w:val="auto"/>
          <w:sz w:val="22"/>
          <w:szCs w:val="22"/>
        </w:rPr>
        <w:t xml:space="preserve">design of </w:t>
      </w:r>
      <w:proofErr w:type="spellStart"/>
      <w:r w:rsidRPr="00942B29">
        <w:rPr>
          <w:rFonts w:ascii="Times" w:hAnsi="Times"/>
          <w:color w:val="auto"/>
          <w:sz w:val="22"/>
          <w:szCs w:val="22"/>
        </w:rPr>
        <w:t>gwa</w:t>
      </w:r>
      <w:proofErr w:type="spellEnd"/>
      <w:r w:rsidRPr="00942B29">
        <w:rPr>
          <w:rFonts w:ascii="Times" w:hAnsi="Times"/>
          <w:color w:val="auto"/>
          <w:sz w:val="22"/>
          <w:szCs w:val="22"/>
        </w:rPr>
        <w:t xml:space="preserve"> </w:t>
      </w:r>
      <w:r w:rsidR="00B65D68" w:rsidRPr="00942B29">
        <w:rPr>
          <w:rFonts w:ascii="Times" w:hAnsi="Times"/>
          <w:color w:val="auto"/>
          <w:sz w:val="22"/>
          <w:szCs w:val="22"/>
        </w:rPr>
        <w:fldChar w:fldCharType="begin"/>
      </w:r>
      <w:r w:rsidRPr="00942B29">
        <w:rPr>
          <w:rFonts w:ascii="Times" w:hAnsi="Times"/>
          <w:color w:val="auto"/>
          <w:sz w:val="22"/>
          <w:szCs w:val="22"/>
        </w:rPr>
        <w:instrText>EN.CITE &lt;EndNote&gt;&lt;Cite&gt;&lt;Author&gt;Amos&lt;/Author&gt;&lt;Year&gt;2007&lt;/Year&gt;&lt;RecNum&gt;1513&lt;/RecNum&gt;&lt;record&gt;&lt;rec-number&gt;1513&lt;/rec-number&gt;&lt;foreign-keys&gt;&lt;key app="EN" db-id="axwzwatz8afev5eddwsvazaqtxstdf2axv55"&gt;1513&lt;/key&gt;&lt;/foreign-keys&gt;&lt;ref-type name="Journal Article"&gt;17&lt;/ref-type&gt;&lt;contributors&gt;&lt;authors&gt;&lt;author&gt;Amos, C. I.&lt;/author&gt;&lt;/authors&gt;&lt;/contributors&gt;&lt;auth-address&gt;Department of Epidemiology, UT M.D. Anderson Cancer Center, 1155 Pressler Street, Houston, TX 77030, USA. camos@manderson.org&lt;/auth-address&gt;&lt;titles&gt;&lt;title&gt;Successful design and conduct of genome-wide association studies&lt;/title&gt;&lt;secondary-title&gt;Hum Mol Genet&lt;/secondary-title&gt;&lt;/titles&gt;&lt;periodical&gt;&lt;full-title&gt;Hum Mol Genet&lt;/full-title&gt;&lt;/periodical&gt;&lt;pages&gt;R220-5&lt;/pages&gt;&lt;volume&gt;16 Spec No. 2&lt;/volume&gt;&lt;edition&gt;2007/06/29&lt;/edition&gt;&lt;keywords&gt;&lt;keyword&gt;Alleles&lt;/keyword&gt;&lt;keyword&gt;Complement Factor H/genetics&lt;/keyword&gt;&lt;keyword&gt;Diabetes Mellitus, Type 2/genetics&lt;/keyword&gt;&lt;keyword&gt;Gene Frequency&lt;/keyword&gt;&lt;keyword&gt;*Genome, Human&lt;/keyword&gt;&lt;keyword&gt;Genomics/*methods/statistics &amp;amp; numerical data&lt;/keyword&gt;&lt;keyword&gt;Humans&lt;/keyword&gt;&lt;keyword&gt;Macular Degeneration/genetics&lt;/keyword&gt;&lt;keyword&gt;Polymorphism, Single Nucleotide&lt;/keyword&gt;&lt;/keywords&gt;&lt;dates&gt;&lt;year&gt;2007&lt;/year&gt;&lt;pub-dates&gt;&lt;date&gt;Oct 15&lt;/date&gt;&lt;/pub-dates&gt;&lt;/dates&gt;&lt;isbn&gt;0964-6906 (Print)&amp;#xD;0964-6906 (Linking)&lt;/isbn&gt;&lt;accession-num&gt;17597095&lt;/accession-num&gt;&lt;urls&gt;&lt;related-urls&gt;&lt;url&gt;http://www.ncbi.nlm.nih.gov/entrez/query.fcgi?cmd=Retrieve&amp;amp;db=PubMed&amp;amp;dopt=Citation&amp;amp;list_uids=17597095&lt;/url&gt;&lt;/related-urls&gt;&lt;/urls&gt;&lt;custom2&gt;2691963&lt;/custom2&gt;&lt;electronic-resource-num&gt;ddm161 [pii]&amp;#xD;10.1093/hmg/ddm161&lt;/electronic-resource-num&gt;&lt;language&gt;eng&lt;/language&gt;&lt;/record&gt;&lt;/Cite&gt;&lt;/EndNote&gt;</w:instrText>
      </w:r>
      <w:r w:rsidR="00B65D68" w:rsidRPr="00942B29">
        <w:rPr>
          <w:rFonts w:ascii="Times" w:hAnsi="Times"/>
          <w:color w:val="auto"/>
          <w:sz w:val="22"/>
          <w:szCs w:val="22"/>
        </w:rPr>
        <w:fldChar w:fldCharType="separate"/>
      </w:r>
      <w:r w:rsidRPr="00942B29">
        <w:rPr>
          <w:rFonts w:ascii="Times" w:hAnsi="Times"/>
          <w:noProof/>
          <w:color w:val="auto"/>
          <w:sz w:val="22"/>
          <w:szCs w:val="22"/>
        </w:rPr>
        <w:t>{Amos, 2007 #1513}</w:t>
      </w:r>
      <w:r w:rsidR="00B65D68" w:rsidRPr="00942B29">
        <w:rPr>
          <w:rFonts w:ascii="Times" w:hAnsi="Times"/>
          <w:color w:val="auto"/>
          <w:sz w:val="22"/>
          <w:szCs w:val="22"/>
        </w:rPr>
        <w:fldChar w:fldCharType="end"/>
      </w:r>
    </w:p>
    <w:p w:rsidR="00B32FF8" w:rsidRDefault="00B32FF8">
      <w:pPr>
        <w:pStyle w:val="Heading6"/>
        <w:spacing w:before="0"/>
        <w:jc w:val="both"/>
        <w:rPr>
          <w:rFonts w:ascii="Times" w:hAnsi="Times"/>
          <w:color w:val="auto"/>
          <w:sz w:val="22"/>
          <w:szCs w:val="22"/>
        </w:rPr>
      </w:pPr>
    </w:p>
    <w:p w:rsidR="00B32FF8" w:rsidRDefault="00942B29">
      <w:pPr>
        <w:pStyle w:val="Heading6"/>
        <w:spacing w:before="0"/>
        <w:jc w:val="both"/>
        <w:rPr>
          <w:rFonts w:ascii="Times" w:hAnsi="Times"/>
          <w:color w:val="auto"/>
          <w:sz w:val="22"/>
          <w:szCs w:val="22"/>
        </w:rPr>
      </w:pPr>
      <w:proofErr w:type="gramStart"/>
      <w:r w:rsidRPr="00942B29">
        <w:rPr>
          <w:rFonts w:ascii="Times" w:hAnsi="Times"/>
          <w:color w:val="auto"/>
          <w:sz w:val="22"/>
          <w:szCs w:val="22"/>
        </w:rPr>
        <w:t>stratification</w:t>
      </w:r>
      <w:proofErr w:type="gramEnd"/>
      <w:r w:rsidRPr="00942B29">
        <w:rPr>
          <w:rFonts w:ascii="Times" w:hAnsi="Times"/>
          <w:color w:val="auto"/>
          <w:sz w:val="22"/>
          <w:szCs w:val="22"/>
        </w:rPr>
        <w:t xml:space="preserve"> may bring additional bias in yeast </w:t>
      </w:r>
      <w:proofErr w:type="spellStart"/>
      <w:r w:rsidRPr="00942B29">
        <w:rPr>
          <w:rFonts w:ascii="Times" w:hAnsi="Times"/>
          <w:color w:val="auto"/>
          <w:sz w:val="22"/>
          <w:szCs w:val="22"/>
        </w:rPr>
        <w:t>gwa</w:t>
      </w:r>
      <w:proofErr w:type="spellEnd"/>
      <w:r w:rsidRPr="00942B29">
        <w:rPr>
          <w:rFonts w:ascii="Times" w:hAnsi="Times"/>
          <w:color w:val="auto"/>
          <w:sz w:val="22"/>
          <w:szCs w:val="22"/>
        </w:rPr>
        <w:t xml:space="preserve">. </w:t>
      </w:r>
    </w:p>
    <w:p w:rsidR="00B32FF8" w:rsidRDefault="00942B29">
      <w:pPr>
        <w:pStyle w:val="Heading5"/>
        <w:spacing w:before="0"/>
        <w:jc w:val="both"/>
        <w:rPr>
          <w:rFonts w:ascii="Times" w:hAnsi="Times"/>
          <w:sz w:val="22"/>
          <w:szCs w:val="22"/>
        </w:rPr>
      </w:pPr>
      <w:r w:rsidRPr="00942B29">
        <w:rPr>
          <w:rFonts w:ascii="Times" w:hAnsi="Times"/>
          <w:sz w:val="22"/>
          <w:szCs w:val="22"/>
        </w:rPr>
        <w:t>Candidate gene approach</w:t>
      </w:r>
    </w:p>
    <w:p w:rsidR="00B32FF8" w:rsidRDefault="00B32FF8">
      <w:pPr>
        <w:jc w:val="both"/>
        <w:rPr>
          <w:rFonts w:ascii="Times" w:hAnsi="Times"/>
          <w:bCs/>
          <w:kern w:val="32"/>
          <w:sz w:val="22"/>
          <w:szCs w:val="22"/>
        </w:rPr>
      </w:pPr>
    </w:p>
    <w:p w:rsidR="008C5F0A" w:rsidRPr="00400F9F" w:rsidRDefault="007D41C0">
      <w:pPr>
        <w:pStyle w:val="Heading3"/>
        <w:ind w:left="0" w:firstLine="0"/>
        <w:jc w:val="both"/>
        <w:rPr>
          <w:rFonts w:ascii="Times" w:hAnsi="Times"/>
          <w:sz w:val="22"/>
          <w:szCs w:val="22"/>
        </w:rPr>
      </w:pPr>
      <w:commentRangeStart w:id="233"/>
      <w:proofErr w:type="gramStart"/>
      <w:r w:rsidRPr="007D41C0">
        <w:rPr>
          <w:rFonts w:ascii="Times" w:hAnsi="Times"/>
          <w:sz w:val="22"/>
          <w:szCs w:val="22"/>
        </w:rPr>
        <w:t>Aim 2.6.</w:t>
      </w:r>
      <w:proofErr w:type="gramEnd"/>
      <w:r w:rsidRPr="007D41C0">
        <w:rPr>
          <w:rFonts w:ascii="Times" w:hAnsi="Times"/>
          <w:sz w:val="22"/>
          <w:szCs w:val="22"/>
        </w:rPr>
        <w:t xml:space="preserve"> Develop a prototype ODE based model for cellular senescence, proliferation, and ROS </w:t>
      </w:r>
      <w:proofErr w:type="spellStart"/>
      <w:r w:rsidRPr="007D41C0">
        <w:rPr>
          <w:rFonts w:ascii="Times" w:hAnsi="Times"/>
          <w:sz w:val="22"/>
          <w:szCs w:val="22"/>
        </w:rPr>
        <w:t>hormesis</w:t>
      </w:r>
      <w:proofErr w:type="spellEnd"/>
      <w:r w:rsidRPr="007D41C0">
        <w:rPr>
          <w:rFonts w:ascii="Times" w:hAnsi="Times"/>
          <w:sz w:val="22"/>
          <w:szCs w:val="22"/>
        </w:rPr>
        <w:t>.</w:t>
      </w:r>
      <w:commentRangeEnd w:id="233"/>
      <w:r w:rsidRPr="007D41C0">
        <w:rPr>
          <w:rStyle w:val="CommentReference"/>
          <w:rFonts w:ascii="Times" w:hAnsi="Times"/>
          <w:sz w:val="22"/>
        </w:rPr>
        <w:commentReference w:id="233"/>
      </w:r>
      <w:r w:rsidRPr="007D41C0">
        <w:rPr>
          <w:rFonts w:ascii="Times" w:hAnsi="Times"/>
          <w:sz w:val="22"/>
          <w:szCs w:val="22"/>
        </w:rPr>
        <w:t xml:space="preserve"> Brain and </w:t>
      </w:r>
      <w:proofErr w:type="spellStart"/>
      <w:r w:rsidRPr="007D41C0">
        <w:rPr>
          <w:rFonts w:ascii="Times" w:hAnsi="Times"/>
          <w:sz w:val="22"/>
          <w:szCs w:val="22"/>
        </w:rPr>
        <w:t>Cousens</w:t>
      </w:r>
      <w:proofErr w:type="spellEnd"/>
      <w:r w:rsidRPr="007D41C0">
        <w:rPr>
          <w:rFonts w:ascii="Times" w:hAnsi="Times"/>
          <w:sz w:val="22"/>
          <w:szCs w:val="22"/>
        </w:rPr>
        <w:t xml:space="preserve"> model allows for </w:t>
      </w:r>
      <w:proofErr w:type="spellStart"/>
      <w:r w:rsidRPr="007D41C0">
        <w:rPr>
          <w:rFonts w:ascii="Times" w:hAnsi="Times"/>
          <w:sz w:val="22"/>
          <w:szCs w:val="22"/>
        </w:rPr>
        <w:t>hormesis</w:t>
      </w:r>
      <w:proofErr w:type="spellEnd"/>
      <w:r w:rsidRPr="007D41C0">
        <w:rPr>
          <w:rFonts w:ascii="Times" w:hAnsi="Times"/>
          <w:sz w:val="22"/>
          <w:szCs w:val="22"/>
        </w:rPr>
        <w:t xml:space="preserve"> {</w:t>
      </w:r>
      <w:proofErr w:type="spellStart"/>
      <w:r w:rsidRPr="007D41C0">
        <w:rPr>
          <w:rFonts w:ascii="Times" w:hAnsi="Times"/>
          <w:sz w:val="22"/>
          <w:szCs w:val="22"/>
        </w:rPr>
        <w:t>Belz</w:t>
      </w:r>
      <w:proofErr w:type="spellEnd"/>
      <w:r w:rsidRPr="007D41C0">
        <w:rPr>
          <w:rFonts w:ascii="Times" w:hAnsi="Times"/>
          <w:sz w:val="22"/>
          <w:szCs w:val="22"/>
        </w:rPr>
        <w:t>, 2012 #2154</w:t>
      </w:r>
      <w:proofErr w:type="gramStart"/>
      <w:r w:rsidRPr="007D41C0">
        <w:rPr>
          <w:rFonts w:ascii="Times" w:hAnsi="Times"/>
          <w:sz w:val="22"/>
          <w:szCs w:val="22"/>
        </w:rPr>
        <w:t>}[</w:t>
      </w:r>
      <w:proofErr w:type="gramEnd"/>
      <w:r w:rsidRPr="007D41C0">
        <w:rPr>
          <w:rFonts w:ascii="Times" w:hAnsi="Times"/>
          <w:sz w:val="22"/>
          <w:szCs w:val="22"/>
        </w:rPr>
        <w:t xml:space="preserve">Brain, </w:t>
      </w:r>
      <w:proofErr w:type="spellStart"/>
      <w:r w:rsidRPr="007D41C0">
        <w:rPr>
          <w:rFonts w:ascii="Times" w:hAnsi="Times"/>
          <w:sz w:val="22"/>
          <w:szCs w:val="22"/>
        </w:rPr>
        <w:t>Cousen</w:t>
      </w:r>
      <w:proofErr w:type="spellEnd"/>
      <w:r w:rsidRPr="007D41C0">
        <w:rPr>
          <w:rFonts w:ascii="Times" w:hAnsi="Times"/>
          <w:sz w:val="22"/>
          <w:szCs w:val="22"/>
        </w:rPr>
        <w:t xml:space="preserve"> 1989, Weed Res] </w:t>
      </w:r>
    </w:p>
    <w:p w:rsidR="006E55D5" w:rsidRDefault="006E55D5">
      <w:pPr>
        <w:rPr>
          <w:rFonts w:ascii="Times" w:hAnsi="Times"/>
          <w:sz w:val="22"/>
          <w:szCs w:val="22"/>
        </w:rPr>
      </w:pPr>
    </w:p>
    <w:p w:rsidR="006E55D5" w:rsidRDefault="006E55D5" w:rsidP="006E55D5">
      <w:pPr>
        <w:widowControl w:val="0"/>
        <w:autoSpaceDE w:val="0"/>
        <w:autoSpaceDN w:val="0"/>
        <w:adjustRightInd w:val="0"/>
        <w:ind w:firstLine="720"/>
        <w:jc w:val="both"/>
      </w:pPr>
      <w:r>
        <w:t>H2DCF-DA, DHE, and TO-PRO3 were used to monitor H</w:t>
      </w:r>
      <w:r w:rsidRPr="00444A3F">
        <w:rPr>
          <w:vertAlign w:val="subscript"/>
        </w:rPr>
        <w:t>2</w:t>
      </w:r>
      <w:r>
        <w:t>O</w:t>
      </w:r>
      <w:r w:rsidRPr="00444A3F">
        <w:rPr>
          <w:vertAlign w:val="subscript"/>
        </w:rPr>
        <w:t>2</w:t>
      </w:r>
      <w:r>
        <w:t>, O</w:t>
      </w:r>
      <w:r w:rsidRPr="00444A3F">
        <w:rPr>
          <w:vertAlign w:val="subscript"/>
        </w:rPr>
        <w:t>2</w:t>
      </w:r>
      <w:r>
        <w:t>·</w:t>
      </w:r>
      <w:r w:rsidRPr="00444A3F">
        <w:rPr>
          <w:vertAlign w:val="superscript"/>
        </w:rPr>
        <w:t>-</w:t>
      </w:r>
      <w:r>
        <w:t>, and viability simultaneously {</w:t>
      </w:r>
      <w:proofErr w:type="spellStart"/>
      <w:r>
        <w:t>Cossarizza</w:t>
      </w:r>
      <w:proofErr w:type="spellEnd"/>
      <w:r>
        <w:t>, 2009 #1288}. H2DCF-DA and PrI were used simultaneously to monitor apoptotic features {</w:t>
      </w:r>
      <w:proofErr w:type="spellStart"/>
      <w:r>
        <w:t>Laun</w:t>
      </w:r>
      <w:proofErr w:type="spellEnd"/>
      <w:r>
        <w:t>, 2005 #1251</w:t>
      </w:r>
      <w:proofErr w:type="gramStart"/>
      <w:r>
        <w:t>;Mason</w:t>
      </w:r>
      <w:proofErr w:type="gramEnd"/>
      <w:r>
        <w:t xml:space="preserve">, 2005 #1257}.  Double stain of live yeast cells with FM4-64, to monitor vacuole, and with </w:t>
      </w:r>
      <w:commentRangeStart w:id="234"/>
      <w:r>
        <w:t>Hoechst</w:t>
      </w:r>
      <w:commentRangeEnd w:id="234"/>
      <w:r>
        <w:rPr>
          <w:rStyle w:val="CommentReference"/>
          <w:rFonts w:eastAsia="Cambria"/>
          <w:vanish/>
          <w:sz w:val="22"/>
          <w:lang w:eastAsia="en-US"/>
        </w:rPr>
        <w:commentReference w:id="234"/>
      </w:r>
      <w:r>
        <w:t>, to monitor DNA content, can be done by established methods {</w:t>
      </w:r>
      <w:proofErr w:type="spellStart"/>
      <w:r>
        <w:t>Kvam</w:t>
      </w:r>
      <w:proofErr w:type="spellEnd"/>
      <w:r>
        <w:t>, 2006 #1261}. Hoechst and PrI can be used to monitor both live and dead cells {</w:t>
      </w:r>
      <w:proofErr w:type="spellStart"/>
      <w:r>
        <w:t>Poot</w:t>
      </w:r>
      <w:proofErr w:type="spellEnd"/>
      <w:r>
        <w:t xml:space="preserve">, 1997 #1273}.  </w:t>
      </w:r>
      <w:proofErr w:type="spellStart"/>
      <w:r>
        <w:t>Invitrogen</w:t>
      </w:r>
      <w:proofErr w:type="spellEnd"/>
      <w:r>
        <w:t xml:space="preserve"> provides a free </w:t>
      </w:r>
      <w:proofErr w:type="spellStart"/>
      <w:r>
        <w:t>iPad</w:t>
      </w:r>
      <w:proofErr w:type="spellEnd"/>
      <w:r>
        <w:t xml:space="preserve"> app to simulate the multiplexing of </w:t>
      </w:r>
      <w:proofErr w:type="spellStart"/>
      <w:r>
        <w:t>fluorophores</w:t>
      </w:r>
      <w:proofErr w:type="spellEnd"/>
      <w:r>
        <w:t xml:space="preserve">. We have been using this app to guide experimental designs of flow cytometry. </w:t>
      </w:r>
    </w:p>
    <w:p w:rsidR="006E55D5" w:rsidRDefault="006E55D5">
      <w:pPr>
        <w:rPr>
          <w:rFonts w:ascii="Times" w:hAnsi="Times"/>
          <w:sz w:val="22"/>
          <w:szCs w:val="22"/>
        </w:rPr>
      </w:pPr>
    </w:p>
    <w:p w:rsidR="006E55D5" w:rsidRDefault="006E55D5">
      <w:pPr>
        <w:rPr>
          <w:rFonts w:ascii="Times" w:hAnsi="Times"/>
          <w:sz w:val="22"/>
          <w:szCs w:val="22"/>
        </w:rPr>
      </w:pPr>
    </w:p>
    <w:p w:rsidR="008C5F0A" w:rsidRPr="00400F9F" w:rsidRDefault="007D41C0">
      <w:pPr>
        <w:rPr>
          <w:rFonts w:ascii="Times" w:hAnsi="Times"/>
          <w:sz w:val="22"/>
          <w:szCs w:val="22"/>
        </w:rPr>
      </w:pPr>
      <w:r w:rsidRPr="007D41C0">
        <w:rPr>
          <w:rFonts w:ascii="Times" w:hAnsi="Times"/>
          <w:sz w:val="22"/>
          <w:szCs w:val="22"/>
        </w:rPr>
        <w:lastRenderedPageBreak/>
        <w:t xml:space="preserve">Rowe thesis page 67 argues that DHR detects more multiple species, DHE is for superoxide, HPF for *OH, </w:t>
      </w:r>
      <w:proofErr w:type="spellStart"/>
      <w:r w:rsidRPr="007D41C0">
        <w:rPr>
          <w:rFonts w:ascii="Times" w:hAnsi="Times"/>
          <w:sz w:val="22"/>
          <w:szCs w:val="22"/>
        </w:rPr>
        <w:t>Amplex</w:t>
      </w:r>
      <w:proofErr w:type="spellEnd"/>
      <w:r w:rsidRPr="007D41C0">
        <w:rPr>
          <w:rFonts w:ascii="Times" w:hAnsi="Times"/>
          <w:sz w:val="22"/>
          <w:szCs w:val="22"/>
        </w:rPr>
        <w:t xml:space="preserve"> Red for h2O2. </w:t>
      </w:r>
    </w:p>
    <w:p w:rsidR="008C5F0A" w:rsidRPr="00400F9F" w:rsidRDefault="007D41C0">
      <w:pPr>
        <w:rPr>
          <w:rFonts w:ascii="Times" w:hAnsi="Times"/>
          <w:sz w:val="22"/>
          <w:szCs w:val="22"/>
        </w:rPr>
      </w:pPr>
      <w:r w:rsidRPr="007D41C0">
        <w:rPr>
          <w:rFonts w:ascii="Times" w:hAnsi="Times"/>
          <w:sz w:val="22"/>
          <w:szCs w:val="22"/>
        </w:rPr>
        <w:t xml:space="preserve">Preliminary data on H2O2, O2 change during CLS, and CR effect. I need to use SCD because its CLS is shorter than that in YPD. </w:t>
      </w:r>
    </w:p>
    <w:p w:rsidR="008C5F0A" w:rsidRPr="00400F9F" w:rsidRDefault="007D41C0">
      <w:pPr>
        <w:rPr>
          <w:rFonts w:ascii="Times" w:hAnsi="Times"/>
          <w:sz w:val="22"/>
          <w:szCs w:val="22"/>
        </w:rPr>
      </w:pPr>
      <w:r w:rsidRPr="007D41C0">
        <w:rPr>
          <w:rFonts w:ascii="Times" w:hAnsi="Times"/>
          <w:sz w:val="22"/>
          <w:szCs w:val="22"/>
        </w:rPr>
        <w:t xml:space="preserve">DHR also detect hydrogen peroxide, nitric oxide, and </w:t>
      </w:r>
      <w:proofErr w:type="spellStart"/>
      <w:r w:rsidRPr="007D41C0">
        <w:rPr>
          <w:rFonts w:ascii="Times" w:hAnsi="Times"/>
          <w:sz w:val="22"/>
          <w:szCs w:val="22"/>
        </w:rPr>
        <w:t>peroxynitrite</w:t>
      </w:r>
      <w:proofErr w:type="spellEnd"/>
      <w:r w:rsidRPr="007D41C0">
        <w:rPr>
          <w:rFonts w:ascii="Times" w:hAnsi="Times"/>
          <w:sz w:val="22"/>
          <w:szCs w:val="22"/>
        </w:rPr>
        <w:t xml:space="preserve"> </w:t>
      </w:r>
    </w:p>
    <w:p w:rsidR="008C5F0A" w:rsidRPr="00400F9F" w:rsidRDefault="007D41C0">
      <w:pPr>
        <w:rPr>
          <w:rFonts w:ascii="Times" w:hAnsi="Times"/>
          <w:sz w:val="22"/>
          <w:szCs w:val="22"/>
        </w:rPr>
      </w:pPr>
      <w:r w:rsidRPr="007D41C0">
        <w:rPr>
          <w:rFonts w:ascii="Times" w:hAnsi="Times"/>
          <w:sz w:val="22"/>
          <w:szCs w:val="22"/>
        </w:rPr>
        <w:t xml:space="preserve">H2O2 can be detected by </w:t>
      </w:r>
      <w:proofErr w:type="spellStart"/>
      <w:r w:rsidRPr="007D41C0">
        <w:rPr>
          <w:rFonts w:ascii="Times" w:hAnsi="Times"/>
          <w:sz w:val="22"/>
          <w:szCs w:val="22"/>
        </w:rPr>
        <w:t>dihydrorhodamine</w:t>
      </w:r>
      <w:proofErr w:type="spellEnd"/>
      <w:r w:rsidRPr="007D41C0">
        <w:rPr>
          <w:rFonts w:ascii="Times" w:hAnsi="Times"/>
          <w:sz w:val="22"/>
          <w:szCs w:val="22"/>
        </w:rPr>
        <w:t xml:space="preserve"> 123 {Qin, 2008 #2396</w:t>
      </w:r>
      <w:proofErr w:type="gramStart"/>
      <w:r w:rsidRPr="007D41C0">
        <w:rPr>
          <w:rFonts w:ascii="Times" w:hAnsi="Times"/>
          <w:sz w:val="22"/>
          <w:szCs w:val="22"/>
        </w:rPr>
        <w:t>;Weinberger</w:t>
      </w:r>
      <w:proofErr w:type="gramEnd"/>
      <w:r w:rsidRPr="007D41C0">
        <w:rPr>
          <w:rFonts w:ascii="Times" w:hAnsi="Times"/>
          <w:sz w:val="22"/>
          <w:szCs w:val="22"/>
        </w:rPr>
        <w:t>, 2010 #864;Mesquita, 2010 #851}</w:t>
      </w:r>
    </w:p>
    <w:p w:rsidR="008C5F0A" w:rsidRPr="00400F9F" w:rsidRDefault="008C5F0A">
      <w:pPr>
        <w:rPr>
          <w:rFonts w:ascii="Times" w:hAnsi="Times"/>
          <w:sz w:val="22"/>
          <w:szCs w:val="22"/>
        </w:rPr>
      </w:pPr>
    </w:p>
    <w:p w:rsidR="008C5F0A" w:rsidRPr="00400F9F" w:rsidRDefault="007D41C0">
      <w:pPr>
        <w:rPr>
          <w:rFonts w:ascii="Times" w:hAnsi="Times"/>
          <w:sz w:val="22"/>
          <w:szCs w:val="22"/>
        </w:rPr>
      </w:pPr>
      <w:r w:rsidRPr="007D41C0">
        <w:rPr>
          <w:rFonts w:ascii="Times" w:hAnsi="Times"/>
          <w:sz w:val="22"/>
          <w:szCs w:val="22"/>
        </w:rPr>
        <w:t>{Jamieson, 1998 #875</w:t>
      </w:r>
      <w:proofErr w:type="gramStart"/>
      <w:r w:rsidRPr="007D41C0">
        <w:rPr>
          <w:rFonts w:ascii="Times" w:hAnsi="Times"/>
          <w:sz w:val="22"/>
          <w:szCs w:val="22"/>
        </w:rPr>
        <w:t>;Carmel</w:t>
      </w:r>
      <w:proofErr w:type="gramEnd"/>
      <w:r w:rsidRPr="007D41C0">
        <w:rPr>
          <w:rFonts w:ascii="Times" w:hAnsi="Times"/>
          <w:sz w:val="22"/>
          <w:szCs w:val="22"/>
        </w:rPr>
        <w:t>-Harel, 2000 #2372}</w:t>
      </w:r>
    </w:p>
    <w:p w:rsidR="008C5F0A" w:rsidRPr="00400F9F" w:rsidRDefault="007D41C0">
      <w:pPr>
        <w:rPr>
          <w:rFonts w:ascii="Times" w:hAnsi="Times"/>
          <w:sz w:val="22"/>
          <w:szCs w:val="22"/>
        </w:rPr>
      </w:pPr>
      <w:r w:rsidRPr="007D41C0">
        <w:rPr>
          <w:rFonts w:ascii="Times" w:hAnsi="Times"/>
          <w:sz w:val="22"/>
          <w:szCs w:val="22"/>
        </w:rPr>
        <w:t xml:space="preserve">CR and </w:t>
      </w:r>
      <w:proofErr w:type="spellStart"/>
      <w:r w:rsidRPr="007D41C0">
        <w:rPr>
          <w:rFonts w:ascii="Times" w:hAnsi="Times"/>
          <w:sz w:val="22"/>
          <w:szCs w:val="22"/>
        </w:rPr>
        <w:t>rapamycin</w:t>
      </w:r>
      <w:proofErr w:type="spellEnd"/>
      <w:r w:rsidRPr="007D41C0">
        <w:rPr>
          <w:rFonts w:ascii="Times" w:hAnsi="Times"/>
          <w:sz w:val="22"/>
          <w:szCs w:val="22"/>
        </w:rPr>
        <w:t xml:space="preserve"> effect, cite </w:t>
      </w:r>
      <w:proofErr w:type="spellStart"/>
      <w:r w:rsidRPr="007D41C0">
        <w:rPr>
          <w:rFonts w:ascii="Times" w:hAnsi="Times"/>
          <w:sz w:val="22"/>
          <w:szCs w:val="22"/>
        </w:rPr>
        <w:t>Xie’s</w:t>
      </w:r>
      <w:proofErr w:type="spellEnd"/>
      <w:r w:rsidRPr="007D41C0">
        <w:rPr>
          <w:rFonts w:ascii="Times" w:hAnsi="Times"/>
          <w:sz w:val="22"/>
          <w:szCs w:val="22"/>
        </w:rPr>
        <w:t xml:space="preserve"> paper</w:t>
      </w:r>
    </w:p>
    <w:p w:rsidR="008C5F0A" w:rsidRDefault="008C5F0A">
      <w:pPr>
        <w:pStyle w:val="Heading4"/>
        <w:spacing w:before="0" w:after="0"/>
        <w:jc w:val="both"/>
        <w:rPr>
          <w:rFonts w:ascii="Times" w:hAnsi="Times"/>
          <w:b w:val="0"/>
          <w:sz w:val="22"/>
          <w:szCs w:val="22"/>
        </w:rPr>
      </w:pPr>
      <w:r w:rsidRPr="00942B29">
        <w:rPr>
          <w:rFonts w:ascii="Times" w:hAnsi="Times"/>
          <w:b w:val="0"/>
          <w:sz w:val="22"/>
          <w:szCs w:val="22"/>
        </w:rPr>
        <w:t xml:space="preserve">An ODE approach in PNAS </w:t>
      </w:r>
      <w:r>
        <w:rPr>
          <w:rFonts w:ascii="Times" w:hAnsi="Times"/>
          <w:b w:val="0"/>
          <w:sz w:val="22"/>
          <w:szCs w:val="22"/>
        </w:rPr>
        <w:t>{Lorenz, 2009 #478}</w:t>
      </w:r>
    </w:p>
    <w:p w:rsidR="008C5F0A" w:rsidRDefault="008C5F0A">
      <w:pPr>
        <w:ind w:firstLine="720"/>
        <w:jc w:val="both"/>
        <w:rPr>
          <w:rFonts w:ascii="Times" w:hAnsi="Times"/>
          <w:sz w:val="22"/>
          <w:szCs w:val="22"/>
        </w:rPr>
      </w:pPr>
      <w:r w:rsidRPr="00942B29">
        <w:rPr>
          <w:rFonts w:ascii="Times" w:hAnsi="Times"/>
          <w:sz w:val="22"/>
          <w:szCs w:val="22"/>
        </w:rPr>
        <w:t xml:space="preserve">(Brief background) There are at least 3 cell cycle checkpoints, G1/S checkpoint, S checkpoint, and G2/M checkpoint. In replicative aging, majority of the cells die with round shape or small buds during replicative aging, indicating they die or are arrested in G1 or S phase </w:t>
      </w:r>
      <w:r>
        <w:rPr>
          <w:rFonts w:ascii="Times" w:hAnsi="Times"/>
          <w:sz w:val="22"/>
          <w:szCs w:val="22"/>
        </w:rPr>
        <w:t>{Hartwell, 1974 #1017}</w:t>
      </w:r>
      <w:r w:rsidRPr="00942B29">
        <w:rPr>
          <w:rFonts w:ascii="Times" w:hAnsi="Times"/>
          <w:sz w:val="22"/>
          <w:szCs w:val="22"/>
        </w:rPr>
        <w:t xml:space="preserve"> based on our empirical observations. In chronological aging, dead cells indicate that they cannot restart the cell cycle to form colonies. So, we will use G1/S and S checkpoints to model cell death in both replicative and chronological aging. G1/S checkpoint has been argued to key control of cell size and the ‘START’ of cell cycle </w:t>
      </w:r>
      <w:r>
        <w:rPr>
          <w:rFonts w:ascii="Times" w:hAnsi="Times"/>
          <w:sz w:val="22"/>
          <w:szCs w:val="22"/>
        </w:rPr>
        <w:t>{Hartwell, 1977 #1012</w:t>
      </w:r>
      <w:proofErr w:type="gramStart"/>
      <w:r>
        <w:rPr>
          <w:rFonts w:ascii="Times" w:hAnsi="Times"/>
          <w:sz w:val="22"/>
          <w:szCs w:val="22"/>
        </w:rPr>
        <w:t>;Rupes</w:t>
      </w:r>
      <w:proofErr w:type="gramEnd"/>
      <w:r>
        <w:rPr>
          <w:rFonts w:ascii="Times" w:hAnsi="Times"/>
          <w:sz w:val="22"/>
          <w:szCs w:val="22"/>
        </w:rPr>
        <w:t>, 2002 #1868}</w:t>
      </w:r>
      <w:r w:rsidRPr="00942B29">
        <w:rPr>
          <w:rFonts w:ascii="Times" w:hAnsi="Times"/>
          <w:sz w:val="22"/>
          <w:szCs w:val="22"/>
        </w:rPr>
        <w:t xml:space="preserve">. To model cell cycle arrest, one option is to use a ‘permanent’ G1 phase. In yeast, the </w:t>
      </w:r>
      <w:proofErr w:type="spellStart"/>
      <w:r w:rsidRPr="00942B29">
        <w:rPr>
          <w:rFonts w:ascii="Times" w:hAnsi="Times"/>
          <w:sz w:val="22"/>
          <w:szCs w:val="22"/>
        </w:rPr>
        <w:t>cyclin</w:t>
      </w:r>
      <w:proofErr w:type="spellEnd"/>
      <w:r w:rsidRPr="00942B29">
        <w:rPr>
          <w:rFonts w:ascii="Times" w:hAnsi="Times"/>
          <w:sz w:val="22"/>
          <w:szCs w:val="22"/>
        </w:rPr>
        <w:t xml:space="preserve">-dependent kinas activator Cln3 promotes entry into S phase. </w:t>
      </w:r>
    </w:p>
    <w:p w:rsidR="008C5F0A" w:rsidRDefault="008C5F0A">
      <w:pPr>
        <w:ind w:firstLine="720"/>
        <w:jc w:val="both"/>
        <w:rPr>
          <w:rFonts w:ascii="Times" w:hAnsi="Times"/>
          <w:sz w:val="22"/>
          <w:szCs w:val="22"/>
        </w:rPr>
      </w:pPr>
      <w:r w:rsidRPr="00942B29">
        <w:rPr>
          <w:rFonts w:ascii="Times" w:hAnsi="Times"/>
          <w:sz w:val="22"/>
          <w:szCs w:val="22"/>
        </w:rPr>
        <w:t xml:space="preserve">It is important to distinguish cellular senescence from cellular quiescence. Quiescence refers to arrest of cell cycle in health cells in unfavorable growth conditions, such as limited nutrients (? Broach and </w:t>
      </w:r>
      <w:proofErr w:type="spellStart"/>
      <w:r w:rsidRPr="00942B29">
        <w:rPr>
          <w:rFonts w:ascii="Times" w:hAnsi="Times"/>
          <w:sz w:val="22"/>
          <w:szCs w:val="22"/>
        </w:rPr>
        <w:t>Washburne</w:t>
      </w:r>
      <w:proofErr w:type="spellEnd"/>
      <w:r w:rsidRPr="00942B29">
        <w:rPr>
          <w:rFonts w:ascii="Times" w:hAnsi="Times"/>
          <w:sz w:val="22"/>
          <w:szCs w:val="22"/>
        </w:rPr>
        <w:t xml:space="preserve"> review on this. Do they have the same definition?).  Senescence, we argue, can be modeled as cell arrest in good growth conditions.  </w:t>
      </w:r>
    </w:p>
    <w:p w:rsidR="008C5F0A" w:rsidRDefault="008C5F0A">
      <w:pPr>
        <w:ind w:firstLine="720"/>
        <w:jc w:val="both"/>
        <w:rPr>
          <w:rFonts w:ascii="Times" w:hAnsi="Times"/>
          <w:sz w:val="22"/>
          <w:szCs w:val="22"/>
        </w:rPr>
      </w:pPr>
      <w:r w:rsidRPr="00942B29">
        <w:rPr>
          <w:rFonts w:ascii="Times" w:hAnsi="Times"/>
          <w:sz w:val="22"/>
          <w:szCs w:val="22"/>
        </w:rPr>
        <w:t xml:space="preserve"> (Need </w:t>
      </w:r>
      <w:proofErr w:type="spellStart"/>
      <w:r w:rsidRPr="00942B29">
        <w:rPr>
          <w:rFonts w:ascii="Times" w:hAnsi="Times"/>
          <w:sz w:val="22"/>
          <w:szCs w:val="22"/>
        </w:rPr>
        <w:t>Jianhua</w:t>
      </w:r>
      <w:proofErr w:type="spellEnd"/>
      <w:r w:rsidRPr="00942B29">
        <w:rPr>
          <w:rFonts w:ascii="Times" w:hAnsi="Times"/>
          <w:sz w:val="22"/>
          <w:szCs w:val="22"/>
        </w:rPr>
        <w:t xml:space="preserve"> </w:t>
      </w:r>
      <w:proofErr w:type="spellStart"/>
      <w:r w:rsidRPr="00942B29">
        <w:rPr>
          <w:rFonts w:ascii="Times" w:hAnsi="Times"/>
          <w:sz w:val="22"/>
          <w:szCs w:val="22"/>
        </w:rPr>
        <w:t>Xin</w:t>
      </w:r>
      <w:proofErr w:type="spellEnd"/>
      <w:r w:rsidRPr="00942B29">
        <w:rPr>
          <w:rFonts w:ascii="Times" w:hAnsi="Times"/>
          <w:sz w:val="22"/>
          <w:szCs w:val="22"/>
        </w:rPr>
        <w:t xml:space="preserve"> and Tyson collaboration letter for short visits)</w:t>
      </w:r>
    </w:p>
    <w:p w:rsidR="008C5F0A" w:rsidRPr="00A82322" w:rsidRDefault="007D41C0">
      <w:pPr>
        <w:pStyle w:val="Heading4"/>
        <w:spacing w:before="0" w:after="0"/>
        <w:jc w:val="both"/>
        <w:rPr>
          <w:rFonts w:ascii="Times" w:hAnsi="Times"/>
          <w:sz w:val="22"/>
          <w:szCs w:val="22"/>
        </w:rPr>
      </w:pPr>
      <w:proofErr w:type="gramStart"/>
      <w:r w:rsidRPr="007D41C0">
        <w:rPr>
          <w:rFonts w:ascii="Times" w:hAnsi="Times"/>
          <w:sz w:val="22"/>
          <w:szCs w:val="22"/>
        </w:rPr>
        <w:t>Aim 2.6.1.</w:t>
      </w:r>
      <w:proofErr w:type="gramEnd"/>
      <w:r w:rsidRPr="007D41C0">
        <w:rPr>
          <w:rFonts w:ascii="Times" w:hAnsi="Times"/>
          <w:sz w:val="22"/>
          <w:szCs w:val="22"/>
        </w:rPr>
        <w:t xml:space="preserve"> Quantify the glucose dose-dependent changes of H2O2, superoxide</w:t>
      </w:r>
      <w:commentRangeStart w:id="235"/>
      <w:r w:rsidRPr="007D41C0">
        <w:rPr>
          <w:rFonts w:ascii="Times" w:hAnsi="Times"/>
          <w:sz w:val="22"/>
          <w:szCs w:val="22"/>
        </w:rPr>
        <w:t xml:space="preserve">, </w:t>
      </w:r>
      <w:commentRangeStart w:id="236"/>
      <w:r w:rsidRPr="007D41C0">
        <w:rPr>
          <w:rFonts w:ascii="Times" w:hAnsi="Times"/>
          <w:sz w:val="22"/>
          <w:szCs w:val="22"/>
        </w:rPr>
        <w:t>CLN3-GFP</w:t>
      </w:r>
      <w:commentRangeEnd w:id="235"/>
      <w:r w:rsidRPr="007D41C0">
        <w:rPr>
          <w:rStyle w:val="CommentReference"/>
          <w:rFonts w:ascii="Times" w:hAnsi="Times"/>
          <w:bCs w:val="0"/>
          <w:sz w:val="22"/>
        </w:rPr>
        <w:commentReference w:id="235"/>
      </w:r>
      <w:commentRangeEnd w:id="236"/>
      <w:r w:rsidRPr="007D41C0">
        <w:rPr>
          <w:rFonts w:ascii="Times" w:hAnsi="Times"/>
          <w:sz w:val="22"/>
          <w:szCs w:val="22"/>
        </w:rPr>
        <w:t xml:space="preserve"> (?)</w:t>
      </w:r>
      <w:r w:rsidRPr="007D41C0">
        <w:rPr>
          <w:rStyle w:val="CommentReference"/>
          <w:rFonts w:ascii="Times" w:hAnsi="Times"/>
          <w:bCs w:val="0"/>
          <w:sz w:val="22"/>
        </w:rPr>
        <w:commentReference w:id="236"/>
      </w:r>
      <w:r w:rsidRPr="007D41C0">
        <w:rPr>
          <w:rFonts w:ascii="Times" w:hAnsi="Times"/>
          <w:sz w:val="22"/>
          <w:szCs w:val="22"/>
        </w:rPr>
        <w:t xml:space="preserve">, cell cycle distribution, and aging-related changes in selection yeast mutants. </w:t>
      </w:r>
    </w:p>
    <w:p w:rsidR="008C5F0A" w:rsidRPr="00C454D0" w:rsidRDefault="00E4785E">
      <w:pPr>
        <w:ind w:firstLine="720"/>
        <w:jc w:val="both"/>
        <w:rPr>
          <w:rFonts w:ascii="Times" w:hAnsi="Times"/>
          <w:sz w:val="22"/>
          <w:szCs w:val="22"/>
        </w:rPr>
      </w:pPr>
      <w:r w:rsidRPr="00E4785E">
        <w:rPr>
          <w:rFonts w:ascii="Times" w:hAnsi="Times"/>
          <w:sz w:val="22"/>
          <w:szCs w:val="22"/>
          <w:highlight w:val="yellow"/>
        </w:rPr>
        <w:t>ROS change in replicative aging {Lam, 2011 #1880}</w:t>
      </w:r>
    </w:p>
    <w:p w:rsidR="008C5F0A" w:rsidRPr="00C454D0" w:rsidRDefault="00E4785E">
      <w:pPr>
        <w:ind w:firstLine="720"/>
        <w:jc w:val="both"/>
        <w:rPr>
          <w:rFonts w:ascii="Times" w:hAnsi="Times"/>
          <w:sz w:val="22"/>
          <w:szCs w:val="22"/>
        </w:rPr>
      </w:pPr>
      <w:r w:rsidRPr="00E4785E">
        <w:rPr>
          <w:rFonts w:ascii="Times" w:hAnsi="Times"/>
          <w:sz w:val="22"/>
          <w:szCs w:val="22"/>
        </w:rPr>
        <w:t xml:space="preserve">Swi6 is a </w:t>
      </w:r>
      <w:proofErr w:type="spellStart"/>
      <w:r w:rsidRPr="00E4785E">
        <w:rPr>
          <w:rFonts w:ascii="Times" w:hAnsi="Times"/>
          <w:sz w:val="22"/>
          <w:szCs w:val="22"/>
        </w:rPr>
        <w:t>redox</w:t>
      </w:r>
      <w:proofErr w:type="spellEnd"/>
      <w:r w:rsidRPr="00E4785E">
        <w:rPr>
          <w:rFonts w:ascii="Times" w:hAnsi="Times"/>
          <w:sz w:val="22"/>
          <w:szCs w:val="22"/>
        </w:rPr>
        <w:t xml:space="preserve"> sensor {Chiu, 2011 #1881}</w:t>
      </w:r>
    </w:p>
    <w:p w:rsidR="008C5F0A" w:rsidRPr="00C454D0" w:rsidRDefault="008C5F0A">
      <w:pPr>
        <w:ind w:firstLine="720"/>
        <w:jc w:val="both"/>
        <w:rPr>
          <w:rFonts w:ascii="Times" w:hAnsi="Times"/>
          <w:sz w:val="22"/>
          <w:szCs w:val="22"/>
        </w:rPr>
      </w:pPr>
    </w:p>
    <w:p w:rsidR="008C5F0A" w:rsidRPr="00C454D0" w:rsidRDefault="00E4785E">
      <w:pPr>
        <w:ind w:firstLine="720"/>
        <w:jc w:val="both"/>
        <w:rPr>
          <w:rFonts w:ascii="Times" w:hAnsi="Times"/>
          <w:sz w:val="22"/>
          <w:szCs w:val="22"/>
        </w:rPr>
      </w:pPr>
      <w:r w:rsidRPr="00E4785E">
        <w:rPr>
          <w:rFonts w:ascii="Times" w:hAnsi="Times"/>
          <w:sz w:val="22"/>
          <w:szCs w:val="22"/>
        </w:rPr>
        <w:t xml:space="preserve">SGD only show CLN3 in G1/S transition (CLN3, CLN2 is in Tyson’s model). SGD shows Cln3 regulates Cln1 &amp;2. DNA content and cell cycle distribution by DNA content analysis. Con-focal fluorescence microscope on ROS levels, bud scars, glucose levels. </w:t>
      </w:r>
    </w:p>
    <w:p w:rsidR="008C5F0A" w:rsidRPr="00C454D0" w:rsidRDefault="00E4785E">
      <w:pPr>
        <w:ind w:firstLine="720"/>
        <w:jc w:val="both"/>
        <w:rPr>
          <w:rFonts w:ascii="Times" w:hAnsi="Times"/>
          <w:sz w:val="22"/>
          <w:szCs w:val="22"/>
        </w:rPr>
      </w:pPr>
      <w:proofErr w:type="spellStart"/>
      <w:r w:rsidRPr="00E4785E">
        <w:rPr>
          <w:rFonts w:ascii="Times" w:hAnsi="Times"/>
          <w:sz w:val="22"/>
          <w:szCs w:val="22"/>
        </w:rPr>
        <w:t>Chronologled</w:t>
      </w:r>
      <w:proofErr w:type="spellEnd"/>
      <w:r w:rsidRPr="00E4785E">
        <w:rPr>
          <w:rFonts w:ascii="Times" w:hAnsi="Times"/>
          <w:sz w:val="22"/>
          <w:szCs w:val="22"/>
        </w:rPr>
        <w:t xml:space="preserve"> aged cells, Enrich old cells by magnetic beads, and then flow cytometer? </w:t>
      </w:r>
      <w:proofErr w:type="gramStart"/>
      <w:r w:rsidRPr="00E4785E">
        <w:rPr>
          <w:rFonts w:ascii="Times" w:hAnsi="Times"/>
          <w:sz w:val="22"/>
          <w:szCs w:val="22"/>
        </w:rPr>
        <w:t>Mother-cell enrichment cassette.</w:t>
      </w:r>
      <w:proofErr w:type="gramEnd"/>
      <w:r w:rsidRPr="00E4785E">
        <w:rPr>
          <w:rFonts w:ascii="Times" w:hAnsi="Times"/>
          <w:sz w:val="22"/>
          <w:szCs w:val="22"/>
        </w:rPr>
        <w:t xml:space="preserve"> Imaging Quantification?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Time course of DHE, DHR staining will be carried out.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Growth signal induce superoxide and inhibit quiescence {Weinberger, 2010 #864}.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Mitochondrial </w:t>
      </w:r>
      <w:proofErr w:type="spellStart"/>
      <w:r w:rsidRPr="00E4785E">
        <w:rPr>
          <w:rFonts w:ascii="Times" w:hAnsi="Times"/>
          <w:sz w:val="22"/>
          <w:szCs w:val="22"/>
        </w:rPr>
        <w:t>hormesis</w:t>
      </w:r>
      <w:proofErr w:type="spellEnd"/>
      <w:r w:rsidRPr="00E4785E">
        <w:rPr>
          <w:rFonts w:ascii="Times" w:hAnsi="Times"/>
          <w:sz w:val="22"/>
          <w:szCs w:val="22"/>
        </w:rPr>
        <w:t xml:space="preserve"> promote </w:t>
      </w:r>
      <w:proofErr w:type="gramStart"/>
      <w:r w:rsidRPr="00E4785E">
        <w:rPr>
          <w:rFonts w:ascii="Times" w:hAnsi="Times"/>
          <w:sz w:val="22"/>
          <w:szCs w:val="22"/>
        </w:rPr>
        <w:t>ROS ,</w:t>
      </w:r>
      <w:proofErr w:type="gramEnd"/>
      <w:r w:rsidRPr="00E4785E">
        <w:rPr>
          <w:rFonts w:ascii="Times" w:hAnsi="Times"/>
          <w:sz w:val="22"/>
          <w:szCs w:val="22"/>
        </w:rPr>
        <w:t xml:space="preserve"> and retrograde ROS signaling {</w:t>
      </w:r>
      <w:proofErr w:type="spellStart"/>
      <w:r w:rsidRPr="00E4785E">
        <w:rPr>
          <w:rFonts w:ascii="Times" w:hAnsi="Times"/>
          <w:sz w:val="22"/>
          <w:szCs w:val="22"/>
        </w:rPr>
        <w:t>Ristow</w:t>
      </w:r>
      <w:proofErr w:type="spellEnd"/>
      <w:r w:rsidRPr="00E4785E">
        <w:rPr>
          <w:rFonts w:ascii="Times" w:hAnsi="Times"/>
          <w:sz w:val="22"/>
          <w:szCs w:val="22"/>
        </w:rPr>
        <w:t>, 2011 #1034}</w:t>
      </w:r>
    </w:p>
    <w:p w:rsidR="008C5F0A" w:rsidRPr="00C454D0" w:rsidRDefault="00E4785E">
      <w:pPr>
        <w:ind w:firstLine="720"/>
        <w:jc w:val="both"/>
        <w:rPr>
          <w:rFonts w:ascii="Times" w:hAnsi="Times"/>
          <w:sz w:val="22"/>
          <w:szCs w:val="22"/>
        </w:rPr>
      </w:pPr>
      <w:r w:rsidRPr="00E4785E">
        <w:rPr>
          <w:rFonts w:ascii="Times" w:hAnsi="Times"/>
          <w:sz w:val="22"/>
          <w:szCs w:val="22"/>
        </w:rPr>
        <w:t xml:space="preserve">CR increase H2O2 and SOD2-&gt; decrease superoxide -&gt; long </w:t>
      </w:r>
      <w:proofErr w:type="gramStart"/>
      <w:r w:rsidRPr="00E4785E">
        <w:rPr>
          <w:rFonts w:ascii="Times" w:hAnsi="Times"/>
          <w:sz w:val="22"/>
          <w:szCs w:val="22"/>
        </w:rPr>
        <w:t>Chronological</w:t>
      </w:r>
      <w:proofErr w:type="gramEnd"/>
      <w:r w:rsidRPr="00E4785E">
        <w:rPr>
          <w:rFonts w:ascii="Times" w:hAnsi="Times"/>
          <w:sz w:val="22"/>
          <w:szCs w:val="22"/>
        </w:rPr>
        <w:t xml:space="preserve"> lifespan {</w:t>
      </w:r>
      <w:proofErr w:type="spellStart"/>
      <w:r w:rsidRPr="00E4785E">
        <w:rPr>
          <w:rFonts w:ascii="Times" w:hAnsi="Times"/>
          <w:sz w:val="22"/>
          <w:szCs w:val="22"/>
        </w:rPr>
        <w:t>Mesquita</w:t>
      </w:r>
      <w:proofErr w:type="spellEnd"/>
      <w:r w:rsidRPr="00E4785E">
        <w:rPr>
          <w:rFonts w:ascii="Times" w:hAnsi="Times"/>
          <w:sz w:val="22"/>
          <w:szCs w:val="22"/>
        </w:rPr>
        <w:t xml:space="preserve">, 2010 #851}. It argues for </w:t>
      </w:r>
      <w:proofErr w:type="spellStart"/>
      <w:r w:rsidRPr="00E4785E">
        <w:rPr>
          <w:rFonts w:ascii="Times" w:hAnsi="Times"/>
          <w:sz w:val="22"/>
          <w:szCs w:val="22"/>
        </w:rPr>
        <w:t>hormesis</w:t>
      </w:r>
      <w:proofErr w:type="spellEnd"/>
      <w:r w:rsidRPr="00E4785E">
        <w:rPr>
          <w:rFonts w:ascii="Times" w:hAnsi="Times"/>
          <w:sz w:val="22"/>
          <w:szCs w:val="22"/>
        </w:rPr>
        <w:t xml:space="preserve"> effect of H2O2. </w:t>
      </w:r>
    </w:p>
    <w:p w:rsidR="008C5F0A" w:rsidRPr="00C454D0" w:rsidRDefault="00E4785E">
      <w:pPr>
        <w:ind w:firstLine="720"/>
        <w:jc w:val="both"/>
        <w:rPr>
          <w:rFonts w:ascii="Times" w:hAnsi="Times"/>
          <w:sz w:val="22"/>
          <w:szCs w:val="22"/>
        </w:rPr>
      </w:pPr>
      <w:r w:rsidRPr="00E4785E">
        <w:rPr>
          <w:rFonts w:ascii="Times" w:hAnsi="Times"/>
          <w:sz w:val="22"/>
          <w:szCs w:val="22"/>
        </w:rPr>
        <w:t>H2O2, acetic acid {</w:t>
      </w:r>
      <w:proofErr w:type="spellStart"/>
      <w:r w:rsidRPr="00E4785E">
        <w:rPr>
          <w:rFonts w:ascii="Times" w:hAnsi="Times"/>
          <w:sz w:val="22"/>
          <w:szCs w:val="22"/>
        </w:rPr>
        <w:t>Ludovico</w:t>
      </w:r>
      <w:proofErr w:type="spellEnd"/>
      <w:r w:rsidRPr="00E4785E">
        <w:rPr>
          <w:rFonts w:ascii="Times" w:hAnsi="Times"/>
          <w:sz w:val="22"/>
          <w:szCs w:val="22"/>
        </w:rPr>
        <w:t>, 2002 #1848</w:t>
      </w:r>
      <w:proofErr w:type="gramStart"/>
      <w:r w:rsidRPr="00E4785E">
        <w:rPr>
          <w:rFonts w:ascii="Times" w:hAnsi="Times"/>
          <w:sz w:val="22"/>
          <w:szCs w:val="22"/>
        </w:rPr>
        <w:t>;Ludovico</w:t>
      </w:r>
      <w:proofErr w:type="gramEnd"/>
      <w:r w:rsidRPr="00E4785E">
        <w:rPr>
          <w:rFonts w:ascii="Times" w:hAnsi="Times"/>
          <w:sz w:val="22"/>
          <w:szCs w:val="22"/>
        </w:rPr>
        <w:t>, 2001 #1849}, replicative and chronological aging can increase ROS -&gt; Yca1 (yeast caspase1) apoptosis {</w:t>
      </w:r>
      <w:proofErr w:type="spellStart"/>
      <w:r w:rsidRPr="00E4785E">
        <w:rPr>
          <w:rFonts w:ascii="Times" w:hAnsi="Times"/>
          <w:sz w:val="22"/>
          <w:szCs w:val="22"/>
        </w:rPr>
        <w:t>Madeo</w:t>
      </w:r>
      <w:proofErr w:type="spellEnd"/>
      <w:r w:rsidRPr="00E4785E">
        <w:rPr>
          <w:rFonts w:ascii="Times" w:hAnsi="Times"/>
          <w:sz w:val="22"/>
          <w:szCs w:val="22"/>
        </w:rPr>
        <w:t xml:space="preserve">, 2004 #1831}.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ROS </w:t>
      </w:r>
      <w:proofErr w:type="spellStart"/>
      <w:r w:rsidRPr="00E4785E">
        <w:rPr>
          <w:rFonts w:ascii="Times" w:hAnsi="Times"/>
          <w:sz w:val="22"/>
          <w:szCs w:val="22"/>
        </w:rPr>
        <w:t>hormesis</w:t>
      </w:r>
      <w:proofErr w:type="spellEnd"/>
      <w:r w:rsidRPr="00E4785E">
        <w:rPr>
          <w:rFonts w:ascii="Times" w:hAnsi="Times"/>
          <w:sz w:val="22"/>
          <w:szCs w:val="22"/>
        </w:rPr>
        <w:t xml:space="preserve"> implies that the system is also hysteresis: For a cell system already in extreme high superoxide state, bring its H2O2 down to the moderate level should not extend its lifespan. </w:t>
      </w:r>
    </w:p>
    <w:p w:rsidR="008C5F0A" w:rsidRPr="00C454D0" w:rsidRDefault="008C5F0A">
      <w:pPr>
        <w:ind w:firstLine="720"/>
        <w:jc w:val="both"/>
        <w:rPr>
          <w:rFonts w:ascii="Times" w:hAnsi="Times"/>
          <w:sz w:val="22"/>
          <w:szCs w:val="22"/>
        </w:rPr>
      </w:pPr>
    </w:p>
    <w:p w:rsidR="008C5F0A" w:rsidRPr="00C454D0" w:rsidRDefault="00E4785E">
      <w:pPr>
        <w:ind w:firstLine="720"/>
        <w:jc w:val="both"/>
        <w:rPr>
          <w:rFonts w:ascii="Times" w:hAnsi="Times"/>
          <w:sz w:val="22"/>
          <w:szCs w:val="22"/>
        </w:rPr>
      </w:pPr>
      <w:r w:rsidRPr="00E4785E">
        <w:rPr>
          <w:rFonts w:ascii="Times" w:hAnsi="Times"/>
          <w:sz w:val="22"/>
          <w:szCs w:val="22"/>
        </w:rPr>
        <w:t>DNA damage and replication defects in S-phase can lead to apoptosis-like cell death in yeast {</w:t>
      </w:r>
      <w:proofErr w:type="spellStart"/>
      <w:r w:rsidRPr="00E4785E">
        <w:rPr>
          <w:rFonts w:ascii="Times" w:hAnsi="Times"/>
          <w:sz w:val="22"/>
          <w:szCs w:val="22"/>
        </w:rPr>
        <w:t>Burhans</w:t>
      </w:r>
      <w:proofErr w:type="spellEnd"/>
      <w:r w:rsidRPr="00E4785E">
        <w:rPr>
          <w:rFonts w:ascii="Times" w:hAnsi="Times"/>
          <w:sz w:val="22"/>
          <w:szCs w:val="22"/>
        </w:rPr>
        <w:t>, 2003 #873}</w:t>
      </w:r>
    </w:p>
    <w:p w:rsidR="008C5F0A" w:rsidRPr="00C454D0" w:rsidRDefault="00E4785E">
      <w:pPr>
        <w:ind w:firstLine="720"/>
        <w:jc w:val="both"/>
        <w:rPr>
          <w:rFonts w:ascii="Times" w:hAnsi="Times"/>
          <w:sz w:val="22"/>
          <w:szCs w:val="22"/>
        </w:rPr>
      </w:pPr>
      <w:proofErr w:type="spellStart"/>
      <w:r w:rsidRPr="00E4785E">
        <w:rPr>
          <w:rFonts w:ascii="Times" w:hAnsi="Times"/>
          <w:sz w:val="22"/>
          <w:szCs w:val="22"/>
        </w:rPr>
        <w:t>Replicativelly</w:t>
      </w:r>
      <w:proofErr w:type="spellEnd"/>
      <w:r w:rsidRPr="00E4785E">
        <w:rPr>
          <w:rFonts w:ascii="Times" w:hAnsi="Times"/>
          <w:sz w:val="22"/>
          <w:szCs w:val="22"/>
        </w:rPr>
        <w:t xml:space="preserve"> aged cells show apoptosis features {</w:t>
      </w:r>
      <w:proofErr w:type="spellStart"/>
      <w:r w:rsidRPr="00E4785E">
        <w:rPr>
          <w:rFonts w:ascii="Times" w:hAnsi="Times"/>
          <w:sz w:val="22"/>
          <w:szCs w:val="22"/>
        </w:rPr>
        <w:t>Laun</w:t>
      </w:r>
      <w:proofErr w:type="spellEnd"/>
      <w:r w:rsidRPr="00E4785E">
        <w:rPr>
          <w:rFonts w:ascii="Times" w:hAnsi="Times"/>
          <w:sz w:val="22"/>
          <w:szCs w:val="22"/>
        </w:rPr>
        <w:t>, 2001 #1841}</w:t>
      </w:r>
    </w:p>
    <w:p w:rsidR="008C5F0A" w:rsidRPr="00C454D0" w:rsidRDefault="00E4785E">
      <w:pPr>
        <w:ind w:firstLine="720"/>
        <w:jc w:val="both"/>
        <w:rPr>
          <w:rFonts w:ascii="Times" w:hAnsi="Times"/>
          <w:sz w:val="22"/>
          <w:szCs w:val="22"/>
        </w:rPr>
      </w:pPr>
      <w:r w:rsidRPr="00E4785E">
        <w:rPr>
          <w:rFonts w:ascii="Times" w:hAnsi="Times"/>
          <w:sz w:val="22"/>
          <w:szCs w:val="22"/>
        </w:rPr>
        <w:t>Chronological aging leads to apoptosis {</w:t>
      </w:r>
      <w:proofErr w:type="spellStart"/>
      <w:r w:rsidRPr="00E4785E">
        <w:rPr>
          <w:rFonts w:ascii="Times" w:hAnsi="Times"/>
          <w:sz w:val="22"/>
          <w:szCs w:val="22"/>
        </w:rPr>
        <w:t>Herker</w:t>
      </w:r>
      <w:proofErr w:type="spellEnd"/>
      <w:r w:rsidRPr="00E4785E">
        <w:rPr>
          <w:rFonts w:ascii="Times" w:hAnsi="Times"/>
          <w:sz w:val="22"/>
          <w:szCs w:val="22"/>
        </w:rPr>
        <w:t xml:space="preserve">, 2004 #274}. </w:t>
      </w:r>
    </w:p>
    <w:p w:rsidR="008C5F0A" w:rsidRPr="00C454D0" w:rsidRDefault="00E4785E">
      <w:pPr>
        <w:ind w:firstLine="720"/>
        <w:jc w:val="both"/>
        <w:rPr>
          <w:rFonts w:ascii="Times" w:hAnsi="Times"/>
          <w:sz w:val="22"/>
          <w:szCs w:val="22"/>
        </w:rPr>
      </w:pPr>
      <w:r w:rsidRPr="00E4785E">
        <w:rPr>
          <w:rFonts w:ascii="Times" w:hAnsi="Times"/>
          <w:sz w:val="22"/>
          <w:szCs w:val="22"/>
        </w:rPr>
        <w:t>Apoptosis pathways are conserved in yeast {</w:t>
      </w:r>
      <w:proofErr w:type="spellStart"/>
      <w:r w:rsidRPr="00E4785E">
        <w:rPr>
          <w:rFonts w:ascii="Times" w:hAnsi="Times"/>
          <w:sz w:val="22"/>
          <w:szCs w:val="22"/>
        </w:rPr>
        <w:t>Madeo</w:t>
      </w:r>
      <w:proofErr w:type="spellEnd"/>
      <w:r w:rsidRPr="00E4785E">
        <w:rPr>
          <w:rFonts w:ascii="Times" w:hAnsi="Times"/>
          <w:sz w:val="22"/>
          <w:szCs w:val="22"/>
        </w:rPr>
        <w:t xml:space="preserve">, 2004 #1831}. Expression of mammalian </w:t>
      </w:r>
      <w:proofErr w:type="spellStart"/>
      <w:r w:rsidRPr="00E4785E">
        <w:rPr>
          <w:rFonts w:ascii="Times" w:hAnsi="Times"/>
          <w:sz w:val="22"/>
          <w:szCs w:val="22"/>
        </w:rPr>
        <w:t>Bax</w:t>
      </w:r>
      <w:proofErr w:type="spellEnd"/>
      <w:r w:rsidRPr="00E4785E">
        <w:rPr>
          <w:rFonts w:ascii="Times" w:hAnsi="Times"/>
          <w:sz w:val="22"/>
          <w:szCs w:val="22"/>
        </w:rPr>
        <w:t xml:space="preserve"> can trigger apoptotic changes in yeast {</w:t>
      </w:r>
      <w:proofErr w:type="spellStart"/>
      <w:r w:rsidRPr="00E4785E">
        <w:rPr>
          <w:rFonts w:ascii="Times" w:hAnsi="Times"/>
          <w:sz w:val="22"/>
          <w:szCs w:val="22"/>
        </w:rPr>
        <w:t>Ligr</w:t>
      </w:r>
      <w:proofErr w:type="spellEnd"/>
      <w:r w:rsidRPr="00E4785E">
        <w:rPr>
          <w:rFonts w:ascii="Times" w:hAnsi="Times"/>
          <w:sz w:val="22"/>
          <w:szCs w:val="22"/>
        </w:rPr>
        <w:t xml:space="preserve">, 1998 #1860}. </w:t>
      </w:r>
    </w:p>
    <w:p w:rsidR="008C5F0A" w:rsidRPr="00C454D0" w:rsidRDefault="00E4785E">
      <w:pPr>
        <w:ind w:firstLine="720"/>
        <w:jc w:val="both"/>
        <w:rPr>
          <w:rFonts w:ascii="Times" w:hAnsi="Times"/>
          <w:sz w:val="22"/>
          <w:szCs w:val="22"/>
        </w:rPr>
      </w:pPr>
      <w:r w:rsidRPr="00E4785E">
        <w:rPr>
          <w:rFonts w:ascii="Times" w:hAnsi="Times"/>
          <w:sz w:val="22"/>
          <w:szCs w:val="22"/>
        </w:rPr>
        <w:lastRenderedPageBreak/>
        <w:t xml:space="preserve">In other model systems, cell cycle progress and </w:t>
      </w:r>
      <w:proofErr w:type="spellStart"/>
      <w:r w:rsidRPr="00E4785E">
        <w:rPr>
          <w:rFonts w:ascii="Times" w:hAnsi="Times"/>
          <w:sz w:val="22"/>
          <w:szCs w:val="22"/>
        </w:rPr>
        <w:t>antiapoptosis</w:t>
      </w:r>
      <w:proofErr w:type="spellEnd"/>
      <w:r w:rsidRPr="00E4785E">
        <w:rPr>
          <w:rFonts w:ascii="Times" w:hAnsi="Times"/>
          <w:sz w:val="22"/>
          <w:szCs w:val="22"/>
        </w:rPr>
        <w:t xml:space="preserve"> was shown to be regulated by Pim-1 and c-</w:t>
      </w:r>
      <w:proofErr w:type="spellStart"/>
      <w:r w:rsidRPr="00E4785E">
        <w:rPr>
          <w:rFonts w:ascii="Times" w:hAnsi="Times"/>
          <w:sz w:val="22"/>
          <w:szCs w:val="22"/>
        </w:rPr>
        <w:t>Myc</w:t>
      </w:r>
      <w:proofErr w:type="spellEnd"/>
      <w:r w:rsidRPr="00E4785E">
        <w:rPr>
          <w:rFonts w:ascii="Times" w:hAnsi="Times"/>
          <w:sz w:val="22"/>
          <w:szCs w:val="22"/>
        </w:rPr>
        <w:t xml:space="preserve"> {</w:t>
      </w:r>
      <w:proofErr w:type="spellStart"/>
      <w:r w:rsidRPr="00E4785E">
        <w:rPr>
          <w:rFonts w:ascii="Times" w:hAnsi="Times"/>
          <w:sz w:val="22"/>
          <w:szCs w:val="22"/>
        </w:rPr>
        <w:t>Shirogane</w:t>
      </w:r>
      <w:proofErr w:type="spellEnd"/>
      <w:r w:rsidRPr="00E4785E">
        <w:rPr>
          <w:rFonts w:ascii="Times" w:hAnsi="Times"/>
          <w:sz w:val="22"/>
          <w:szCs w:val="22"/>
        </w:rPr>
        <w:t xml:space="preserve">, 1999 #1850}. </w:t>
      </w:r>
    </w:p>
    <w:p w:rsidR="008C5F0A" w:rsidRPr="00C454D0" w:rsidRDefault="008C5F0A">
      <w:pPr>
        <w:ind w:firstLine="720"/>
        <w:jc w:val="both"/>
        <w:rPr>
          <w:rFonts w:ascii="Times" w:hAnsi="Times"/>
          <w:sz w:val="22"/>
          <w:szCs w:val="22"/>
        </w:rPr>
      </w:pPr>
    </w:p>
    <w:p w:rsidR="008C5F0A" w:rsidRPr="00C454D0" w:rsidRDefault="00E4785E">
      <w:pPr>
        <w:ind w:firstLine="720"/>
        <w:jc w:val="both"/>
        <w:rPr>
          <w:rFonts w:ascii="Times" w:hAnsi="Times"/>
          <w:sz w:val="22"/>
          <w:szCs w:val="22"/>
        </w:rPr>
      </w:pPr>
      <w:r w:rsidRPr="00E4785E">
        <w:rPr>
          <w:rFonts w:ascii="Times" w:hAnsi="Times"/>
          <w:sz w:val="22"/>
          <w:szCs w:val="22"/>
        </w:rPr>
        <w:t xml:space="preserve">Mitochondria and Bcl-2 can induce growth arrest and mortality in S. </w:t>
      </w:r>
      <w:proofErr w:type="spellStart"/>
      <w:r w:rsidRPr="00E4785E">
        <w:rPr>
          <w:rFonts w:ascii="Times" w:hAnsi="Times"/>
          <w:sz w:val="22"/>
          <w:szCs w:val="22"/>
        </w:rPr>
        <w:t>cerevisiae</w:t>
      </w:r>
      <w:proofErr w:type="spellEnd"/>
      <w:r w:rsidRPr="00E4785E">
        <w:rPr>
          <w:rFonts w:ascii="Times" w:hAnsi="Times"/>
          <w:sz w:val="22"/>
          <w:szCs w:val="22"/>
        </w:rPr>
        <w:t xml:space="preserve"> {</w:t>
      </w:r>
      <w:proofErr w:type="spellStart"/>
      <w:r w:rsidRPr="00E4785E">
        <w:rPr>
          <w:rFonts w:ascii="Times" w:hAnsi="Times"/>
          <w:sz w:val="22"/>
          <w:szCs w:val="22"/>
        </w:rPr>
        <w:t>Greenhalf</w:t>
      </w:r>
      <w:proofErr w:type="spellEnd"/>
      <w:r w:rsidRPr="00E4785E">
        <w:rPr>
          <w:rFonts w:ascii="Times" w:hAnsi="Times"/>
          <w:sz w:val="22"/>
          <w:szCs w:val="22"/>
        </w:rPr>
        <w:t xml:space="preserve">, 1996 #1851}. </w:t>
      </w:r>
    </w:p>
    <w:p w:rsidR="008C5F0A" w:rsidRPr="00C454D0" w:rsidRDefault="00E4785E">
      <w:pPr>
        <w:ind w:firstLine="720"/>
        <w:jc w:val="both"/>
        <w:rPr>
          <w:rFonts w:ascii="Times" w:hAnsi="Times"/>
          <w:sz w:val="22"/>
          <w:szCs w:val="22"/>
        </w:rPr>
      </w:pPr>
      <w:r w:rsidRPr="00E4785E">
        <w:rPr>
          <w:rFonts w:ascii="Times" w:hAnsi="Times"/>
          <w:sz w:val="22"/>
          <w:szCs w:val="22"/>
        </w:rPr>
        <w:t xml:space="preserve">Response to rapamycin, a life span extension antibiotic, is also mediated by UTH1, a gene required for </w:t>
      </w:r>
      <w:proofErr w:type="spellStart"/>
      <w:r w:rsidRPr="00E4785E">
        <w:rPr>
          <w:rFonts w:ascii="Times" w:hAnsi="Times"/>
          <w:sz w:val="22"/>
          <w:szCs w:val="22"/>
        </w:rPr>
        <w:t>Bax</w:t>
      </w:r>
      <w:proofErr w:type="spellEnd"/>
      <w:r w:rsidRPr="00E4785E">
        <w:rPr>
          <w:rFonts w:ascii="Times" w:hAnsi="Times"/>
          <w:sz w:val="22"/>
          <w:szCs w:val="22"/>
        </w:rPr>
        <w:t>-induced cell death in yeast {</w:t>
      </w:r>
      <w:proofErr w:type="spellStart"/>
      <w:r w:rsidRPr="00E4785E">
        <w:rPr>
          <w:rFonts w:ascii="Times" w:hAnsi="Times"/>
          <w:sz w:val="22"/>
          <w:szCs w:val="22"/>
        </w:rPr>
        <w:t>Camougrand</w:t>
      </w:r>
      <w:proofErr w:type="spellEnd"/>
      <w:r w:rsidRPr="00E4785E">
        <w:rPr>
          <w:rFonts w:ascii="Times" w:hAnsi="Times"/>
          <w:sz w:val="22"/>
          <w:szCs w:val="22"/>
        </w:rPr>
        <w:t>, 2004 #1862</w:t>
      </w:r>
      <w:proofErr w:type="gramStart"/>
      <w:r w:rsidRPr="00E4785E">
        <w:rPr>
          <w:rFonts w:ascii="Times" w:hAnsi="Times"/>
          <w:sz w:val="22"/>
          <w:szCs w:val="22"/>
        </w:rPr>
        <w:t>;Camougrand</w:t>
      </w:r>
      <w:proofErr w:type="gramEnd"/>
      <w:r w:rsidRPr="00E4785E">
        <w:rPr>
          <w:rFonts w:ascii="Times" w:hAnsi="Times"/>
          <w:sz w:val="22"/>
          <w:szCs w:val="22"/>
        </w:rPr>
        <w:t xml:space="preserve">, 2003 #1865;Priault, 2002 #1866}. </w:t>
      </w:r>
    </w:p>
    <w:p w:rsidR="008C5F0A" w:rsidRDefault="00E4785E">
      <w:pPr>
        <w:ind w:firstLine="720"/>
        <w:jc w:val="both"/>
        <w:rPr>
          <w:rFonts w:ascii="Times" w:hAnsi="Times"/>
          <w:sz w:val="22"/>
          <w:szCs w:val="22"/>
        </w:rPr>
      </w:pPr>
      <w:r w:rsidRPr="00E4785E">
        <w:rPr>
          <w:rFonts w:ascii="Times" w:hAnsi="Times"/>
          <w:sz w:val="22"/>
          <w:szCs w:val="22"/>
        </w:rPr>
        <w:t>Sugar (glucose) is likely a limiting nutrient for yeast cells in the wild environment {</w:t>
      </w:r>
      <w:proofErr w:type="spellStart"/>
      <w:r w:rsidRPr="00E4785E">
        <w:rPr>
          <w:rFonts w:ascii="Times" w:hAnsi="Times"/>
          <w:sz w:val="22"/>
          <w:szCs w:val="22"/>
        </w:rPr>
        <w:t>Granot</w:t>
      </w:r>
      <w:proofErr w:type="spellEnd"/>
      <w:r w:rsidRPr="00E4785E">
        <w:rPr>
          <w:rFonts w:ascii="Times" w:hAnsi="Times"/>
          <w:sz w:val="22"/>
          <w:szCs w:val="22"/>
        </w:rPr>
        <w:t xml:space="preserve">, 2003 #1853}. Glucose (?) can induce cell death with rapid production of ROS and apoptotic features including RNA and DNA degradation, membrane damage, nucleus fragmentation and cell shrinkage. </w:t>
      </w:r>
    </w:p>
    <w:p w:rsidR="00B63F30" w:rsidRDefault="00B63F30">
      <w:pPr>
        <w:ind w:firstLine="720"/>
        <w:jc w:val="both"/>
        <w:rPr>
          <w:rFonts w:ascii="Times" w:hAnsi="Times"/>
          <w:sz w:val="22"/>
          <w:szCs w:val="22"/>
        </w:rPr>
      </w:pPr>
    </w:p>
    <w:p w:rsidR="00B63F30" w:rsidRDefault="00B63F30" w:rsidP="00B63F30">
      <w:pPr>
        <w:ind w:firstLine="720"/>
        <w:jc w:val="both"/>
        <w:rPr>
          <w:rFonts w:ascii="Times" w:hAnsi="Times"/>
          <w:sz w:val="22"/>
          <w:szCs w:val="22"/>
        </w:rPr>
      </w:pPr>
      <w:r w:rsidRPr="00942B29">
        <w:rPr>
          <w:rFonts w:ascii="Times" w:hAnsi="Times"/>
          <w:sz w:val="22"/>
          <w:szCs w:val="22"/>
        </w:rPr>
        <w:t xml:space="preserve">The </w:t>
      </w:r>
      <w:r w:rsidRPr="00942B29">
        <w:rPr>
          <w:rFonts w:ascii="Times" w:hAnsi="Times"/>
          <w:sz w:val="22"/>
          <w:szCs w:val="22"/>
          <w:u w:val="single"/>
        </w:rPr>
        <w:t>role of cell morphology in mitotic asymmetry and yeast aging</w:t>
      </w:r>
      <w:r w:rsidRPr="00942B29">
        <w:rPr>
          <w:rFonts w:ascii="Times" w:hAnsi="Times"/>
          <w:sz w:val="22"/>
          <w:szCs w:val="22"/>
        </w:rPr>
        <w:t xml:space="preserve"> is a newly discovered phenomenon </w:t>
      </w:r>
      <w:r>
        <w:rPr>
          <w:rFonts w:ascii="Times" w:hAnsi="Times"/>
          <w:sz w:val="22"/>
          <w:szCs w:val="22"/>
        </w:rPr>
        <w:t>{Zhou, 2011 #1157}</w:t>
      </w:r>
      <w:r w:rsidRPr="00942B29">
        <w:rPr>
          <w:rFonts w:ascii="Times" w:hAnsi="Times"/>
          <w:sz w:val="22"/>
          <w:szCs w:val="22"/>
        </w:rPr>
        <w:t xml:space="preserve">. As a single cell organism, it is important for mother yeast cells to prevent aging factors, such as damaged proteins, from passing on to new-born daughter cells. </w:t>
      </w:r>
      <w:r>
        <w:rPr>
          <w:rFonts w:ascii="Times" w:hAnsi="Times"/>
          <w:sz w:val="22"/>
          <w:szCs w:val="22"/>
        </w:rPr>
        <w:t>Active transport is observed too {Liu, 2010 #958</w:t>
      </w:r>
      <w:proofErr w:type="gramStart"/>
      <w:r>
        <w:rPr>
          <w:rFonts w:ascii="Times" w:hAnsi="Times"/>
          <w:sz w:val="22"/>
          <w:szCs w:val="22"/>
        </w:rPr>
        <w:t>}</w:t>
      </w:r>
      <w:r w:rsidRPr="00942B29">
        <w:rPr>
          <w:rFonts w:ascii="Times" w:hAnsi="Times"/>
          <w:sz w:val="22"/>
          <w:szCs w:val="22"/>
        </w:rPr>
        <w:t>[</w:t>
      </w:r>
      <w:proofErr w:type="gramEnd"/>
      <w:r w:rsidRPr="00942B29">
        <w:rPr>
          <w:rFonts w:ascii="Times" w:hAnsi="Times"/>
          <w:sz w:val="22"/>
          <w:szCs w:val="22"/>
        </w:rPr>
        <w:t xml:space="preserve">Add </w:t>
      </w:r>
      <w:proofErr w:type="spellStart"/>
      <w:r w:rsidRPr="00942B29">
        <w:rPr>
          <w:rFonts w:ascii="Times" w:hAnsi="Times"/>
          <w:sz w:val="22"/>
          <w:szCs w:val="22"/>
        </w:rPr>
        <w:t>Nystrom’s</w:t>
      </w:r>
      <w:proofErr w:type="spellEnd"/>
      <w:r w:rsidRPr="00942B29">
        <w:rPr>
          <w:rFonts w:ascii="Times" w:hAnsi="Times"/>
          <w:sz w:val="22"/>
          <w:szCs w:val="22"/>
        </w:rPr>
        <w:t xml:space="preserve"> active retrograde transport here] Surprisingly, this mitotic asymmetry can be sufficiently achieved by the slow diffusion of large aggregates, geometry of the mother and daughter cells, and the narrowness of the passage between them </w:t>
      </w:r>
      <w:r>
        <w:rPr>
          <w:rFonts w:ascii="Times" w:hAnsi="Times"/>
          <w:sz w:val="22"/>
          <w:szCs w:val="22"/>
        </w:rPr>
        <w:t>{Zhou, 2011 #1157}</w:t>
      </w:r>
      <w:r w:rsidRPr="00942B29">
        <w:rPr>
          <w:rFonts w:ascii="Times" w:hAnsi="Times"/>
          <w:sz w:val="22"/>
          <w:szCs w:val="22"/>
        </w:rPr>
        <w:t xml:space="preserve">. This observation is consistent with the morphological changes of yeast cells during replicative aging. During </w:t>
      </w:r>
      <w:proofErr w:type="spellStart"/>
      <w:r w:rsidRPr="00942B29">
        <w:rPr>
          <w:rFonts w:ascii="Times" w:hAnsi="Times"/>
          <w:sz w:val="22"/>
          <w:szCs w:val="22"/>
        </w:rPr>
        <w:t>microdissection</w:t>
      </w:r>
      <w:proofErr w:type="spellEnd"/>
      <w:r w:rsidRPr="00942B29">
        <w:rPr>
          <w:rFonts w:ascii="Times" w:hAnsi="Times"/>
          <w:sz w:val="22"/>
          <w:szCs w:val="22"/>
        </w:rPr>
        <w:t xml:space="preserve"> analysis of replicative aging, it can be seen that young yeast cells are generally smaller in size with elliptical shapes. [</w:t>
      </w:r>
      <w:proofErr w:type="gramStart"/>
      <w:r w:rsidRPr="00942B29">
        <w:rPr>
          <w:rFonts w:ascii="Times" w:hAnsi="Times"/>
          <w:sz w:val="22"/>
          <w:szCs w:val="22"/>
        </w:rPr>
        <w:t>add</w:t>
      </w:r>
      <w:proofErr w:type="gramEnd"/>
      <w:r w:rsidRPr="00942B29">
        <w:rPr>
          <w:rFonts w:ascii="Times" w:hAnsi="Times"/>
          <w:sz w:val="22"/>
          <w:szCs w:val="22"/>
        </w:rPr>
        <w:t xml:space="preserve"> </w:t>
      </w:r>
      <w:proofErr w:type="spellStart"/>
      <w:r w:rsidRPr="00942B29">
        <w:rPr>
          <w:rFonts w:ascii="Times" w:hAnsi="Times"/>
          <w:sz w:val="22"/>
          <w:szCs w:val="22"/>
        </w:rPr>
        <w:t>pnas</w:t>
      </w:r>
      <w:proofErr w:type="spellEnd"/>
      <w:r w:rsidRPr="00942B29">
        <w:rPr>
          <w:rFonts w:ascii="Times" w:hAnsi="Times"/>
          <w:sz w:val="22"/>
          <w:szCs w:val="22"/>
        </w:rPr>
        <w:t xml:space="preserve"> paper, </w:t>
      </w:r>
      <w:proofErr w:type="spellStart"/>
      <w:r w:rsidRPr="00942B29">
        <w:rPr>
          <w:rFonts w:ascii="Times" w:hAnsi="Times"/>
          <w:sz w:val="22"/>
          <w:szCs w:val="22"/>
        </w:rPr>
        <w:t>microfluidic</w:t>
      </w:r>
      <w:proofErr w:type="spellEnd"/>
      <w:r w:rsidRPr="00942B29">
        <w:rPr>
          <w:rFonts w:ascii="Times" w:hAnsi="Times"/>
          <w:sz w:val="22"/>
          <w:szCs w:val="22"/>
        </w:rPr>
        <w:t xml:space="preserve"> study, increase size, delayed timing, etc] Old yeast cells become larger, round in shape, and often have membrane blebbing (irregular bulges) </w:t>
      </w:r>
      <w:r>
        <w:rPr>
          <w:rFonts w:ascii="Times" w:hAnsi="Times"/>
          <w:sz w:val="22"/>
          <w:szCs w:val="22"/>
        </w:rPr>
        <w:t>{Steffen, 2009 #473</w:t>
      </w:r>
      <w:proofErr w:type="gramStart"/>
      <w:r>
        <w:rPr>
          <w:rFonts w:ascii="Times" w:hAnsi="Times"/>
          <w:sz w:val="22"/>
          <w:szCs w:val="22"/>
        </w:rPr>
        <w:t>;Kennedy</w:t>
      </w:r>
      <w:proofErr w:type="gramEnd"/>
      <w:r>
        <w:rPr>
          <w:rFonts w:ascii="Times" w:hAnsi="Times"/>
          <w:sz w:val="22"/>
          <w:szCs w:val="22"/>
        </w:rPr>
        <w:t>, 1994 #19}</w:t>
      </w:r>
      <w:r w:rsidRPr="00942B29">
        <w:rPr>
          <w:rFonts w:ascii="Times" w:hAnsi="Times"/>
          <w:sz w:val="22"/>
          <w:szCs w:val="22"/>
        </w:rPr>
        <w:t xml:space="preserve">. Mitotic asymmetry between mother and daughter cells breaks down around the time when most cells lose viability in the population, and leads to much higher levels of genomic instability in the daughter cells </w:t>
      </w:r>
      <w:r>
        <w:rPr>
          <w:rFonts w:ascii="Times" w:hAnsi="Times"/>
          <w:sz w:val="22"/>
          <w:szCs w:val="22"/>
        </w:rPr>
        <w:t>{McMurray, 2004 #911;McMurray, 2003 #244}</w:t>
      </w:r>
      <w:r w:rsidRPr="00942B29">
        <w:rPr>
          <w:rFonts w:ascii="Times" w:hAnsi="Times"/>
          <w:sz w:val="22"/>
          <w:szCs w:val="22"/>
        </w:rPr>
        <w:t xml:space="preserve">. The morphological changes coincide with the slow-down of cell division during replicative aging. Old mother cells become larger and take longer to divide. Daughter cells from young mother cells are usually much smaller than their mother cells, but daughter cells from old mother cells can often be similar in size to their mothers </w:t>
      </w:r>
      <w:r>
        <w:rPr>
          <w:rFonts w:ascii="Times" w:hAnsi="Times"/>
          <w:sz w:val="22"/>
          <w:szCs w:val="22"/>
        </w:rPr>
        <w:t>{Kennedy, 1994 #19}</w:t>
      </w:r>
      <w:r w:rsidRPr="00942B29">
        <w:rPr>
          <w:rFonts w:ascii="Times" w:hAnsi="Times"/>
          <w:sz w:val="22"/>
          <w:szCs w:val="22"/>
        </w:rPr>
        <w:t xml:space="preserve">. We observed similar break-downs of mitotic asymmetry during chronological aging of yeast cells </w:t>
      </w:r>
      <w:r>
        <w:rPr>
          <w:rFonts w:ascii="Times" w:hAnsi="Times"/>
          <w:sz w:val="22"/>
          <w:szCs w:val="22"/>
        </w:rPr>
        <w:t>{Qin, 2008 #516}</w:t>
      </w:r>
      <w:r w:rsidRPr="00942B29">
        <w:rPr>
          <w:rFonts w:ascii="Times" w:hAnsi="Times"/>
          <w:sz w:val="22"/>
          <w:szCs w:val="22"/>
        </w:rPr>
        <w:t xml:space="preserve">. Collectively, these results suggest that the role of cell morphology in aging warrants detailed studies. </w:t>
      </w:r>
    </w:p>
    <w:p w:rsidR="00B63F30" w:rsidRPr="00C454D0" w:rsidRDefault="00B63F30">
      <w:pPr>
        <w:ind w:firstLine="720"/>
        <w:jc w:val="both"/>
        <w:rPr>
          <w:rFonts w:ascii="Times" w:hAnsi="Times"/>
          <w:sz w:val="22"/>
          <w:szCs w:val="22"/>
        </w:rPr>
      </w:pPr>
    </w:p>
    <w:p w:rsidR="001527DF" w:rsidRDefault="007D41C0">
      <w:pPr>
        <w:pStyle w:val="Heading4"/>
        <w:spacing w:before="0" w:after="0"/>
        <w:jc w:val="both"/>
        <w:rPr>
          <w:rFonts w:ascii="Times" w:hAnsi="Times"/>
          <w:sz w:val="22"/>
          <w:szCs w:val="22"/>
        </w:rPr>
      </w:pPr>
      <w:r w:rsidRPr="007D41C0">
        <w:rPr>
          <w:rFonts w:ascii="Times" w:hAnsi="Times"/>
          <w:sz w:val="22"/>
          <w:szCs w:val="22"/>
        </w:rPr>
        <w:t>Aim 2.6.2 Develop an ODE model</w:t>
      </w:r>
    </w:p>
    <w:p w:rsidR="008C5F0A" w:rsidRDefault="008C5F0A">
      <w:pPr>
        <w:pStyle w:val="Heading4"/>
        <w:spacing w:before="0" w:after="0"/>
        <w:ind w:firstLine="720"/>
        <w:jc w:val="both"/>
        <w:rPr>
          <w:rFonts w:ascii="Times" w:hAnsi="Times"/>
          <w:b w:val="0"/>
          <w:sz w:val="22"/>
          <w:szCs w:val="22"/>
        </w:rPr>
      </w:pPr>
      <w:r w:rsidRPr="00942B29">
        <w:rPr>
          <w:rFonts w:ascii="Times" w:hAnsi="Times"/>
          <w:b w:val="0"/>
          <w:sz w:val="22"/>
          <w:szCs w:val="22"/>
        </w:rPr>
        <w:t xml:space="preserve">To read: evolving reliability of yeast cell cycle model </w:t>
      </w:r>
      <w:r>
        <w:rPr>
          <w:rFonts w:ascii="Times" w:hAnsi="Times"/>
          <w:b w:val="0"/>
          <w:sz w:val="22"/>
          <w:szCs w:val="22"/>
        </w:rPr>
        <w:t>{</w:t>
      </w:r>
      <w:proofErr w:type="spellStart"/>
      <w:r>
        <w:rPr>
          <w:rFonts w:ascii="Times" w:hAnsi="Times"/>
          <w:b w:val="0"/>
          <w:sz w:val="22"/>
          <w:szCs w:val="22"/>
        </w:rPr>
        <w:t>Braunewell</w:t>
      </w:r>
      <w:proofErr w:type="spellEnd"/>
      <w:r>
        <w:rPr>
          <w:rFonts w:ascii="Times" w:hAnsi="Times"/>
          <w:b w:val="0"/>
          <w:sz w:val="22"/>
          <w:szCs w:val="22"/>
        </w:rPr>
        <w:t>, 2009 #1876</w:t>
      </w:r>
      <w:proofErr w:type="gramStart"/>
      <w:r>
        <w:rPr>
          <w:rFonts w:ascii="Times" w:hAnsi="Times"/>
          <w:b w:val="0"/>
          <w:sz w:val="22"/>
          <w:szCs w:val="22"/>
        </w:rPr>
        <w:t>;Braunewell</w:t>
      </w:r>
      <w:proofErr w:type="gramEnd"/>
      <w:r>
        <w:rPr>
          <w:rFonts w:ascii="Times" w:hAnsi="Times"/>
          <w:b w:val="0"/>
          <w:sz w:val="22"/>
          <w:szCs w:val="22"/>
        </w:rPr>
        <w:t>, 2007 #1878}</w:t>
      </w:r>
    </w:p>
    <w:p w:rsidR="008C5F0A" w:rsidRDefault="008C5F0A">
      <w:pPr>
        <w:pStyle w:val="Heading4"/>
        <w:spacing w:before="0" w:after="0"/>
        <w:ind w:firstLine="720"/>
        <w:jc w:val="both"/>
        <w:rPr>
          <w:rFonts w:ascii="Times" w:hAnsi="Times"/>
          <w:b w:val="0"/>
          <w:sz w:val="22"/>
          <w:szCs w:val="22"/>
        </w:rPr>
      </w:pPr>
      <w:proofErr w:type="gramStart"/>
      <w:r w:rsidRPr="00942B29">
        <w:rPr>
          <w:rFonts w:ascii="Times" w:hAnsi="Times"/>
          <w:b w:val="0"/>
          <w:sz w:val="22"/>
          <w:szCs w:val="22"/>
        </w:rPr>
        <w:t xml:space="preserve">Cell cycle expression data </w:t>
      </w:r>
      <w:r>
        <w:rPr>
          <w:rFonts w:ascii="Times" w:hAnsi="Times"/>
          <w:b w:val="0"/>
          <w:sz w:val="22"/>
          <w:szCs w:val="22"/>
        </w:rPr>
        <w:t>{Spellman, 1998 #2327}</w:t>
      </w:r>
      <w:r w:rsidRPr="00942B29">
        <w:rPr>
          <w:rFonts w:ascii="Times" w:hAnsi="Times"/>
          <w:b w:val="0"/>
          <w:sz w:val="22"/>
          <w:szCs w:val="22"/>
        </w:rPr>
        <w:t>.</w:t>
      </w:r>
      <w:proofErr w:type="gramEnd"/>
      <w:r w:rsidRPr="00942B29">
        <w:rPr>
          <w:rFonts w:ascii="Times" w:hAnsi="Times"/>
          <w:b w:val="0"/>
          <w:sz w:val="22"/>
          <w:szCs w:val="22"/>
        </w:rPr>
        <w:t xml:space="preserve"> </w:t>
      </w:r>
    </w:p>
    <w:p w:rsidR="008C5F0A" w:rsidRDefault="008C5F0A">
      <w:pPr>
        <w:pStyle w:val="Heading4"/>
        <w:spacing w:before="0" w:after="0"/>
        <w:ind w:firstLine="720"/>
        <w:jc w:val="both"/>
        <w:rPr>
          <w:rFonts w:ascii="Times" w:hAnsi="Times"/>
          <w:b w:val="0"/>
          <w:sz w:val="22"/>
          <w:szCs w:val="22"/>
        </w:rPr>
      </w:pPr>
      <w:r w:rsidRPr="00942B29">
        <w:rPr>
          <w:rFonts w:ascii="Times" w:hAnsi="Times"/>
          <w:b w:val="0"/>
          <w:sz w:val="22"/>
          <w:szCs w:val="22"/>
        </w:rPr>
        <w:t>Cell cycle model (need Tyson support letter)</w:t>
      </w:r>
    </w:p>
    <w:p w:rsidR="008C5F0A" w:rsidRDefault="008C5F0A">
      <w:pPr>
        <w:pStyle w:val="Heading5"/>
        <w:spacing w:before="0"/>
        <w:ind w:firstLine="720"/>
        <w:jc w:val="both"/>
        <w:rPr>
          <w:rFonts w:ascii="Times" w:hAnsi="Times"/>
          <w:color w:val="auto"/>
          <w:sz w:val="22"/>
          <w:szCs w:val="22"/>
        </w:rPr>
      </w:pPr>
      <w:r w:rsidRPr="00942B29">
        <w:rPr>
          <w:rFonts w:ascii="Times" w:hAnsi="Times" w:cs="Times New Roman"/>
          <w:color w:val="auto"/>
          <w:sz w:val="22"/>
          <w:szCs w:val="22"/>
        </w:rPr>
        <w:t xml:space="preserve">Many cells are arrested but they are not senescent, so the model has to be arrest in the presence of growth signals. </w:t>
      </w:r>
    </w:p>
    <w:p w:rsidR="008C5F0A" w:rsidRDefault="008C5F0A">
      <w:pPr>
        <w:pStyle w:val="Heading5"/>
        <w:spacing w:before="0"/>
        <w:ind w:firstLine="720"/>
        <w:jc w:val="both"/>
        <w:rPr>
          <w:rFonts w:ascii="Times" w:hAnsi="Times"/>
          <w:color w:val="auto"/>
          <w:sz w:val="22"/>
          <w:szCs w:val="22"/>
        </w:rPr>
      </w:pPr>
      <w:r w:rsidRPr="00942B29">
        <w:rPr>
          <w:rFonts w:ascii="Times" w:hAnsi="Times" w:cs="Times New Roman"/>
          <w:color w:val="auto"/>
          <w:sz w:val="22"/>
          <w:szCs w:val="22"/>
        </w:rPr>
        <w:t xml:space="preserve">Ref </w:t>
      </w:r>
      <w:r>
        <w:rPr>
          <w:rFonts w:ascii="Times" w:hAnsi="Times" w:cs="Times New Roman"/>
          <w:color w:val="auto"/>
          <w:sz w:val="22"/>
          <w:szCs w:val="22"/>
        </w:rPr>
        <w:t>{</w:t>
      </w:r>
      <w:proofErr w:type="spellStart"/>
      <w:r>
        <w:rPr>
          <w:rFonts w:ascii="Times" w:hAnsi="Times" w:cs="Times New Roman"/>
          <w:color w:val="auto"/>
          <w:sz w:val="22"/>
          <w:szCs w:val="22"/>
        </w:rPr>
        <w:t>Blagosklonny</w:t>
      </w:r>
      <w:proofErr w:type="spellEnd"/>
      <w:r>
        <w:rPr>
          <w:rFonts w:ascii="Times" w:hAnsi="Times" w:cs="Times New Roman"/>
          <w:color w:val="auto"/>
          <w:sz w:val="22"/>
          <w:szCs w:val="22"/>
        </w:rPr>
        <w:t>, 2011 #676}</w:t>
      </w:r>
    </w:p>
    <w:p w:rsidR="008C5F0A" w:rsidRDefault="008C5F0A">
      <w:pPr>
        <w:jc w:val="both"/>
        <w:rPr>
          <w:rFonts w:ascii="Times" w:hAnsi="Times"/>
          <w:sz w:val="22"/>
        </w:rPr>
      </w:pPr>
    </w:p>
    <w:p w:rsidR="00B32FF8" w:rsidRDefault="00942B29">
      <w:pPr>
        <w:pStyle w:val="Heading2"/>
        <w:spacing w:before="0" w:beforeAutospacing="0" w:after="0" w:afterAutospacing="0"/>
        <w:jc w:val="both"/>
        <w:rPr>
          <w:rFonts w:ascii="Times" w:hAnsi="Times" w:cs="Calibri"/>
          <w:b w:val="0"/>
          <w:sz w:val="22"/>
          <w:szCs w:val="22"/>
        </w:rPr>
      </w:pPr>
      <w:r w:rsidRPr="00942B29">
        <w:rPr>
          <w:rFonts w:ascii="Times" w:hAnsi="Times" w:cs="Calibri"/>
          <w:b w:val="0"/>
          <w:sz w:val="22"/>
          <w:szCs w:val="22"/>
        </w:rPr>
        <w:t xml:space="preserve">Future studies and long-term career goals. </w:t>
      </w:r>
    </w:p>
    <w:p w:rsidR="00B32FF8" w:rsidRDefault="00942B29">
      <w:pPr>
        <w:jc w:val="both"/>
        <w:rPr>
          <w:rFonts w:ascii="Times" w:hAnsi="Times" w:cs="Calibri"/>
          <w:sz w:val="22"/>
          <w:szCs w:val="22"/>
        </w:rPr>
      </w:pPr>
      <w:r w:rsidRPr="00942B29">
        <w:rPr>
          <w:rFonts w:ascii="Times" w:hAnsi="Times" w:cs="Calibri"/>
          <w:sz w:val="22"/>
          <w:szCs w:val="22"/>
        </w:rPr>
        <w:t xml:space="preserve">There are a number of directions for the long-term research on network and emergent properties. </w:t>
      </w:r>
    </w:p>
    <w:p w:rsidR="00B32FF8" w:rsidRDefault="00942B29">
      <w:pPr>
        <w:jc w:val="both"/>
        <w:rPr>
          <w:rFonts w:ascii="Times" w:hAnsi="Times"/>
          <w:sz w:val="22"/>
          <w:szCs w:val="22"/>
        </w:rPr>
      </w:pPr>
      <w:r w:rsidRPr="00942B29">
        <w:rPr>
          <w:rFonts w:ascii="Times" w:hAnsi="Times"/>
          <w:sz w:val="22"/>
          <w:szCs w:val="22"/>
        </w:rPr>
        <w:t xml:space="preserve">A new framework to study gene interactions in quantitative genetics </w:t>
      </w:r>
    </w:p>
    <w:p w:rsidR="00B32FF8" w:rsidRDefault="00942B29">
      <w:pPr>
        <w:jc w:val="both"/>
        <w:rPr>
          <w:rFonts w:ascii="Times" w:hAnsi="Times"/>
          <w:sz w:val="22"/>
          <w:szCs w:val="22"/>
        </w:rPr>
      </w:pPr>
      <w:r w:rsidRPr="00942B29">
        <w:rPr>
          <w:rFonts w:ascii="Times" w:hAnsi="Times"/>
          <w:sz w:val="22"/>
          <w:szCs w:val="22"/>
        </w:rPr>
        <w:t xml:space="preserve">Statistical genetics </w:t>
      </w:r>
    </w:p>
    <w:p w:rsidR="00B32FF8" w:rsidRDefault="00942B29">
      <w:pPr>
        <w:jc w:val="both"/>
        <w:rPr>
          <w:rFonts w:ascii="Times" w:hAnsi="Times"/>
          <w:sz w:val="22"/>
          <w:szCs w:val="22"/>
        </w:rPr>
      </w:pPr>
      <w:commentRangeStart w:id="237"/>
      <w:r w:rsidRPr="00942B29">
        <w:rPr>
          <w:rFonts w:ascii="Times" w:hAnsi="Times"/>
          <w:sz w:val="22"/>
          <w:szCs w:val="22"/>
        </w:rPr>
        <w:t>Fitness, robustness</w:t>
      </w:r>
      <w:commentRangeEnd w:id="237"/>
      <w:r w:rsidRPr="00942B29">
        <w:rPr>
          <w:rStyle w:val="CommentReference"/>
          <w:rFonts w:ascii="Times" w:hAnsi="Times"/>
          <w:bCs/>
          <w:sz w:val="22"/>
        </w:rPr>
        <w:commentReference w:id="237"/>
      </w:r>
      <w:r w:rsidRPr="00942B29">
        <w:rPr>
          <w:rFonts w:ascii="Times" w:hAnsi="Times"/>
          <w:sz w:val="22"/>
          <w:szCs w:val="22"/>
        </w:rPr>
        <w:t>, recombination, and the reason for sex in yeast</w:t>
      </w:r>
    </w:p>
    <w:p w:rsidR="00B32FF8" w:rsidRDefault="00942B29">
      <w:pPr>
        <w:jc w:val="both"/>
        <w:rPr>
          <w:rFonts w:ascii="Times" w:hAnsi="Times"/>
          <w:sz w:val="22"/>
          <w:szCs w:val="22"/>
        </w:rPr>
      </w:pPr>
      <w:r w:rsidRPr="00942B29">
        <w:rPr>
          <w:rFonts w:ascii="Times" w:hAnsi="Times"/>
          <w:sz w:val="22"/>
          <w:szCs w:val="22"/>
        </w:rPr>
        <w:t xml:space="preserve">Robustness, </w:t>
      </w:r>
      <w:proofErr w:type="spellStart"/>
      <w:r w:rsidRPr="00942B29">
        <w:rPr>
          <w:rFonts w:ascii="Times" w:hAnsi="Times"/>
          <w:sz w:val="22"/>
          <w:szCs w:val="22"/>
        </w:rPr>
        <w:t>evolvability</w:t>
      </w:r>
      <w:proofErr w:type="spellEnd"/>
      <w:r w:rsidRPr="00942B29">
        <w:rPr>
          <w:rFonts w:ascii="Times" w:hAnsi="Times"/>
          <w:sz w:val="22"/>
          <w:szCs w:val="22"/>
        </w:rPr>
        <w:t>, fragility</w:t>
      </w:r>
    </w:p>
    <w:p w:rsidR="00B32FF8" w:rsidRDefault="00942B29">
      <w:pPr>
        <w:jc w:val="both"/>
        <w:rPr>
          <w:rFonts w:ascii="Times" w:hAnsi="Times"/>
          <w:sz w:val="22"/>
          <w:szCs w:val="22"/>
        </w:rPr>
      </w:pPr>
      <w:proofErr w:type="spellStart"/>
      <w:r w:rsidRPr="00942B29">
        <w:rPr>
          <w:rFonts w:ascii="Times" w:hAnsi="Times"/>
          <w:sz w:val="22"/>
          <w:szCs w:val="22"/>
        </w:rPr>
        <w:t>Hormesis</w:t>
      </w:r>
      <w:proofErr w:type="spellEnd"/>
      <w:r w:rsidRPr="00942B29">
        <w:rPr>
          <w:rFonts w:ascii="Times" w:hAnsi="Times"/>
          <w:sz w:val="22"/>
          <w:szCs w:val="22"/>
        </w:rPr>
        <w:t xml:space="preserve"> of ROS</w:t>
      </w:r>
    </w:p>
    <w:p w:rsidR="00B32FF8" w:rsidRDefault="00942B29">
      <w:pPr>
        <w:jc w:val="both"/>
        <w:rPr>
          <w:rFonts w:ascii="Times" w:hAnsi="Times"/>
          <w:sz w:val="22"/>
          <w:szCs w:val="22"/>
        </w:rPr>
      </w:pPr>
      <w:r w:rsidRPr="00942B29">
        <w:rPr>
          <w:rFonts w:ascii="Times" w:hAnsi="Times"/>
          <w:sz w:val="22"/>
          <w:szCs w:val="22"/>
        </w:rPr>
        <w:t>Simulate aging based on ‘real’ yeast gene works</w:t>
      </w:r>
    </w:p>
    <w:p w:rsidR="00B32FF8" w:rsidRDefault="00942B29">
      <w:pPr>
        <w:jc w:val="both"/>
        <w:rPr>
          <w:rFonts w:ascii="Times" w:hAnsi="Times"/>
          <w:sz w:val="22"/>
          <w:szCs w:val="22"/>
        </w:rPr>
      </w:pPr>
      <w:r w:rsidRPr="00942B29">
        <w:rPr>
          <w:rFonts w:ascii="Times" w:hAnsi="Times"/>
          <w:sz w:val="22"/>
          <w:szCs w:val="22"/>
        </w:rPr>
        <w:t xml:space="preserve">Hopefully, more experimental data would be available to quantify the gene interaction strength, model, in 5 years. </w:t>
      </w:r>
    </w:p>
    <w:p w:rsidR="00B32FF8" w:rsidRDefault="00942B29">
      <w:pPr>
        <w:jc w:val="both"/>
        <w:rPr>
          <w:rFonts w:ascii="Times" w:hAnsi="Times"/>
          <w:sz w:val="22"/>
          <w:szCs w:val="22"/>
        </w:rPr>
      </w:pPr>
      <w:r w:rsidRPr="00942B29">
        <w:rPr>
          <w:rFonts w:ascii="Times" w:hAnsi="Times"/>
          <w:sz w:val="22"/>
          <w:szCs w:val="22"/>
        </w:rPr>
        <w:lastRenderedPageBreak/>
        <w:t>Recombination and segregation of alleles (sex) into the network model</w:t>
      </w:r>
    </w:p>
    <w:p w:rsidR="00B32FF8" w:rsidRDefault="00B32FF8">
      <w:pPr>
        <w:jc w:val="both"/>
        <w:rPr>
          <w:rFonts w:ascii="Times" w:hAnsi="Times"/>
          <w:sz w:val="22"/>
          <w:szCs w:val="22"/>
        </w:rPr>
      </w:pPr>
    </w:p>
    <w:p w:rsidR="00B32FF8" w:rsidRDefault="00942B29">
      <w:pPr>
        <w:jc w:val="both"/>
        <w:rPr>
          <w:rFonts w:ascii="Times" w:hAnsi="Times"/>
          <w:sz w:val="22"/>
          <w:szCs w:val="22"/>
        </w:rPr>
      </w:pPr>
      <w:r w:rsidRPr="00942B29">
        <w:rPr>
          <w:rFonts w:ascii="Times" w:hAnsi="Times"/>
          <w:sz w:val="22"/>
          <w:szCs w:val="22"/>
        </w:rPr>
        <w:t xml:space="preserve">Mitotic asymmetry </w:t>
      </w:r>
    </w:p>
    <w:p w:rsidR="00B32FF8" w:rsidRDefault="00942B29">
      <w:pPr>
        <w:jc w:val="both"/>
        <w:rPr>
          <w:rFonts w:ascii="Times" w:hAnsi="Times"/>
          <w:sz w:val="22"/>
          <w:szCs w:val="22"/>
        </w:rPr>
      </w:pPr>
      <w:r w:rsidRPr="00942B29">
        <w:rPr>
          <w:rFonts w:ascii="Times" w:hAnsi="Times"/>
          <w:sz w:val="22"/>
          <w:szCs w:val="22"/>
        </w:rPr>
        <w:t>Apoptotic pathway and cellular aging</w:t>
      </w:r>
    </w:p>
    <w:p w:rsidR="00B32FF8" w:rsidRDefault="00942B29">
      <w:pPr>
        <w:jc w:val="both"/>
        <w:rPr>
          <w:rFonts w:ascii="Times" w:hAnsi="Times"/>
          <w:sz w:val="22"/>
          <w:szCs w:val="22"/>
        </w:rPr>
      </w:pPr>
      <w:r w:rsidRPr="00942B29">
        <w:rPr>
          <w:rFonts w:ascii="Times" w:hAnsi="Times"/>
          <w:sz w:val="22"/>
          <w:szCs w:val="22"/>
        </w:rPr>
        <w:t>Age-dependent mutation and age-induced hyper-recombination in age-structured cell populations</w:t>
      </w:r>
    </w:p>
    <w:p w:rsidR="00B32FF8" w:rsidRDefault="00942B29">
      <w:pPr>
        <w:jc w:val="both"/>
        <w:rPr>
          <w:rFonts w:ascii="Times" w:hAnsi="Times"/>
          <w:sz w:val="22"/>
          <w:szCs w:val="22"/>
        </w:rPr>
      </w:pPr>
      <w:r w:rsidRPr="00942B29">
        <w:rPr>
          <w:rFonts w:ascii="Times" w:hAnsi="Times"/>
          <w:sz w:val="22"/>
          <w:szCs w:val="22"/>
        </w:rPr>
        <w:t>Calorie restriction effect on network robustness and gene interactions</w:t>
      </w:r>
    </w:p>
    <w:p w:rsidR="00B32FF8" w:rsidRDefault="00942B29">
      <w:pPr>
        <w:jc w:val="both"/>
        <w:rPr>
          <w:rFonts w:ascii="Times" w:hAnsi="Times"/>
          <w:sz w:val="22"/>
          <w:szCs w:val="22"/>
        </w:rPr>
      </w:pPr>
      <w:r w:rsidRPr="00942B29">
        <w:rPr>
          <w:rFonts w:ascii="Times" w:hAnsi="Times"/>
          <w:sz w:val="22"/>
          <w:szCs w:val="22"/>
        </w:rPr>
        <w:t>Network robustness and drug persistence</w:t>
      </w:r>
    </w:p>
    <w:p w:rsidR="00B32FF8" w:rsidRDefault="00942B29">
      <w:pPr>
        <w:jc w:val="both"/>
        <w:rPr>
          <w:rFonts w:ascii="Times" w:hAnsi="Times"/>
          <w:sz w:val="22"/>
          <w:szCs w:val="22"/>
        </w:rPr>
      </w:pPr>
      <w:r w:rsidRPr="00942B29">
        <w:rPr>
          <w:rFonts w:ascii="Times" w:hAnsi="Times"/>
          <w:sz w:val="22"/>
          <w:szCs w:val="22"/>
        </w:rPr>
        <w:t>Drug persistence of single cell organisms such as bacteria and yeast</w:t>
      </w:r>
    </w:p>
    <w:p w:rsidR="00B32FF8" w:rsidRDefault="00942B29">
      <w:pPr>
        <w:jc w:val="both"/>
        <w:rPr>
          <w:rFonts w:ascii="Times" w:hAnsi="Times"/>
          <w:sz w:val="22"/>
          <w:szCs w:val="22"/>
        </w:rPr>
      </w:pPr>
      <w:r w:rsidRPr="00942B29">
        <w:rPr>
          <w:rFonts w:ascii="Times" w:hAnsi="Times"/>
          <w:sz w:val="22"/>
          <w:szCs w:val="22"/>
        </w:rPr>
        <w:t>Network models of speciation</w:t>
      </w:r>
    </w:p>
    <w:p w:rsidR="00B32FF8" w:rsidRDefault="00942B29">
      <w:pPr>
        <w:jc w:val="both"/>
        <w:rPr>
          <w:rFonts w:ascii="Times" w:hAnsi="Times"/>
          <w:sz w:val="22"/>
          <w:szCs w:val="22"/>
        </w:rPr>
      </w:pPr>
      <w:r w:rsidRPr="00942B29">
        <w:rPr>
          <w:rFonts w:ascii="Times" w:hAnsi="Times"/>
          <w:sz w:val="22"/>
          <w:szCs w:val="22"/>
        </w:rPr>
        <w:t>Evolution of age-structured population</w:t>
      </w:r>
    </w:p>
    <w:p w:rsidR="00B32FF8" w:rsidRDefault="00942B29">
      <w:pPr>
        <w:jc w:val="both"/>
        <w:rPr>
          <w:rFonts w:ascii="Times" w:hAnsi="Times"/>
          <w:sz w:val="22"/>
          <w:szCs w:val="22"/>
        </w:rPr>
      </w:pPr>
      <w:r w:rsidRPr="00942B29">
        <w:rPr>
          <w:rFonts w:ascii="Times" w:hAnsi="Times"/>
          <w:sz w:val="22"/>
          <w:szCs w:val="22"/>
        </w:rPr>
        <w:t>Stable population structure through Leslie matrix</w:t>
      </w:r>
    </w:p>
    <w:p w:rsidR="00B32FF8" w:rsidRDefault="00942B29">
      <w:pPr>
        <w:jc w:val="both"/>
        <w:rPr>
          <w:rFonts w:ascii="Times" w:hAnsi="Times"/>
          <w:sz w:val="22"/>
          <w:szCs w:val="22"/>
        </w:rPr>
      </w:pPr>
      <w:r w:rsidRPr="00942B29">
        <w:rPr>
          <w:rFonts w:ascii="Times" w:hAnsi="Times"/>
          <w:sz w:val="22"/>
          <w:szCs w:val="22"/>
        </w:rPr>
        <w:t xml:space="preserve">Fertility &lt;-(-)-robustness (more redundancy) </w:t>
      </w:r>
      <w:proofErr w:type="gramStart"/>
      <w:r w:rsidRPr="00942B29">
        <w:rPr>
          <w:rFonts w:ascii="Times" w:hAnsi="Times"/>
          <w:sz w:val="22"/>
          <w:szCs w:val="22"/>
        </w:rPr>
        <w:t>–(</w:t>
      </w:r>
      <w:proofErr w:type="gramEnd"/>
      <w:r w:rsidRPr="00942B29">
        <w:rPr>
          <w:rFonts w:ascii="Times" w:hAnsi="Times"/>
          <w:sz w:val="22"/>
          <w:szCs w:val="22"/>
        </w:rPr>
        <w:t xml:space="preserve">+)-&gt;fitness </w:t>
      </w:r>
    </w:p>
    <w:p w:rsidR="00B32FF8" w:rsidRDefault="00942B29">
      <w:pPr>
        <w:jc w:val="both"/>
        <w:rPr>
          <w:rFonts w:ascii="Times" w:hAnsi="Times"/>
          <w:sz w:val="22"/>
          <w:szCs w:val="22"/>
        </w:rPr>
      </w:pPr>
      <w:proofErr w:type="gramStart"/>
      <w:r w:rsidRPr="00942B29">
        <w:rPr>
          <w:rFonts w:ascii="Times" w:hAnsi="Times"/>
          <w:sz w:val="22"/>
          <w:szCs w:val="22"/>
        </w:rPr>
        <w:t xml:space="preserve">Optimal life for a species (using mutational effect, and tradeoff, see Lin </w:t>
      </w:r>
      <w:proofErr w:type="spellStart"/>
      <w:r w:rsidRPr="00942B29">
        <w:rPr>
          <w:rFonts w:ascii="Times" w:hAnsi="Times"/>
          <w:sz w:val="22"/>
          <w:szCs w:val="22"/>
        </w:rPr>
        <w:t>Chao’s</w:t>
      </w:r>
      <w:proofErr w:type="spellEnd"/>
      <w:r w:rsidRPr="00942B29">
        <w:rPr>
          <w:rFonts w:ascii="Times" w:hAnsi="Times"/>
          <w:sz w:val="22"/>
          <w:szCs w:val="22"/>
        </w:rPr>
        <w:t xml:space="preserve"> work).</w:t>
      </w:r>
      <w:proofErr w:type="gramEnd"/>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Age-structured population -&gt; Game theory</w:t>
      </w:r>
    </w:p>
    <w:p w:rsidR="00B32FF8" w:rsidRDefault="00942B29">
      <w:pPr>
        <w:jc w:val="both"/>
        <w:rPr>
          <w:rFonts w:ascii="Times" w:hAnsi="Times"/>
          <w:sz w:val="22"/>
          <w:szCs w:val="22"/>
        </w:rPr>
      </w:pPr>
      <w:commentRangeStart w:id="238"/>
      <w:r w:rsidRPr="00942B29">
        <w:rPr>
          <w:rFonts w:ascii="Times" w:hAnsi="Times"/>
          <w:sz w:val="22"/>
          <w:szCs w:val="22"/>
        </w:rPr>
        <w:t>Trade-off</w:t>
      </w:r>
      <w:commentRangeEnd w:id="238"/>
      <w:r w:rsidRPr="00942B29">
        <w:rPr>
          <w:rStyle w:val="CommentReference"/>
          <w:rFonts w:ascii="Times" w:hAnsi="Times"/>
          <w:sz w:val="22"/>
          <w:szCs w:val="22"/>
        </w:rPr>
        <w:commentReference w:id="238"/>
      </w:r>
    </w:p>
    <w:p w:rsidR="0024414A" w:rsidRDefault="0024414A">
      <w:pPr>
        <w:jc w:val="both"/>
        <w:rPr>
          <w:rFonts w:ascii="Times" w:hAnsi="Times"/>
          <w:sz w:val="22"/>
          <w:szCs w:val="22"/>
        </w:rPr>
      </w:pPr>
      <w:r>
        <w:rPr>
          <w:rFonts w:ascii="Times" w:hAnsi="Times"/>
          <w:sz w:val="22"/>
          <w:szCs w:val="22"/>
        </w:rPr>
        <w:t>Expansion into E. coli and other yeast species</w:t>
      </w:r>
      <w:r w:rsidR="00044A22">
        <w:rPr>
          <w:rFonts w:ascii="Times" w:hAnsi="Times"/>
          <w:sz w:val="22"/>
          <w:szCs w:val="22"/>
        </w:rPr>
        <w:t xml:space="preserve">, crab-tree negative species </w:t>
      </w:r>
      <w:proofErr w:type="spellStart"/>
      <w:r w:rsidR="006A2C3D">
        <w:rPr>
          <w:rFonts w:ascii="Times" w:hAnsi="Times"/>
          <w:sz w:val="22"/>
          <w:szCs w:val="22"/>
        </w:rPr>
        <w:t>Kluyveromyces</w:t>
      </w:r>
      <w:proofErr w:type="spellEnd"/>
      <w:r w:rsidR="006A2C3D">
        <w:rPr>
          <w:rFonts w:ascii="Times" w:hAnsi="Times"/>
          <w:sz w:val="22"/>
          <w:szCs w:val="22"/>
        </w:rPr>
        <w:t xml:space="preserve"> </w:t>
      </w:r>
      <w:proofErr w:type="spellStart"/>
      <w:r w:rsidR="006A2C3D">
        <w:rPr>
          <w:rFonts w:ascii="Times" w:hAnsi="Times"/>
          <w:sz w:val="22"/>
          <w:szCs w:val="22"/>
        </w:rPr>
        <w:t>lactis</w:t>
      </w:r>
      <w:proofErr w:type="spellEnd"/>
      <w:r w:rsidR="006A2C3D">
        <w:rPr>
          <w:rFonts w:ascii="Times" w:hAnsi="Times"/>
          <w:sz w:val="22"/>
          <w:szCs w:val="22"/>
        </w:rPr>
        <w:t xml:space="preserve"> {</w:t>
      </w:r>
      <w:proofErr w:type="spellStart"/>
      <w:r w:rsidR="006A2C3D">
        <w:rPr>
          <w:rFonts w:ascii="Times" w:hAnsi="Times"/>
          <w:sz w:val="22"/>
          <w:szCs w:val="22"/>
        </w:rPr>
        <w:t>Rizzetto</w:t>
      </w:r>
      <w:proofErr w:type="spellEnd"/>
      <w:r w:rsidR="006A2C3D">
        <w:rPr>
          <w:rFonts w:ascii="Times" w:hAnsi="Times"/>
          <w:sz w:val="22"/>
          <w:szCs w:val="22"/>
        </w:rPr>
        <w:t>, 2012 #2397}</w:t>
      </w:r>
      <w:r w:rsidR="00044A22">
        <w:rPr>
          <w:rFonts w:ascii="Times" w:hAnsi="Times"/>
          <w:sz w:val="22"/>
          <w:szCs w:val="22"/>
        </w:rPr>
        <w:t xml:space="preserve"> </w:t>
      </w:r>
    </w:p>
    <w:p w:rsidR="00B32FF8" w:rsidRDefault="00942B29">
      <w:pPr>
        <w:jc w:val="both"/>
        <w:rPr>
          <w:rFonts w:ascii="Times" w:hAnsi="Times"/>
          <w:bCs/>
          <w:kern w:val="32"/>
          <w:sz w:val="22"/>
          <w:szCs w:val="22"/>
        </w:rPr>
      </w:pPr>
      <w:r w:rsidRPr="00942B29">
        <w:rPr>
          <w:rFonts w:ascii="Times" w:hAnsi="Times"/>
          <w:sz w:val="22"/>
          <w:szCs w:val="22"/>
        </w:rPr>
        <w:br w:type="page"/>
      </w:r>
    </w:p>
    <w:p w:rsidR="00B32FF8" w:rsidRPr="00400F9F" w:rsidRDefault="007D41C0">
      <w:pPr>
        <w:pStyle w:val="Heading1"/>
        <w:spacing w:before="0" w:after="0"/>
        <w:jc w:val="both"/>
        <w:rPr>
          <w:rFonts w:ascii="Times" w:hAnsi="Times" w:cs="Times New Roman"/>
          <w:sz w:val="22"/>
          <w:szCs w:val="22"/>
        </w:rPr>
      </w:pPr>
      <w:r w:rsidRPr="007D41C0">
        <w:rPr>
          <w:rFonts w:ascii="Times" w:hAnsi="Times" w:cs="Times New Roman"/>
          <w:sz w:val="22"/>
          <w:szCs w:val="22"/>
        </w:rPr>
        <w:lastRenderedPageBreak/>
        <w:t xml:space="preserve">5. Educational Plan </w:t>
      </w:r>
    </w:p>
    <w:p w:rsidR="00BA5F03" w:rsidRDefault="009A7976" w:rsidP="00571AAC">
      <w:pPr>
        <w:ind w:firstLine="720"/>
        <w:jc w:val="both"/>
        <w:rPr>
          <w:rFonts w:ascii="Times" w:hAnsi="Times"/>
          <w:sz w:val="22"/>
          <w:szCs w:val="22"/>
        </w:rPr>
      </w:pPr>
      <w:r>
        <w:rPr>
          <w:rFonts w:ascii="Times" w:hAnsi="Times"/>
          <w:sz w:val="22"/>
        </w:rPr>
        <w:t>The</w:t>
      </w:r>
      <w:r w:rsidR="00942B29" w:rsidRPr="00942B29">
        <w:rPr>
          <w:rFonts w:ascii="Times" w:hAnsi="Times"/>
          <w:sz w:val="22"/>
        </w:rPr>
        <w:t xml:space="preserve"> educational plan</w:t>
      </w:r>
      <w:r w:rsidR="00356DE8">
        <w:rPr>
          <w:rFonts w:ascii="Times" w:hAnsi="Times"/>
          <w:sz w:val="22"/>
        </w:rPr>
        <w:t xml:space="preserve"> is </w:t>
      </w:r>
      <w:r w:rsidR="00303F48">
        <w:rPr>
          <w:rFonts w:ascii="Times" w:hAnsi="Times"/>
          <w:sz w:val="22"/>
        </w:rPr>
        <w:t xml:space="preserve">essentially </w:t>
      </w:r>
      <w:r w:rsidR="00356DE8">
        <w:rPr>
          <w:rFonts w:ascii="Times" w:hAnsi="Times"/>
          <w:sz w:val="22"/>
        </w:rPr>
        <w:t xml:space="preserve">the </w:t>
      </w:r>
      <w:r w:rsidR="00E4785E" w:rsidRPr="00E4785E">
        <w:rPr>
          <w:rFonts w:ascii="Times" w:hAnsi="Times"/>
          <w:sz w:val="22"/>
          <w:u w:val="single"/>
        </w:rPr>
        <w:t>operational plan to carry out the proposed research plans</w:t>
      </w:r>
      <w:r w:rsidR="00356DE8">
        <w:rPr>
          <w:rFonts w:ascii="Times" w:hAnsi="Times"/>
          <w:sz w:val="22"/>
        </w:rPr>
        <w:t xml:space="preserve"> through undergraduate based research and teaching activities. </w:t>
      </w:r>
      <w:r w:rsidR="005B1673">
        <w:rPr>
          <w:rFonts w:ascii="Times" w:hAnsi="Times"/>
          <w:sz w:val="22"/>
        </w:rPr>
        <w:t>The focus here is to effectively engage undergraduates in cutting-edging research</w:t>
      </w:r>
      <w:r w:rsidR="00F776DF">
        <w:rPr>
          <w:rFonts w:ascii="Times" w:hAnsi="Times"/>
          <w:sz w:val="22"/>
        </w:rPr>
        <w:t xml:space="preserve"> and integrated research </w:t>
      </w:r>
      <w:r w:rsidR="008C75A0">
        <w:rPr>
          <w:rFonts w:ascii="Times" w:hAnsi="Times"/>
          <w:sz w:val="22"/>
        </w:rPr>
        <w:t>into</w:t>
      </w:r>
      <w:r w:rsidR="00F776DF">
        <w:rPr>
          <w:rFonts w:ascii="Times" w:hAnsi="Times"/>
          <w:sz w:val="22"/>
        </w:rPr>
        <w:t xml:space="preserve"> student learning. </w:t>
      </w:r>
    </w:p>
    <w:p w:rsidR="00B32FF8" w:rsidRDefault="00B32FF8">
      <w:pPr>
        <w:ind w:firstLine="720"/>
        <w:jc w:val="both"/>
        <w:rPr>
          <w:rFonts w:ascii="Times" w:hAnsi="Times"/>
          <w:sz w:val="22"/>
        </w:rPr>
      </w:pPr>
    </w:p>
    <w:p w:rsidR="00B32FF8" w:rsidRPr="00555435" w:rsidRDefault="00E4785E">
      <w:pPr>
        <w:pStyle w:val="Heading2"/>
        <w:spacing w:before="0" w:beforeAutospacing="0" w:after="0" w:afterAutospacing="0"/>
        <w:jc w:val="both"/>
        <w:rPr>
          <w:rFonts w:ascii="Times" w:hAnsi="Times"/>
          <w:bCs w:val="0"/>
          <w:sz w:val="22"/>
          <w:szCs w:val="22"/>
          <w:u w:val="single"/>
        </w:rPr>
      </w:pPr>
      <w:proofErr w:type="gramStart"/>
      <w:r w:rsidRPr="00E4785E">
        <w:rPr>
          <w:rFonts w:ascii="Times" w:hAnsi="Times"/>
          <w:sz w:val="22"/>
          <w:szCs w:val="22"/>
          <w:u w:val="single"/>
        </w:rPr>
        <w:t>Aim 3.</w:t>
      </w:r>
      <w:proofErr w:type="gramEnd"/>
      <w:r w:rsidRPr="00E4785E">
        <w:rPr>
          <w:rFonts w:ascii="Times" w:hAnsi="Times"/>
          <w:sz w:val="22"/>
          <w:szCs w:val="22"/>
          <w:u w:val="single"/>
        </w:rPr>
        <w:t xml:space="preserve"> </w:t>
      </w:r>
      <w:r w:rsidR="00EA0540">
        <w:rPr>
          <w:rFonts w:ascii="Times" w:hAnsi="Times"/>
          <w:sz w:val="22"/>
          <w:szCs w:val="22"/>
          <w:u w:val="single"/>
        </w:rPr>
        <w:t>I</w:t>
      </w:r>
      <w:r w:rsidRPr="00E4785E">
        <w:rPr>
          <w:rFonts w:ascii="Times" w:hAnsi="Times"/>
          <w:sz w:val="22"/>
          <w:szCs w:val="22"/>
          <w:u w:val="single"/>
        </w:rPr>
        <w:t>ntegrated training on modeling, computing and genom</w:t>
      </w:r>
      <w:r w:rsidR="0015667B">
        <w:rPr>
          <w:rFonts w:ascii="Times" w:hAnsi="Times"/>
          <w:sz w:val="22"/>
          <w:szCs w:val="22"/>
          <w:u w:val="single"/>
        </w:rPr>
        <w:t>e</w:t>
      </w:r>
      <w:r w:rsidRPr="00E4785E">
        <w:rPr>
          <w:rFonts w:ascii="Times" w:hAnsi="Times"/>
          <w:sz w:val="22"/>
          <w:szCs w:val="22"/>
          <w:u w:val="single"/>
        </w:rPr>
        <w:t xml:space="preserve"> biology to minority students.</w:t>
      </w:r>
    </w:p>
    <w:p w:rsidR="00511EF1" w:rsidRDefault="00511EF1">
      <w:pPr>
        <w:jc w:val="both"/>
        <w:rPr>
          <w:rFonts w:ascii="Times" w:hAnsi="Times"/>
          <w:sz w:val="22"/>
          <w:szCs w:val="22"/>
        </w:rPr>
      </w:pPr>
    </w:p>
    <w:p w:rsidR="00B32FF8" w:rsidRDefault="007D41C0">
      <w:pPr>
        <w:pStyle w:val="Heading3"/>
        <w:ind w:left="0" w:firstLine="0"/>
        <w:jc w:val="both"/>
        <w:rPr>
          <w:rFonts w:ascii="Times" w:hAnsi="Times"/>
          <w:sz w:val="22"/>
          <w:szCs w:val="22"/>
        </w:rPr>
      </w:pPr>
      <w:proofErr w:type="gramStart"/>
      <w:r w:rsidRPr="007D41C0">
        <w:rPr>
          <w:rFonts w:ascii="Times" w:hAnsi="Times"/>
          <w:sz w:val="22"/>
          <w:szCs w:val="22"/>
        </w:rPr>
        <w:t>Aim 3.1.</w:t>
      </w:r>
      <w:proofErr w:type="gramEnd"/>
      <w:r w:rsidRPr="007D41C0">
        <w:rPr>
          <w:rFonts w:ascii="Times" w:hAnsi="Times"/>
          <w:sz w:val="22"/>
          <w:szCs w:val="22"/>
        </w:rPr>
        <w:t xml:space="preserve"> Engage minority undergraduates in </w:t>
      </w:r>
      <w:r w:rsidR="00E41582">
        <w:rPr>
          <w:rFonts w:ascii="Times" w:hAnsi="Times"/>
          <w:sz w:val="22"/>
          <w:szCs w:val="22"/>
        </w:rPr>
        <w:t xml:space="preserve">interdisciplinary </w:t>
      </w:r>
      <w:r w:rsidRPr="007D41C0">
        <w:rPr>
          <w:rFonts w:ascii="Times" w:hAnsi="Times"/>
          <w:sz w:val="22"/>
          <w:szCs w:val="22"/>
        </w:rPr>
        <w:t xml:space="preserve">research. </w:t>
      </w:r>
    </w:p>
    <w:p w:rsidR="0058567B" w:rsidRDefault="00851FAD" w:rsidP="00CB6E8E">
      <w:pPr>
        <w:ind w:firstLine="720"/>
        <w:jc w:val="both"/>
        <w:rPr>
          <w:rFonts w:ascii="Times" w:hAnsi="Times"/>
          <w:sz w:val="22"/>
          <w:szCs w:val="22"/>
        </w:rPr>
      </w:pPr>
      <w:r>
        <w:rPr>
          <w:sz w:val="22"/>
          <w:szCs w:val="22"/>
        </w:rPr>
        <w:t xml:space="preserve">This project will mainly be carried out by students at Spelman College, a historically black college for women. </w:t>
      </w:r>
      <w:r w:rsidR="00EE2E28">
        <w:rPr>
          <w:sz w:val="22"/>
          <w:szCs w:val="22"/>
        </w:rPr>
        <w:t xml:space="preserve">Students will be trained in mathematical modeling, computational simulation, genomics, </w:t>
      </w:r>
      <w:r w:rsidR="00543443">
        <w:rPr>
          <w:sz w:val="22"/>
          <w:szCs w:val="22"/>
        </w:rPr>
        <w:t xml:space="preserve">next-generation sequence analysis, </w:t>
      </w:r>
      <w:r w:rsidR="00EE2E28">
        <w:rPr>
          <w:sz w:val="22"/>
          <w:szCs w:val="22"/>
        </w:rPr>
        <w:t xml:space="preserve">experimental genetics, and flow cytometry. </w:t>
      </w:r>
      <w:r>
        <w:rPr>
          <w:sz w:val="22"/>
          <w:szCs w:val="22"/>
        </w:rPr>
        <w:t>The interdisciplinary nature and genome-scale studies of this project will add a sense of excitement to students</w:t>
      </w:r>
      <w:r w:rsidR="0058567B">
        <w:rPr>
          <w:sz w:val="22"/>
          <w:szCs w:val="22"/>
        </w:rPr>
        <w:t xml:space="preserve">. </w:t>
      </w:r>
      <w:r w:rsidR="0058567B" w:rsidRPr="00942B29">
        <w:rPr>
          <w:rFonts w:ascii="Times" w:hAnsi="Times"/>
          <w:sz w:val="22"/>
          <w:szCs w:val="22"/>
        </w:rPr>
        <w:t>This kind of interdisciplinary training and the combination of experimental and computing experience will greatly enhance student preparation for graduate schools.</w:t>
      </w:r>
      <w:r w:rsidR="0058567B">
        <w:rPr>
          <w:rFonts w:ascii="Times" w:hAnsi="Times"/>
          <w:sz w:val="22"/>
          <w:szCs w:val="22"/>
        </w:rPr>
        <w:t xml:space="preserve"> The participated students </w:t>
      </w:r>
      <w:r w:rsidR="00CB6E8E" w:rsidRPr="00942B29">
        <w:rPr>
          <w:rFonts w:ascii="Times" w:hAnsi="Times"/>
          <w:sz w:val="22"/>
          <w:szCs w:val="22"/>
        </w:rPr>
        <w:t>will gain ownerships to a unique body of data and knowledge through original research</w:t>
      </w:r>
      <w:r w:rsidR="0012738C">
        <w:rPr>
          <w:rFonts w:ascii="Times" w:hAnsi="Times"/>
          <w:sz w:val="22"/>
          <w:szCs w:val="22"/>
        </w:rPr>
        <w:t xml:space="preserve"> in computational and systems biology. </w:t>
      </w:r>
    </w:p>
    <w:p w:rsidR="003E0E76" w:rsidRDefault="003E0E76" w:rsidP="00CB6E8E">
      <w:pPr>
        <w:ind w:firstLine="720"/>
        <w:jc w:val="both"/>
        <w:rPr>
          <w:sz w:val="22"/>
          <w:szCs w:val="22"/>
        </w:rPr>
      </w:pPr>
      <w:r>
        <w:rPr>
          <w:sz w:val="22"/>
          <w:szCs w:val="22"/>
        </w:rPr>
        <w:t>It is important like to emphasize that this project is both practically assessable by undergraduates and intellectually challenging. Students will learn to deal with the frustrations and rewards that will inevitably arise from thinking through the challenging questions and problems posted in this project. Dr. Qin will also strive to instill the fundamental values and ethics of research into the students. By taking ownership of the projects, students may discover their love of research and may choose science-related careers. Dr. Qin especially encourages his students to learn more about genomics and computational biology.</w:t>
      </w:r>
    </w:p>
    <w:p w:rsidR="00CB6E8E" w:rsidRDefault="005B7578" w:rsidP="00CB6E8E">
      <w:pPr>
        <w:ind w:firstLine="720"/>
        <w:jc w:val="both"/>
        <w:rPr>
          <w:rFonts w:ascii="Times" w:hAnsi="Times"/>
          <w:sz w:val="22"/>
          <w:szCs w:val="22"/>
        </w:rPr>
      </w:pPr>
      <w:r>
        <w:rPr>
          <w:rFonts w:ascii="Times" w:hAnsi="Times"/>
          <w:sz w:val="22"/>
          <w:szCs w:val="22"/>
        </w:rPr>
        <w:t xml:space="preserve">Qin is experienced in training undergraduate researchers for both experimental and computing skills. </w:t>
      </w:r>
      <w:r w:rsidR="00197BF7">
        <w:rPr>
          <w:rFonts w:ascii="Times" w:hAnsi="Times"/>
          <w:sz w:val="22"/>
          <w:szCs w:val="22"/>
        </w:rPr>
        <w:t>Qin only accept</w:t>
      </w:r>
      <w:r w:rsidR="0005140A">
        <w:rPr>
          <w:rFonts w:ascii="Times" w:hAnsi="Times"/>
          <w:sz w:val="22"/>
          <w:szCs w:val="22"/>
        </w:rPr>
        <w:t>s</w:t>
      </w:r>
      <w:r w:rsidR="00197BF7">
        <w:rPr>
          <w:rFonts w:ascii="Times" w:hAnsi="Times"/>
          <w:sz w:val="22"/>
          <w:szCs w:val="22"/>
        </w:rPr>
        <w:t xml:space="preserve"> student researchers who </w:t>
      </w:r>
      <w:r w:rsidR="004D628D">
        <w:rPr>
          <w:rFonts w:ascii="Times" w:hAnsi="Times"/>
          <w:sz w:val="22"/>
          <w:szCs w:val="22"/>
        </w:rPr>
        <w:t xml:space="preserve">can </w:t>
      </w:r>
      <w:r w:rsidR="00671F4E">
        <w:rPr>
          <w:rFonts w:ascii="Times" w:hAnsi="Times"/>
          <w:sz w:val="22"/>
          <w:szCs w:val="22"/>
        </w:rPr>
        <w:t xml:space="preserve">accept </w:t>
      </w:r>
      <w:r w:rsidR="00197BF7">
        <w:rPr>
          <w:rFonts w:ascii="Times" w:hAnsi="Times"/>
          <w:sz w:val="22"/>
          <w:szCs w:val="22"/>
        </w:rPr>
        <w:t>and sign a learning contract – a document that stipulate expectation of research activities and responsible conducts of both mentees</w:t>
      </w:r>
      <w:r w:rsidR="00C51913">
        <w:rPr>
          <w:rFonts w:ascii="Times" w:hAnsi="Times"/>
          <w:sz w:val="22"/>
          <w:szCs w:val="22"/>
        </w:rPr>
        <w:t xml:space="preserve"> and mentor</w:t>
      </w:r>
      <w:r w:rsidR="00197BF7">
        <w:rPr>
          <w:rFonts w:ascii="Times" w:hAnsi="Times"/>
          <w:sz w:val="22"/>
          <w:szCs w:val="22"/>
        </w:rPr>
        <w:t xml:space="preserve">. </w:t>
      </w:r>
      <w:r w:rsidR="00363DF5">
        <w:rPr>
          <w:rFonts w:ascii="Times" w:hAnsi="Times"/>
          <w:sz w:val="22"/>
          <w:szCs w:val="22"/>
        </w:rPr>
        <w:t xml:space="preserve">Qin requires all students </w:t>
      </w:r>
      <w:r w:rsidR="000A7096">
        <w:rPr>
          <w:rFonts w:ascii="Times" w:hAnsi="Times"/>
          <w:sz w:val="22"/>
          <w:szCs w:val="22"/>
        </w:rPr>
        <w:t xml:space="preserve">in his lab </w:t>
      </w:r>
      <w:r w:rsidR="00363DF5">
        <w:rPr>
          <w:rFonts w:ascii="Times" w:hAnsi="Times"/>
          <w:sz w:val="22"/>
          <w:szCs w:val="22"/>
        </w:rPr>
        <w:t xml:space="preserve">to learn basic R programming. Data from aging experiments and flow cytometry are routinely analyzed by students using R scripts in the lab. </w:t>
      </w:r>
      <w:r w:rsidR="00764F57">
        <w:rPr>
          <w:rFonts w:ascii="Times" w:hAnsi="Times"/>
          <w:sz w:val="22"/>
          <w:szCs w:val="22"/>
        </w:rPr>
        <w:t xml:space="preserve">Important </w:t>
      </w:r>
      <w:r w:rsidR="009E7032">
        <w:rPr>
          <w:rFonts w:ascii="Times" w:hAnsi="Times"/>
          <w:sz w:val="22"/>
          <w:szCs w:val="22"/>
        </w:rPr>
        <w:t xml:space="preserve">experimental </w:t>
      </w:r>
      <w:r w:rsidR="00312845">
        <w:rPr>
          <w:rFonts w:ascii="Times" w:hAnsi="Times"/>
          <w:sz w:val="22"/>
          <w:szCs w:val="22"/>
        </w:rPr>
        <w:t xml:space="preserve">and computational methods </w:t>
      </w:r>
      <w:r w:rsidR="009E7032">
        <w:rPr>
          <w:rFonts w:ascii="Times" w:hAnsi="Times"/>
          <w:sz w:val="22"/>
          <w:szCs w:val="22"/>
        </w:rPr>
        <w:t xml:space="preserve">are also provided to students on Qin’s </w:t>
      </w:r>
      <w:proofErr w:type="spellStart"/>
      <w:r w:rsidR="009E7032">
        <w:rPr>
          <w:rFonts w:ascii="Times" w:hAnsi="Times"/>
          <w:sz w:val="22"/>
          <w:szCs w:val="22"/>
        </w:rPr>
        <w:t>Youtube</w:t>
      </w:r>
      <w:proofErr w:type="spellEnd"/>
      <w:r w:rsidR="009E7032">
        <w:rPr>
          <w:rFonts w:ascii="Times" w:hAnsi="Times"/>
          <w:sz w:val="22"/>
          <w:szCs w:val="22"/>
        </w:rPr>
        <w:t xml:space="preserve"> educational channel</w:t>
      </w:r>
      <w:r w:rsidR="00900DFA">
        <w:rPr>
          <w:rFonts w:ascii="Times" w:hAnsi="Times"/>
          <w:sz w:val="22"/>
          <w:szCs w:val="22"/>
        </w:rPr>
        <w:t xml:space="preserve"> (www.youtube.com/qinstat)</w:t>
      </w:r>
      <w:r w:rsidR="00606767">
        <w:rPr>
          <w:rFonts w:ascii="Times" w:hAnsi="Times"/>
          <w:sz w:val="22"/>
          <w:szCs w:val="22"/>
        </w:rPr>
        <w:t xml:space="preserve"> to speed up the learning process</w:t>
      </w:r>
      <w:r w:rsidR="009E7032">
        <w:rPr>
          <w:rFonts w:ascii="Times" w:hAnsi="Times"/>
          <w:sz w:val="22"/>
          <w:szCs w:val="22"/>
        </w:rPr>
        <w:t xml:space="preserve">. </w:t>
      </w:r>
      <w:r w:rsidR="00FB14BD">
        <w:rPr>
          <w:rFonts w:ascii="Times" w:hAnsi="Times"/>
          <w:sz w:val="22"/>
          <w:szCs w:val="22"/>
        </w:rPr>
        <w:t>All student</w:t>
      </w:r>
      <w:r w:rsidR="00C652CB">
        <w:rPr>
          <w:rFonts w:ascii="Times" w:hAnsi="Times"/>
          <w:sz w:val="22"/>
          <w:szCs w:val="22"/>
        </w:rPr>
        <w:t xml:space="preserve"> researchers</w:t>
      </w:r>
      <w:r w:rsidR="00FB14BD">
        <w:rPr>
          <w:rFonts w:ascii="Times" w:hAnsi="Times"/>
          <w:sz w:val="22"/>
          <w:szCs w:val="22"/>
        </w:rPr>
        <w:t xml:space="preserve"> are required to use </w:t>
      </w:r>
      <w:proofErr w:type="spellStart"/>
      <w:r w:rsidR="00FB14BD">
        <w:rPr>
          <w:rFonts w:ascii="Times" w:hAnsi="Times"/>
          <w:sz w:val="22"/>
          <w:szCs w:val="22"/>
        </w:rPr>
        <w:t>GoogleDoc</w:t>
      </w:r>
      <w:proofErr w:type="spellEnd"/>
      <w:r w:rsidR="00FB14BD">
        <w:rPr>
          <w:rFonts w:ascii="Times" w:hAnsi="Times"/>
          <w:sz w:val="22"/>
          <w:szCs w:val="22"/>
        </w:rPr>
        <w:t xml:space="preserve"> and </w:t>
      </w:r>
      <w:proofErr w:type="spellStart"/>
      <w:r w:rsidR="00FB14BD">
        <w:rPr>
          <w:rFonts w:ascii="Times" w:hAnsi="Times"/>
          <w:sz w:val="22"/>
          <w:szCs w:val="22"/>
        </w:rPr>
        <w:t>Dropbox</w:t>
      </w:r>
      <w:proofErr w:type="spellEnd"/>
      <w:r w:rsidR="00FB14BD">
        <w:rPr>
          <w:rFonts w:ascii="Times" w:hAnsi="Times"/>
          <w:sz w:val="22"/>
          <w:szCs w:val="22"/>
        </w:rPr>
        <w:t xml:space="preserve"> to share experimental protocols, data, and computational analysis. </w:t>
      </w:r>
      <w:r w:rsidR="002F65F4">
        <w:rPr>
          <w:rFonts w:ascii="Times" w:hAnsi="Times"/>
          <w:sz w:val="22"/>
          <w:szCs w:val="22"/>
        </w:rPr>
        <w:t xml:space="preserve">Qin also </w:t>
      </w:r>
      <w:r w:rsidR="00CB6E8E" w:rsidRPr="00942B29">
        <w:rPr>
          <w:rFonts w:ascii="Times" w:hAnsi="Times"/>
          <w:sz w:val="22"/>
          <w:szCs w:val="22"/>
        </w:rPr>
        <w:t>encourage</w:t>
      </w:r>
      <w:r w:rsidR="002F65F4">
        <w:rPr>
          <w:rFonts w:ascii="Times" w:hAnsi="Times"/>
          <w:sz w:val="22"/>
          <w:szCs w:val="22"/>
        </w:rPr>
        <w:t>s</w:t>
      </w:r>
      <w:r w:rsidR="00CB6E8E" w:rsidRPr="00942B29">
        <w:rPr>
          <w:rFonts w:ascii="Times" w:hAnsi="Times"/>
          <w:sz w:val="22"/>
          <w:szCs w:val="22"/>
        </w:rPr>
        <w:t xml:space="preserve"> students to present their findings at various national and international meetings. These meetings will enable our students to present their accomplishments on statistical imaging and cell population studies, and to learn more about graduate schools and career opportunities in science.</w:t>
      </w:r>
    </w:p>
    <w:p w:rsidR="00851FAD" w:rsidRDefault="00851FAD" w:rsidP="00851FAD">
      <w:pPr>
        <w:ind w:firstLine="720"/>
        <w:jc w:val="both"/>
        <w:rPr>
          <w:rFonts w:ascii="Times" w:hAnsi="Times"/>
          <w:sz w:val="22"/>
          <w:szCs w:val="22"/>
        </w:rPr>
      </w:pPr>
      <w:r w:rsidRPr="00942B29">
        <w:rPr>
          <w:rFonts w:ascii="Times" w:hAnsi="Times"/>
          <w:sz w:val="22"/>
          <w:szCs w:val="22"/>
        </w:rPr>
        <w:t xml:space="preserve">Qin has demonstrated records of </w:t>
      </w:r>
      <w:r>
        <w:rPr>
          <w:rFonts w:ascii="Times" w:hAnsi="Times"/>
          <w:sz w:val="22"/>
          <w:szCs w:val="22"/>
        </w:rPr>
        <w:t xml:space="preserve">effectively </w:t>
      </w:r>
      <w:r w:rsidRPr="00942B29">
        <w:rPr>
          <w:rFonts w:ascii="Times" w:hAnsi="Times"/>
          <w:sz w:val="22"/>
          <w:szCs w:val="22"/>
        </w:rPr>
        <w:t>engagi</w:t>
      </w:r>
      <w:r>
        <w:rPr>
          <w:rFonts w:ascii="Times" w:hAnsi="Times"/>
          <w:sz w:val="22"/>
          <w:szCs w:val="22"/>
        </w:rPr>
        <w:t>ng undergraduates in research. Qin has trained over 35 undergraduate researchers at Spelman in three years</w:t>
      </w:r>
      <w:r w:rsidR="00100CD9">
        <w:rPr>
          <w:rFonts w:ascii="Times" w:hAnsi="Times"/>
          <w:sz w:val="22"/>
          <w:szCs w:val="22"/>
        </w:rPr>
        <w:t>, among which</w:t>
      </w:r>
      <w:r>
        <w:rPr>
          <w:rFonts w:ascii="Times" w:hAnsi="Times"/>
          <w:sz w:val="22"/>
          <w:szCs w:val="22"/>
        </w:rPr>
        <w:t xml:space="preserve"> </w:t>
      </w:r>
      <w:r w:rsidR="00100CD9">
        <w:rPr>
          <w:rFonts w:ascii="Times" w:hAnsi="Times"/>
          <w:sz w:val="22"/>
          <w:szCs w:val="22"/>
        </w:rPr>
        <w:t xml:space="preserve">four are math majors, </w:t>
      </w:r>
      <w:r w:rsidR="00265B6F">
        <w:rPr>
          <w:rFonts w:ascii="Times" w:hAnsi="Times"/>
          <w:sz w:val="22"/>
          <w:szCs w:val="22"/>
        </w:rPr>
        <w:t xml:space="preserve">two </w:t>
      </w:r>
      <w:r w:rsidR="00100CD9">
        <w:rPr>
          <w:rFonts w:ascii="Times" w:hAnsi="Times"/>
          <w:sz w:val="22"/>
          <w:szCs w:val="22"/>
        </w:rPr>
        <w:t>are computer science majors, t</w:t>
      </w:r>
      <w:r>
        <w:rPr>
          <w:rFonts w:ascii="Times" w:hAnsi="Times"/>
          <w:sz w:val="22"/>
          <w:szCs w:val="22"/>
        </w:rPr>
        <w:t xml:space="preserve">wo won competitive travel awards to attend international meetings, several are pursuing graduate trainings in STEM, and at least two are pursuing Ph.D. training in computing and/or genomics related fields. </w:t>
      </w:r>
    </w:p>
    <w:p w:rsidR="002E018F" w:rsidRDefault="002E018F" w:rsidP="00851FAD">
      <w:pPr>
        <w:ind w:firstLine="720"/>
        <w:jc w:val="both"/>
        <w:rPr>
          <w:rFonts w:ascii="Times" w:hAnsi="Times"/>
          <w:sz w:val="22"/>
          <w:szCs w:val="22"/>
        </w:rPr>
      </w:pPr>
    </w:p>
    <w:p w:rsidR="00B32FF8" w:rsidRPr="00400F9F" w:rsidRDefault="007D41C0">
      <w:pPr>
        <w:pStyle w:val="Heading3"/>
        <w:ind w:left="0" w:firstLine="0"/>
        <w:jc w:val="both"/>
        <w:rPr>
          <w:rFonts w:ascii="Times" w:hAnsi="Times"/>
          <w:sz w:val="22"/>
          <w:szCs w:val="22"/>
        </w:rPr>
      </w:pPr>
      <w:proofErr w:type="gramStart"/>
      <w:r w:rsidRPr="007D41C0">
        <w:rPr>
          <w:rFonts w:ascii="Times" w:hAnsi="Times"/>
          <w:sz w:val="22"/>
          <w:szCs w:val="22"/>
        </w:rPr>
        <w:t>Aim 3.2.</w:t>
      </w:r>
      <w:proofErr w:type="gramEnd"/>
      <w:r w:rsidRPr="007D41C0">
        <w:rPr>
          <w:rFonts w:ascii="Times" w:hAnsi="Times"/>
          <w:sz w:val="22"/>
          <w:szCs w:val="22"/>
        </w:rPr>
        <w:t xml:space="preserve"> Integrate </w:t>
      </w:r>
      <w:r w:rsidR="0007742D">
        <w:rPr>
          <w:rFonts w:ascii="Times" w:hAnsi="Times"/>
          <w:sz w:val="22"/>
          <w:szCs w:val="22"/>
        </w:rPr>
        <w:t xml:space="preserve">original </w:t>
      </w:r>
      <w:r w:rsidRPr="007D41C0">
        <w:rPr>
          <w:rFonts w:ascii="Times" w:hAnsi="Times"/>
          <w:sz w:val="22"/>
          <w:szCs w:val="22"/>
        </w:rPr>
        <w:t xml:space="preserve">research </w:t>
      </w:r>
      <w:r w:rsidR="005263C6">
        <w:rPr>
          <w:rFonts w:ascii="Times" w:hAnsi="Times"/>
          <w:sz w:val="22"/>
          <w:szCs w:val="22"/>
        </w:rPr>
        <w:t xml:space="preserve">in computational and genome biology </w:t>
      </w:r>
      <w:r w:rsidRPr="007D41C0">
        <w:rPr>
          <w:rFonts w:ascii="Times" w:hAnsi="Times"/>
          <w:sz w:val="22"/>
          <w:szCs w:val="22"/>
        </w:rPr>
        <w:t xml:space="preserve">into </w:t>
      </w:r>
      <w:r w:rsidR="00C96AAD">
        <w:rPr>
          <w:rFonts w:ascii="Times" w:hAnsi="Times"/>
          <w:sz w:val="22"/>
          <w:szCs w:val="22"/>
        </w:rPr>
        <w:t>courses</w:t>
      </w:r>
      <w:r w:rsidR="007C4DF4">
        <w:rPr>
          <w:rFonts w:ascii="Times" w:hAnsi="Times"/>
          <w:sz w:val="22"/>
          <w:szCs w:val="22"/>
        </w:rPr>
        <w:t xml:space="preserve"> - </w:t>
      </w:r>
      <w:r w:rsidR="00F500E4" w:rsidRPr="007D41C0">
        <w:rPr>
          <w:rFonts w:ascii="Times" w:hAnsi="Times"/>
          <w:sz w:val="22"/>
          <w:szCs w:val="22"/>
        </w:rPr>
        <w:t>FYE</w:t>
      </w:r>
      <w:r w:rsidR="00F500E4">
        <w:rPr>
          <w:rFonts w:ascii="Times" w:hAnsi="Times"/>
          <w:sz w:val="22"/>
          <w:szCs w:val="22"/>
        </w:rPr>
        <w:t>,</w:t>
      </w:r>
      <w:r w:rsidR="00C60951" w:rsidRPr="00C60951">
        <w:rPr>
          <w:rFonts w:ascii="Times" w:hAnsi="Times"/>
          <w:sz w:val="22"/>
          <w:szCs w:val="22"/>
        </w:rPr>
        <w:t xml:space="preserve"> </w:t>
      </w:r>
      <w:r w:rsidR="00C60951" w:rsidRPr="007D41C0">
        <w:rPr>
          <w:rFonts w:ascii="Times" w:hAnsi="Times"/>
          <w:sz w:val="22"/>
          <w:szCs w:val="22"/>
        </w:rPr>
        <w:t>CIS115,</w:t>
      </w:r>
      <w:r w:rsidR="00F500E4" w:rsidRPr="007D41C0">
        <w:rPr>
          <w:rFonts w:ascii="Times" w:hAnsi="Times"/>
          <w:sz w:val="22"/>
          <w:szCs w:val="22"/>
        </w:rPr>
        <w:t xml:space="preserve"> </w:t>
      </w:r>
      <w:r w:rsidRPr="007D41C0">
        <w:rPr>
          <w:rFonts w:ascii="Times" w:hAnsi="Times"/>
          <w:sz w:val="22"/>
          <w:szCs w:val="22"/>
        </w:rPr>
        <w:t xml:space="preserve">BIO125, BIO233, </w:t>
      </w:r>
      <w:r w:rsidR="00C96AAD">
        <w:rPr>
          <w:rFonts w:ascii="Times" w:hAnsi="Times"/>
          <w:sz w:val="22"/>
          <w:szCs w:val="22"/>
        </w:rPr>
        <w:t xml:space="preserve">and </w:t>
      </w:r>
      <w:r w:rsidR="00F500E4" w:rsidRPr="007D41C0">
        <w:rPr>
          <w:rFonts w:ascii="Times" w:hAnsi="Times"/>
          <w:sz w:val="22"/>
          <w:szCs w:val="22"/>
        </w:rPr>
        <w:t>BIO386</w:t>
      </w:r>
      <w:r w:rsidR="007C4DF4">
        <w:rPr>
          <w:rFonts w:ascii="Times" w:hAnsi="Times"/>
          <w:sz w:val="22"/>
          <w:szCs w:val="22"/>
        </w:rPr>
        <w:t>.</w:t>
      </w:r>
    </w:p>
    <w:p w:rsidR="008C3203" w:rsidRDefault="00B46AD9" w:rsidP="002E018F">
      <w:pPr>
        <w:ind w:firstLine="720"/>
        <w:jc w:val="both"/>
        <w:rPr>
          <w:sz w:val="22"/>
          <w:szCs w:val="22"/>
        </w:rPr>
      </w:pPr>
      <w:r>
        <w:rPr>
          <w:sz w:val="22"/>
          <w:szCs w:val="22"/>
        </w:rPr>
        <w:t>As a tenure track faculty in the Spelman Biology department, Qin teach</w:t>
      </w:r>
      <w:r w:rsidR="007217CA">
        <w:rPr>
          <w:sz w:val="22"/>
          <w:szCs w:val="22"/>
        </w:rPr>
        <w:t>es</w:t>
      </w:r>
      <w:r>
        <w:rPr>
          <w:sz w:val="22"/>
          <w:szCs w:val="22"/>
        </w:rPr>
        <w:t xml:space="preserve"> 9 credit</w:t>
      </w:r>
      <w:r w:rsidR="005E6C75">
        <w:rPr>
          <w:sz w:val="22"/>
          <w:szCs w:val="22"/>
        </w:rPr>
        <w:t>/contact</w:t>
      </w:r>
      <w:r>
        <w:rPr>
          <w:sz w:val="22"/>
          <w:szCs w:val="22"/>
        </w:rPr>
        <w:t xml:space="preserve"> hours per semester</w:t>
      </w:r>
      <w:r w:rsidR="00385803">
        <w:rPr>
          <w:sz w:val="22"/>
          <w:szCs w:val="22"/>
        </w:rPr>
        <w:t xml:space="preserve">, which provides excellent opportunity to integrate original research into curriculum. </w:t>
      </w:r>
      <w:r w:rsidR="006A24FE">
        <w:rPr>
          <w:sz w:val="22"/>
          <w:szCs w:val="22"/>
        </w:rPr>
        <w:t xml:space="preserve">Qin </w:t>
      </w:r>
      <w:r w:rsidR="002A0C6C">
        <w:rPr>
          <w:sz w:val="22"/>
          <w:szCs w:val="22"/>
        </w:rPr>
        <w:t xml:space="preserve">currently </w:t>
      </w:r>
      <w:r w:rsidR="006A24FE">
        <w:rPr>
          <w:sz w:val="22"/>
          <w:szCs w:val="22"/>
        </w:rPr>
        <w:t>teaches First Yeast Experiences</w:t>
      </w:r>
      <w:r w:rsidR="00C56DB0">
        <w:rPr>
          <w:sz w:val="22"/>
          <w:szCs w:val="22"/>
        </w:rPr>
        <w:t xml:space="preserve"> (FYE)</w:t>
      </w:r>
      <w:r w:rsidR="006A24FE">
        <w:rPr>
          <w:sz w:val="22"/>
          <w:szCs w:val="22"/>
        </w:rPr>
        <w:t xml:space="preserve">, </w:t>
      </w:r>
      <w:r w:rsidR="002A0C6C">
        <w:rPr>
          <w:sz w:val="22"/>
          <w:szCs w:val="22"/>
        </w:rPr>
        <w:t xml:space="preserve">BIO233 Microbiology, </w:t>
      </w:r>
      <w:r w:rsidR="00A332AA">
        <w:rPr>
          <w:sz w:val="22"/>
          <w:szCs w:val="22"/>
        </w:rPr>
        <w:t xml:space="preserve">and </w:t>
      </w:r>
      <w:proofErr w:type="gramStart"/>
      <w:r w:rsidR="004A26CF">
        <w:rPr>
          <w:sz w:val="22"/>
          <w:szCs w:val="22"/>
        </w:rPr>
        <w:t>BIO320(</w:t>
      </w:r>
      <w:proofErr w:type="gramEnd"/>
      <w:r w:rsidR="002A0C6C">
        <w:rPr>
          <w:sz w:val="22"/>
          <w:szCs w:val="22"/>
        </w:rPr>
        <w:t>BIO386</w:t>
      </w:r>
      <w:r w:rsidR="004A26CF">
        <w:rPr>
          <w:sz w:val="22"/>
          <w:szCs w:val="22"/>
        </w:rPr>
        <w:t>)</w:t>
      </w:r>
      <w:r w:rsidR="002A0C6C">
        <w:rPr>
          <w:sz w:val="22"/>
          <w:szCs w:val="22"/>
        </w:rPr>
        <w:t xml:space="preserve"> </w:t>
      </w:r>
      <w:r w:rsidR="00A332AA">
        <w:rPr>
          <w:sz w:val="22"/>
          <w:szCs w:val="22"/>
        </w:rPr>
        <w:t xml:space="preserve">Genomics, Proteomics and Bioinformatics. Qin plans to teach </w:t>
      </w:r>
      <w:r w:rsidR="008C3203">
        <w:rPr>
          <w:sz w:val="22"/>
          <w:szCs w:val="22"/>
        </w:rPr>
        <w:t>CIS115 Introduction to Computing and Informatics</w:t>
      </w:r>
      <w:r w:rsidR="003B0034">
        <w:rPr>
          <w:sz w:val="22"/>
          <w:szCs w:val="22"/>
        </w:rPr>
        <w:t xml:space="preserve"> and BIO125 </w:t>
      </w:r>
      <w:r w:rsidR="00603681">
        <w:rPr>
          <w:sz w:val="22"/>
          <w:szCs w:val="22"/>
        </w:rPr>
        <w:t>Molecular Biology and Genomics</w:t>
      </w:r>
      <w:r w:rsidR="003F12C3">
        <w:rPr>
          <w:sz w:val="22"/>
          <w:szCs w:val="22"/>
        </w:rPr>
        <w:t xml:space="preserve"> in next academic year. </w:t>
      </w:r>
      <w:r w:rsidR="00603681">
        <w:rPr>
          <w:sz w:val="22"/>
          <w:szCs w:val="22"/>
        </w:rPr>
        <w:t xml:space="preserve"> </w:t>
      </w:r>
      <w:r w:rsidR="00252306">
        <w:rPr>
          <w:sz w:val="22"/>
          <w:szCs w:val="22"/>
        </w:rPr>
        <w:t xml:space="preserve">The biology </w:t>
      </w:r>
      <w:r w:rsidR="00D768F9">
        <w:rPr>
          <w:sz w:val="22"/>
          <w:szCs w:val="22"/>
        </w:rPr>
        <w:t xml:space="preserve">core </w:t>
      </w:r>
      <w:r w:rsidR="00252306">
        <w:rPr>
          <w:sz w:val="22"/>
          <w:szCs w:val="22"/>
        </w:rPr>
        <w:t xml:space="preserve">course </w:t>
      </w:r>
      <w:r w:rsidR="00D768F9">
        <w:rPr>
          <w:sz w:val="22"/>
          <w:szCs w:val="22"/>
        </w:rPr>
        <w:t xml:space="preserve">sequence </w:t>
      </w:r>
      <w:r w:rsidR="00252306">
        <w:rPr>
          <w:sz w:val="22"/>
          <w:szCs w:val="22"/>
        </w:rPr>
        <w:t xml:space="preserve">at Spelman </w:t>
      </w:r>
      <w:r w:rsidR="00D768F9">
        <w:rPr>
          <w:sz w:val="22"/>
          <w:szCs w:val="22"/>
        </w:rPr>
        <w:t>include</w:t>
      </w:r>
      <w:r w:rsidR="00252306">
        <w:rPr>
          <w:sz w:val="22"/>
          <w:szCs w:val="22"/>
        </w:rPr>
        <w:t xml:space="preserve"> four 100 level courses.</w:t>
      </w:r>
      <w:r w:rsidR="0014726A">
        <w:rPr>
          <w:sz w:val="22"/>
          <w:szCs w:val="22"/>
        </w:rPr>
        <w:t xml:space="preserve"> Consequently,</w:t>
      </w:r>
      <w:r w:rsidR="00575EA5">
        <w:rPr>
          <w:sz w:val="22"/>
          <w:szCs w:val="22"/>
        </w:rPr>
        <w:t xml:space="preserve"> BIO125 targets sophomores, BIO233 targets </w:t>
      </w:r>
      <w:r w:rsidR="009367F0">
        <w:rPr>
          <w:sz w:val="22"/>
          <w:szCs w:val="22"/>
        </w:rPr>
        <w:t>juniors</w:t>
      </w:r>
      <w:r w:rsidR="00575EA5">
        <w:rPr>
          <w:sz w:val="22"/>
          <w:szCs w:val="22"/>
        </w:rPr>
        <w:t xml:space="preserve">, and BIO386 targets juniors and seniors. </w:t>
      </w:r>
      <w:r w:rsidR="00252306">
        <w:rPr>
          <w:sz w:val="22"/>
          <w:szCs w:val="22"/>
        </w:rPr>
        <w:t xml:space="preserve"> </w:t>
      </w:r>
    </w:p>
    <w:p w:rsidR="00E4785E" w:rsidRDefault="00D65236" w:rsidP="00E4785E">
      <w:pPr>
        <w:ind w:firstLine="720"/>
        <w:jc w:val="both"/>
        <w:rPr>
          <w:rFonts w:ascii="Times" w:hAnsi="Times"/>
          <w:sz w:val="22"/>
          <w:szCs w:val="22"/>
        </w:rPr>
      </w:pPr>
      <w:r>
        <w:rPr>
          <w:rFonts w:ascii="Times" w:hAnsi="Times"/>
          <w:sz w:val="22"/>
          <w:szCs w:val="22"/>
        </w:rPr>
        <w:lastRenderedPageBreak/>
        <w:t>In FYE, Qin plans to cover t</w:t>
      </w:r>
      <w:r w:rsidR="003F693E">
        <w:rPr>
          <w:rFonts w:ascii="Times" w:hAnsi="Times"/>
          <w:sz w:val="22"/>
          <w:szCs w:val="22"/>
        </w:rPr>
        <w:t>opics</w:t>
      </w:r>
      <w:r>
        <w:rPr>
          <w:rFonts w:ascii="Times" w:hAnsi="Times"/>
          <w:sz w:val="22"/>
          <w:szCs w:val="22"/>
        </w:rPr>
        <w:t xml:space="preserve"> on</w:t>
      </w:r>
      <w:r w:rsidR="006C2E9F">
        <w:rPr>
          <w:rFonts w:ascii="Times" w:hAnsi="Times"/>
          <w:sz w:val="22"/>
          <w:szCs w:val="22"/>
        </w:rPr>
        <w:t xml:space="preserve"> </w:t>
      </w:r>
      <w:r w:rsidR="002D4749">
        <w:rPr>
          <w:rFonts w:ascii="Times" w:hAnsi="Times"/>
          <w:sz w:val="22"/>
          <w:szCs w:val="22"/>
        </w:rPr>
        <w:t>h</w:t>
      </w:r>
      <w:r w:rsidR="00FE4C0C">
        <w:rPr>
          <w:rFonts w:ascii="Times" w:hAnsi="Times"/>
          <w:sz w:val="22"/>
          <w:szCs w:val="22"/>
        </w:rPr>
        <w:t>ypothesis</w:t>
      </w:r>
      <w:r w:rsidR="005B3F74">
        <w:rPr>
          <w:rFonts w:ascii="Times" w:hAnsi="Times"/>
          <w:sz w:val="22"/>
          <w:szCs w:val="22"/>
        </w:rPr>
        <w:t>-</w:t>
      </w:r>
      <w:r w:rsidR="00FE4C0C">
        <w:rPr>
          <w:rFonts w:ascii="Times" w:hAnsi="Times"/>
          <w:sz w:val="22"/>
          <w:szCs w:val="22"/>
        </w:rPr>
        <w:t>driven p</w:t>
      </w:r>
      <w:r w:rsidR="009B3B84" w:rsidRPr="00942B29">
        <w:rPr>
          <w:rFonts w:ascii="Times" w:hAnsi="Times"/>
          <w:sz w:val="22"/>
          <w:szCs w:val="22"/>
        </w:rPr>
        <w:t>aradigm of scientific research</w:t>
      </w:r>
      <w:r>
        <w:rPr>
          <w:rFonts w:ascii="Times" w:hAnsi="Times"/>
          <w:sz w:val="22"/>
          <w:szCs w:val="22"/>
        </w:rPr>
        <w:t>, scien</w:t>
      </w:r>
      <w:r w:rsidR="00080CF3">
        <w:rPr>
          <w:rFonts w:ascii="Times" w:hAnsi="Times"/>
          <w:sz w:val="22"/>
          <w:szCs w:val="22"/>
        </w:rPr>
        <w:t>tific inquiry</w:t>
      </w:r>
      <w:r>
        <w:rPr>
          <w:rFonts w:ascii="Times" w:hAnsi="Times"/>
          <w:sz w:val="22"/>
          <w:szCs w:val="22"/>
        </w:rPr>
        <w:t xml:space="preserve"> </w:t>
      </w:r>
      <w:r w:rsidR="009B3B84" w:rsidRPr="00942B29">
        <w:rPr>
          <w:rFonts w:ascii="Times" w:hAnsi="Times"/>
          <w:sz w:val="22"/>
          <w:szCs w:val="22"/>
        </w:rPr>
        <w:t xml:space="preserve">as a way of </w:t>
      </w:r>
      <w:r>
        <w:rPr>
          <w:rFonts w:ascii="Times" w:hAnsi="Times"/>
          <w:sz w:val="22"/>
          <w:szCs w:val="22"/>
        </w:rPr>
        <w:t>life,</w:t>
      </w:r>
      <w:r w:rsidR="009B3B84" w:rsidRPr="00942B29">
        <w:rPr>
          <w:rFonts w:ascii="Times" w:hAnsi="Times"/>
          <w:sz w:val="22"/>
          <w:szCs w:val="22"/>
        </w:rPr>
        <w:t xml:space="preserve"> </w:t>
      </w:r>
      <w:r>
        <w:rPr>
          <w:rFonts w:ascii="Times" w:hAnsi="Times"/>
          <w:sz w:val="22"/>
          <w:szCs w:val="22"/>
        </w:rPr>
        <w:t>r</w:t>
      </w:r>
      <w:r w:rsidR="003F693E" w:rsidRPr="00942B29">
        <w:rPr>
          <w:rFonts w:ascii="Times" w:hAnsi="Times"/>
          <w:sz w:val="22"/>
          <w:szCs w:val="22"/>
        </w:rPr>
        <w:t>esponsible research conduction</w:t>
      </w:r>
      <w:r>
        <w:rPr>
          <w:rFonts w:ascii="Times" w:hAnsi="Times"/>
          <w:sz w:val="22"/>
          <w:szCs w:val="22"/>
        </w:rPr>
        <w:t>, and c</w:t>
      </w:r>
      <w:r w:rsidR="00E95636">
        <w:rPr>
          <w:rFonts w:ascii="Times" w:hAnsi="Times"/>
          <w:sz w:val="22"/>
          <w:szCs w:val="22"/>
        </w:rPr>
        <w:t xml:space="preserve">ontroversies in research using SIR2 as an example. </w:t>
      </w:r>
      <w:r>
        <w:rPr>
          <w:rFonts w:ascii="Times" w:hAnsi="Times"/>
          <w:sz w:val="22"/>
          <w:szCs w:val="22"/>
        </w:rPr>
        <w:t xml:space="preserve"> FYE t</w:t>
      </w:r>
      <w:r w:rsidR="009B3B84" w:rsidRPr="00942B29">
        <w:rPr>
          <w:rFonts w:ascii="Times" w:hAnsi="Times"/>
          <w:sz w:val="22"/>
          <w:szCs w:val="22"/>
        </w:rPr>
        <w:t>arget</w:t>
      </w:r>
      <w:r>
        <w:rPr>
          <w:rFonts w:ascii="Times" w:hAnsi="Times"/>
          <w:sz w:val="22"/>
          <w:szCs w:val="22"/>
        </w:rPr>
        <w:t>s</w:t>
      </w:r>
      <w:r w:rsidR="009B3B84" w:rsidRPr="00942B29">
        <w:rPr>
          <w:rFonts w:ascii="Times" w:hAnsi="Times"/>
          <w:sz w:val="22"/>
          <w:szCs w:val="22"/>
        </w:rPr>
        <w:t xml:space="preserve"> </w:t>
      </w:r>
      <w:r w:rsidR="005C7224">
        <w:rPr>
          <w:rFonts w:ascii="Times" w:hAnsi="Times"/>
          <w:sz w:val="22"/>
          <w:szCs w:val="22"/>
        </w:rPr>
        <w:t>f</w:t>
      </w:r>
      <w:r w:rsidR="009B3B84" w:rsidRPr="00942B29">
        <w:rPr>
          <w:rFonts w:ascii="Times" w:hAnsi="Times"/>
          <w:sz w:val="22"/>
          <w:szCs w:val="22"/>
        </w:rPr>
        <w:t>reshmen</w:t>
      </w:r>
      <w:r w:rsidR="002D3532">
        <w:rPr>
          <w:rFonts w:ascii="Times" w:hAnsi="Times"/>
          <w:sz w:val="22"/>
          <w:szCs w:val="22"/>
        </w:rPr>
        <w:t xml:space="preserve"> and </w:t>
      </w:r>
      <w:r w:rsidR="00845B06">
        <w:rPr>
          <w:rFonts w:ascii="Times" w:hAnsi="Times"/>
          <w:sz w:val="22"/>
          <w:szCs w:val="22"/>
        </w:rPr>
        <w:t xml:space="preserve">is </w:t>
      </w:r>
      <w:r w:rsidR="002D3532">
        <w:rPr>
          <w:rFonts w:ascii="Times" w:hAnsi="Times"/>
          <w:sz w:val="22"/>
          <w:szCs w:val="22"/>
        </w:rPr>
        <w:t>a recruitment venue</w:t>
      </w:r>
      <w:r w:rsidR="00845B06">
        <w:rPr>
          <w:rFonts w:ascii="Times" w:hAnsi="Times"/>
          <w:sz w:val="22"/>
          <w:szCs w:val="22"/>
        </w:rPr>
        <w:t xml:space="preserve"> for PI. </w:t>
      </w:r>
    </w:p>
    <w:p w:rsidR="00E4785E" w:rsidRDefault="004F0510" w:rsidP="00E4785E">
      <w:pPr>
        <w:ind w:firstLine="720"/>
        <w:jc w:val="both"/>
        <w:rPr>
          <w:rFonts w:ascii="Times" w:hAnsi="Times"/>
          <w:sz w:val="22"/>
          <w:szCs w:val="22"/>
        </w:rPr>
      </w:pPr>
      <w:commentRangeStart w:id="239"/>
      <w:r>
        <w:rPr>
          <w:rFonts w:ascii="Times" w:hAnsi="Times"/>
          <w:sz w:val="22"/>
          <w:szCs w:val="22"/>
        </w:rPr>
        <w:t xml:space="preserve">In </w:t>
      </w:r>
      <w:r w:rsidR="00F1680F" w:rsidRPr="00942B29">
        <w:rPr>
          <w:rFonts w:ascii="Times" w:hAnsi="Times"/>
          <w:sz w:val="22"/>
          <w:szCs w:val="22"/>
        </w:rPr>
        <w:t>CIS115</w:t>
      </w:r>
      <w:r>
        <w:rPr>
          <w:rFonts w:ascii="Times" w:hAnsi="Times"/>
          <w:sz w:val="22"/>
          <w:szCs w:val="22"/>
        </w:rPr>
        <w:t xml:space="preserve">, Qin plans to </w:t>
      </w:r>
      <w:r w:rsidR="00B73C65">
        <w:rPr>
          <w:rFonts w:ascii="Times" w:hAnsi="Times"/>
          <w:sz w:val="22"/>
          <w:szCs w:val="22"/>
        </w:rPr>
        <w:t xml:space="preserve">teach basic bioinformatics programming in Python, regular expression, and computational thinking. </w:t>
      </w:r>
      <w:r w:rsidR="004729C4">
        <w:rPr>
          <w:rFonts w:ascii="Times" w:hAnsi="Times"/>
          <w:sz w:val="22"/>
          <w:szCs w:val="22"/>
        </w:rPr>
        <w:t xml:space="preserve">Student group projects </w:t>
      </w:r>
      <w:r w:rsidR="003065FD">
        <w:rPr>
          <w:rFonts w:ascii="Times" w:hAnsi="Times"/>
          <w:sz w:val="22"/>
          <w:szCs w:val="22"/>
        </w:rPr>
        <w:t xml:space="preserve">can </w:t>
      </w:r>
      <w:r w:rsidR="00C02BE8">
        <w:rPr>
          <w:rFonts w:ascii="Times" w:hAnsi="Times"/>
          <w:sz w:val="22"/>
          <w:szCs w:val="22"/>
        </w:rPr>
        <w:t>include</w:t>
      </w:r>
      <w:r w:rsidR="003065FD">
        <w:rPr>
          <w:rFonts w:ascii="Times" w:hAnsi="Times"/>
          <w:sz w:val="22"/>
          <w:szCs w:val="22"/>
        </w:rPr>
        <w:t xml:space="preserve"> </w:t>
      </w:r>
      <w:r w:rsidR="004729C4">
        <w:rPr>
          <w:rFonts w:ascii="Times" w:hAnsi="Times"/>
          <w:sz w:val="22"/>
          <w:szCs w:val="22"/>
        </w:rPr>
        <w:t>pars</w:t>
      </w:r>
      <w:r w:rsidR="003065FD">
        <w:rPr>
          <w:rFonts w:ascii="Times" w:hAnsi="Times"/>
          <w:sz w:val="22"/>
          <w:szCs w:val="22"/>
        </w:rPr>
        <w:t>ing</w:t>
      </w:r>
      <w:r w:rsidR="004729C4">
        <w:rPr>
          <w:rFonts w:ascii="Times" w:hAnsi="Times"/>
          <w:sz w:val="22"/>
          <w:szCs w:val="22"/>
        </w:rPr>
        <w:t xml:space="preserve"> published genomics data from various sources, </w:t>
      </w:r>
      <w:r w:rsidR="00C02BE8">
        <w:rPr>
          <w:rFonts w:ascii="Times" w:hAnsi="Times"/>
          <w:sz w:val="22"/>
          <w:szCs w:val="22"/>
        </w:rPr>
        <w:t xml:space="preserve">pipe-line design for large scale </w:t>
      </w:r>
      <w:r w:rsidR="007079C3">
        <w:rPr>
          <w:rFonts w:ascii="Times" w:hAnsi="Times"/>
          <w:sz w:val="22"/>
          <w:szCs w:val="22"/>
        </w:rPr>
        <w:t>sequence analysis</w:t>
      </w:r>
      <w:r w:rsidR="009C0D91">
        <w:rPr>
          <w:rFonts w:ascii="Times" w:hAnsi="Times"/>
          <w:sz w:val="22"/>
          <w:szCs w:val="22"/>
        </w:rPr>
        <w:t xml:space="preserve">, and </w:t>
      </w:r>
      <w:r w:rsidR="000D00F9">
        <w:rPr>
          <w:rFonts w:ascii="Times" w:hAnsi="Times"/>
          <w:sz w:val="22"/>
          <w:szCs w:val="22"/>
        </w:rPr>
        <w:t>network</w:t>
      </w:r>
      <w:r w:rsidR="00435499">
        <w:rPr>
          <w:rFonts w:ascii="Times" w:hAnsi="Times"/>
          <w:sz w:val="22"/>
          <w:szCs w:val="22"/>
        </w:rPr>
        <w:t>/graph</w:t>
      </w:r>
      <w:r w:rsidR="000D00F9">
        <w:rPr>
          <w:rFonts w:ascii="Times" w:hAnsi="Times"/>
          <w:sz w:val="22"/>
          <w:szCs w:val="22"/>
        </w:rPr>
        <w:t xml:space="preserve"> analysis. </w:t>
      </w:r>
      <w:r w:rsidR="00154DD2">
        <w:rPr>
          <w:rFonts w:ascii="Times" w:hAnsi="Times"/>
          <w:sz w:val="22"/>
          <w:szCs w:val="22"/>
        </w:rPr>
        <w:t>CIS 115 targets freshmen and sophomores</w:t>
      </w:r>
      <w:r w:rsidR="00845B06">
        <w:rPr>
          <w:rFonts w:ascii="Times" w:hAnsi="Times"/>
          <w:sz w:val="22"/>
          <w:szCs w:val="22"/>
        </w:rPr>
        <w:t xml:space="preserve"> and aims to train student with basic </w:t>
      </w:r>
      <w:r w:rsidR="00EB61EB">
        <w:rPr>
          <w:rFonts w:ascii="Times" w:hAnsi="Times"/>
          <w:sz w:val="22"/>
          <w:szCs w:val="22"/>
        </w:rPr>
        <w:t xml:space="preserve">programming </w:t>
      </w:r>
      <w:r w:rsidR="00845B06">
        <w:rPr>
          <w:rFonts w:ascii="Times" w:hAnsi="Times"/>
          <w:sz w:val="22"/>
          <w:szCs w:val="22"/>
        </w:rPr>
        <w:t xml:space="preserve">skills. </w:t>
      </w:r>
      <w:commentRangeEnd w:id="239"/>
      <w:r w:rsidR="00D31A25">
        <w:rPr>
          <w:rStyle w:val="CommentReference"/>
        </w:rPr>
        <w:commentReference w:id="239"/>
      </w:r>
    </w:p>
    <w:p w:rsidR="001527DF" w:rsidRDefault="008246B6">
      <w:pPr>
        <w:ind w:firstLine="720"/>
        <w:jc w:val="both"/>
        <w:rPr>
          <w:rFonts w:ascii="Times" w:hAnsi="Times"/>
          <w:sz w:val="22"/>
          <w:szCs w:val="22"/>
        </w:rPr>
      </w:pPr>
      <w:r>
        <w:rPr>
          <w:rFonts w:ascii="Times" w:hAnsi="Times"/>
          <w:sz w:val="22"/>
          <w:szCs w:val="22"/>
        </w:rPr>
        <w:t xml:space="preserve">In </w:t>
      </w:r>
      <w:r w:rsidRPr="00942B29">
        <w:rPr>
          <w:rFonts w:ascii="Times" w:hAnsi="Times"/>
          <w:sz w:val="22"/>
          <w:szCs w:val="22"/>
        </w:rPr>
        <w:t>BIO125</w:t>
      </w:r>
      <w:r>
        <w:rPr>
          <w:rFonts w:ascii="Times" w:hAnsi="Times"/>
          <w:sz w:val="22"/>
          <w:szCs w:val="22"/>
        </w:rPr>
        <w:t>,</w:t>
      </w:r>
      <w:r w:rsidR="00D31A25">
        <w:rPr>
          <w:rFonts w:ascii="Times" w:hAnsi="Times"/>
          <w:sz w:val="22"/>
          <w:szCs w:val="22"/>
        </w:rPr>
        <w:t xml:space="preserve"> </w:t>
      </w:r>
      <w:r w:rsidR="00192603">
        <w:rPr>
          <w:rFonts w:ascii="Times" w:hAnsi="Times"/>
          <w:sz w:val="22"/>
          <w:szCs w:val="22"/>
        </w:rPr>
        <w:t xml:space="preserve">Qin plans to introduce </w:t>
      </w:r>
      <w:r w:rsidR="004A21A7">
        <w:rPr>
          <w:rFonts w:ascii="Times" w:hAnsi="Times"/>
          <w:sz w:val="22"/>
          <w:szCs w:val="22"/>
        </w:rPr>
        <w:t xml:space="preserve">original genomics research on cellular aging by taking advantage of the yeast deletion collection and the GFP collection. </w:t>
      </w:r>
      <w:r w:rsidR="003143EE">
        <w:rPr>
          <w:rFonts w:ascii="Times" w:hAnsi="Times"/>
          <w:sz w:val="22"/>
          <w:szCs w:val="22"/>
        </w:rPr>
        <w:t xml:space="preserve">BIO125 targets sophomores </w:t>
      </w:r>
      <w:r w:rsidR="00493B46">
        <w:rPr>
          <w:rFonts w:ascii="Times" w:hAnsi="Times"/>
          <w:sz w:val="22"/>
          <w:szCs w:val="22"/>
        </w:rPr>
        <w:t xml:space="preserve">at Spelman </w:t>
      </w:r>
      <w:r w:rsidR="003143EE">
        <w:rPr>
          <w:rFonts w:ascii="Times" w:hAnsi="Times"/>
          <w:sz w:val="22"/>
          <w:szCs w:val="22"/>
        </w:rPr>
        <w:t>and aims to prepare students to carry out independent research projects.</w:t>
      </w:r>
      <w:r w:rsidR="004360F4">
        <w:rPr>
          <w:rFonts w:ascii="Times" w:hAnsi="Times"/>
          <w:sz w:val="22"/>
          <w:szCs w:val="22"/>
        </w:rPr>
        <w:t xml:space="preserve"> The current BIO125 uses yeast as a model to study </w:t>
      </w:r>
      <w:r w:rsidR="00CA1762">
        <w:rPr>
          <w:rFonts w:ascii="Times" w:hAnsi="Times"/>
          <w:sz w:val="22"/>
          <w:szCs w:val="22"/>
        </w:rPr>
        <w:t xml:space="preserve">the impact </w:t>
      </w:r>
      <w:r w:rsidR="004360F4">
        <w:rPr>
          <w:rFonts w:ascii="Times" w:hAnsi="Times"/>
          <w:sz w:val="22"/>
          <w:szCs w:val="22"/>
        </w:rPr>
        <w:t xml:space="preserve">mutations in MSH2 </w:t>
      </w:r>
      <w:r w:rsidR="00CA1762">
        <w:rPr>
          <w:rFonts w:ascii="Times" w:hAnsi="Times"/>
          <w:sz w:val="22"/>
          <w:szCs w:val="22"/>
        </w:rPr>
        <w:t xml:space="preserve">on DNA repair </w:t>
      </w:r>
      <w:r w:rsidR="004360F4">
        <w:rPr>
          <w:rFonts w:ascii="Times" w:hAnsi="Times"/>
          <w:sz w:val="22"/>
          <w:szCs w:val="22"/>
        </w:rPr>
        <w:t xml:space="preserve">and focuses on molecular biology.  Qin plans to switch the focus to genomics and gene networks. Qin plans to </w:t>
      </w:r>
      <w:r w:rsidR="003143EE">
        <w:rPr>
          <w:rFonts w:ascii="Times" w:hAnsi="Times"/>
          <w:sz w:val="22"/>
          <w:szCs w:val="22"/>
        </w:rPr>
        <w:t xml:space="preserve"> </w:t>
      </w:r>
      <w:r w:rsidR="004360F4">
        <w:rPr>
          <w:rFonts w:ascii="Times" w:hAnsi="Times"/>
          <w:sz w:val="22"/>
          <w:szCs w:val="22"/>
        </w:rPr>
        <w:t xml:space="preserve">lead students to study </w:t>
      </w:r>
      <w:r w:rsidR="00B739D0">
        <w:rPr>
          <w:rFonts w:ascii="Times" w:hAnsi="Times"/>
          <w:sz w:val="22"/>
          <w:szCs w:val="22"/>
        </w:rPr>
        <w:t>LOH</w:t>
      </w:r>
      <w:r w:rsidR="004360F4">
        <w:rPr>
          <w:rFonts w:ascii="Times" w:hAnsi="Times"/>
          <w:sz w:val="22"/>
          <w:szCs w:val="22"/>
        </w:rPr>
        <w:t>, ROS and protein expression changes</w:t>
      </w:r>
      <w:r w:rsidR="00B739D0">
        <w:rPr>
          <w:rFonts w:ascii="Times" w:hAnsi="Times"/>
          <w:sz w:val="22"/>
          <w:szCs w:val="22"/>
        </w:rPr>
        <w:t xml:space="preserve"> in response to H2O2 and </w:t>
      </w:r>
      <w:proofErr w:type="spellStart"/>
      <w:r w:rsidR="00B739D0">
        <w:rPr>
          <w:rFonts w:ascii="Times" w:hAnsi="Times"/>
          <w:sz w:val="22"/>
          <w:szCs w:val="22"/>
        </w:rPr>
        <w:t>paraquat</w:t>
      </w:r>
      <w:proofErr w:type="spellEnd"/>
      <w:r w:rsidR="00B739D0">
        <w:rPr>
          <w:rFonts w:ascii="Times" w:hAnsi="Times"/>
          <w:sz w:val="22"/>
          <w:szCs w:val="22"/>
        </w:rPr>
        <w:t xml:space="preserve"> </w:t>
      </w:r>
      <w:r w:rsidR="00CA1762">
        <w:rPr>
          <w:rFonts w:ascii="Times" w:hAnsi="Times"/>
          <w:sz w:val="22"/>
          <w:szCs w:val="22"/>
        </w:rPr>
        <w:t>using</w:t>
      </w:r>
      <w:r w:rsidR="00B739D0">
        <w:rPr>
          <w:rFonts w:ascii="Times" w:hAnsi="Times"/>
          <w:sz w:val="22"/>
          <w:szCs w:val="22"/>
        </w:rPr>
        <w:t xml:space="preserve"> the diploid deletion mutants</w:t>
      </w:r>
      <w:r w:rsidR="004360F4">
        <w:rPr>
          <w:rFonts w:ascii="Times" w:hAnsi="Times"/>
          <w:sz w:val="22"/>
          <w:szCs w:val="22"/>
        </w:rPr>
        <w:t xml:space="preserve"> and</w:t>
      </w:r>
      <w:r w:rsidR="0042276E">
        <w:rPr>
          <w:rFonts w:ascii="Times" w:hAnsi="Times"/>
          <w:sz w:val="22"/>
          <w:szCs w:val="22"/>
        </w:rPr>
        <w:t xml:space="preserve"> GFP fusion strains</w:t>
      </w:r>
      <w:r w:rsidR="00CA1762">
        <w:rPr>
          <w:rFonts w:ascii="Times" w:hAnsi="Times"/>
          <w:sz w:val="22"/>
          <w:szCs w:val="22"/>
        </w:rPr>
        <w:t xml:space="preserve"> (aim 2.X??)</w:t>
      </w:r>
      <w:r w:rsidR="00A8708C">
        <w:rPr>
          <w:rFonts w:ascii="Times" w:hAnsi="Times"/>
          <w:sz w:val="22"/>
          <w:szCs w:val="22"/>
        </w:rPr>
        <w:t xml:space="preserve">, gene interaction analysis using </w:t>
      </w:r>
      <w:proofErr w:type="spellStart"/>
      <w:r w:rsidR="00A8708C">
        <w:rPr>
          <w:rFonts w:ascii="Times" w:hAnsi="Times"/>
          <w:sz w:val="22"/>
          <w:szCs w:val="22"/>
        </w:rPr>
        <w:t>Cytoscape</w:t>
      </w:r>
      <w:proofErr w:type="spellEnd"/>
      <w:r w:rsidR="00E77765">
        <w:rPr>
          <w:rFonts w:ascii="Times" w:hAnsi="Times"/>
          <w:sz w:val="22"/>
          <w:szCs w:val="22"/>
        </w:rPr>
        <w:t xml:space="preserve">, protein domain analysis, protein 3D structure visualization using Deep Viewer. </w:t>
      </w:r>
      <w:r w:rsidR="00D05A57">
        <w:rPr>
          <w:rFonts w:ascii="Times" w:hAnsi="Times"/>
          <w:sz w:val="22"/>
          <w:szCs w:val="22"/>
        </w:rPr>
        <w:t xml:space="preserve">Students will also </w:t>
      </w:r>
      <w:r w:rsidR="00433314">
        <w:rPr>
          <w:rFonts w:ascii="Times" w:hAnsi="Times"/>
          <w:sz w:val="22"/>
          <w:szCs w:val="22"/>
        </w:rPr>
        <w:t xml:space="preserve">learn </w:t>
      </w:r>
      <w:r w:rsidR="00D05A57">
        <w:rPr>
          <w:rFonts w:ascii="Times" w:hAnsi="Times"/>
          <w:sz w:val="22"/>
          <w:szCs w:val="22"/>
        </w:rPr>
        <w:t xml:space="preserve">to take research note properly and to write research reports. Research integrity and ethics will also be emphasized. </w:t>
      </w:r>
      <w:r w:rsidR="00EE20FC">
        <w:rPr>
          <w:rFonts w:ascii="Times" w:hAnsi="Times"/>
          <w:sz w:val="22"/>
          <w:szCs w:val="22"/>
        </w:rPr>
        <w:t>With departmental support</w:t>
      </w:r>
      <w:r w:rsidR="00A77C01">
        <w:rPr>
          <w:rFonts w:ascii="Times" w:hAnsi="Times"/>
          <w:sz w:val="22"/>
          <w:szCs w:val="22"/>
        </w:rPr>
        <w:t xml:space="preserve"> (See Chair’s letter from Dr. Mark Lee)</w:t>
      </w:r>
      <w:r w:rsidR="00EE20FC">
        <w:rPr>
          <w:rFonts w:ascii="Times" w:hAnsi="Times"/>
          <w:sz w:val="22"/>
          <w:szCs w:val="22"/>
        </w:rPr>
        <w:t xml:space="preserve">, Qin plans to first developed detailed experimental course plans in a pilot course </w:t>
      </w:r>
      <w:r w:rsidR="00B95F2C">
        <w:rPr>
          <w:rFonts w:ascii="Times" w:hAnsi="Times"/>
          <w:sz w:val="22"/>
          <w:szCs w:val="22"/>
        </w:rPr>
        <w:t xml:space="preserve">in the first two </w:t>
      </w:r>
      <w:r w:rsidR="00112B08">
        <w:rPr>
          <w:rFonts w:ascii="Times" w:hAnsi="Times"/>
          <w:sz w:val="22"/>
          <w:szCs w:val="22"/>
        </w:rPr>
        <w:t xml:space="preserve">project </w:t>
      </w:r>
      <w:r w:rsidR="00B95F2C">
        <w:rPr>
          <w:rFonts w:ascii="Times" w:hAnsi="Times"/>
          <w:sz w:val="22"/>
          <w:szCs w:val="22"/>
        </w:rPr>
        <w:t>years</w:t>
      </w:r>
      <w:r w:rsidR="00563662">
        <w:rPr>
          <w:rFonts w:ascii="Times" w:hAnsi="Times"/>
          <w:sz w:val="22"/>
          <w:szCs w:val="22"/>
        </w:rPr>
        <w:t xml:space="preserve">, and then expand to all four sessions in BIO125. </w:t>
      </w:r>
      <w:r w:rsidR="00E01BCC">
        <w:rPr>
          <w:rFonts w:ascii="Times" w:hAnsi="Times"/>
          <w:sz w:val="22"/>
          <w:szCs w:val="22"/>
        </w:rPr>
        <w:t>Qin</w:t>
      </w:r>
      <w:r w:rsidR="001E01DF">
        <w:rPr>
          <w:rFonts w:ascii="Times" w:hAnsi="Times"/>
          <w:sz w:val="22"/>
          <w:szCs w:val="22"/>
        </w:rPr>
        <w:t xml:space="preserve"> will also parlay his</w:t>
      </w:r>
      <w:r w:rsidR="00E01BCC">
        <w:rPr>
          <w:rFonts w:ascii="Times" w:hAnsi="Times"/>
          <w:sz w:val="22"/>
          <w:szCs w:val="22"/>
        </w:rPr>
        <w:t xml:space="preserve"> past experience of teaching a HHMI phage genomics course and bioinformatics courses</w:t>
      </w:r>
      <w:r w:rsidR="001E01DF">
        <w:rPr>
          <w:rFonts w:ascii="Times" w:hAnsi="Times"/>
          <w:sz w:val="22"/>
          <w:szCs w:val="22"/>
        </w:rPr>
        <w:t xml:space="preserve"> into BIO125. </w:t>
      </w:r>
    </w:p>
    <w:p w:rsidR="001527DF" w:rsidRDefault="00956748">
      <w:pPr>
        <w:ind w:firstLine="720"/>
        <w:jc w:val="both"/>
        <w:rPr>
          <w:rFonts w:ascii="Times" w:hAnsi="Times"/>
          <w:sz w:val="22"/>
          <w:szCs w:val="22"/>
        </w:rPr>
      </w:pPr>
      <w:r>
        <w:rPr>
          <w:rFonts w:ascii="Times" w:hAnsi="Times"/>
          <w:sz w:val="22"/>
          <w:szCs w:val="22"/>
        </w:rPr>
        <w:t xml:space="preserve">In </w:t>
      </w:r>
      <w:r w:rsidR="00030E1F" w:rsidRPr="00942B29">
        <w:rPr>
          <w:rFonts w:ascii="Times" w:hAnsi="Times"/>
          <w:sz w:val="22"/>
          <w:szCs w:val="22"/>
        </w:rPr>
        <w:t xml:space="preserve">BIO233, </w:t>
      </w:r>
      <w:r w:rsidR="00152A60">
        <w:rPr>
          <w:rFonts w:ascii="Times" w:hAnsi="Times"/>
          <w:sz w:val="22"/>
          <w:szCs w:val="22"/>
        </w:rPr>
        <w:t>Qin plans to lead to students work on mini research proposal</w:t>
      </w:r>
      <w:r w:rsidR="00FB299D">
        <w:rPr>
          <w:rFonts w:ascii="Times" w:hAnsi="Times"/>
          <w:sz w:val="22"/>
          <w:szCs w:val="22"/>
        </w:rPr>
        <w:t>s</w:t>
      </w:r>
      <w:r w:rsidR="00152A60">
        <w:rPr>
          <w:rFonts w:ascii="Times" w:hAnsi="Times"/>
          <w:sz w:val="22"/>
          <w:szCs w:val="22"/>
        </w:rPr>
        <w:t xml:space="preserve">. </w:t>
      </w:r>
      <w:r w:rsidR="00FB299D">
        <w:rPr>
          <w:rFonts w:ascii="Times" w:hAnsi="Times"/>
          <w:sz w:val="22"/>
          <w:szCs w:val="22"/>
        </w:rPr>
        <w:t>In these semester-long writing assignments, s</w:t>
      </w:r>
      <w:r w:rsidR="00152A60">
        <w:rPr>
          <w:rFonts w:ascii="Times" w:hAnsi="Times"/>
          <w:sz w:val="22"/>
          <w:szCs w:val="22"/>
        </w:rPr>
        <w:t xml:space="preserve">tudents </w:t>
      </w:r>
      <w:r w:rsidR="00CA4298">
        <w:rPr>
          <w:rFonts w:ascii="Times" w:hAnsi="Times"/>
          <w:sz w:val="22"/>
          <w:szCs w:val="22"/>
        </w:rPr>
        <w:t xml:space="preserve">will </w:t>
      </w:r>
      <w:r w:rsidR="00152A60">
        <w:rPr>
          <w:rFonts w:ascii="Times" w:hAnsi="Times"/>
          <w:sz w:val="22"/>
          <w:szCs w:val="22"/>
        </w:rPr>
        <w:t xml:space="preserve">study genes are known to influence life span </w:t>
      </w:r>
      <w:r w:rsidR="004D75D6">
        <w:rPr>
          <w:rFonts w:ascii="Times" w:hAnsi="Times"/>
          <w:sz w:val="22"/>
          <w:szCs w:val="22"/>
        </w:rPr>
        <w:t xml:space="preserve">but without clear </w:t>
      </w:r>
      <w:r w:rsidR="00152A60">
        <w:rPr>
          <w:rFonts w:ascii="Times" w:hAnsi="Times"/>
          <w:sz w:val="22"/>
          <w:szCs w:val="22"/>
        </w:rPr>
        <w:t xml:space="preserve">molecular connections to aging. Students </w:t>
      </w:r>
      <w:r w:rsidR="004D75D6">
        <w:rPr>
          <w:rFonts w:ascii="Times" w:hAnsi="Times"/>
          <w:sz w:val="22"/>
          <w:szCs w:val="22"/>
        </w:rPr>
        <w:t xml:space="preserve">will be </w:t>
      </w:r>
      <w:r w:rsidR="00152A60">
        <w:rPr>
          <w:rFonts w:ascii="Times" w:hAnsi="Times"/>
          <w:sz w:val="22"/>
          <w:szCs w:val="22"/>
        </w:rPr>
        <w:t xml:space="preserve">guided to formulate hypothesis and propose experiments to test them. </w:t>
      </w:r>
      <w:r w:rsidR="006E2203">
        <w:rPr>
          <w:rFonts w:ascii="Times" w:hAnsi="Times"/>
          <w:sz w:val="22"/>
          <w:szCs w:val="22"/>
        </w:rPr>
        <w:t xml:space="preserve">Students </w:t>
      </w:r>
      <w:r w:rsidR="00E217A6">
        <w:rPr>
          <w:rFonts w:ascii="Times" w:hAnsi="Times"/>
          <w:sz w:val="22"/>
          <w:szCs w:val="22"/>
        </w:rPr>
        <w:t xml:space="preserve">will </w:t>
      </w:r>
      <w:r w:rsidR="006E2203">
        <w:rPr>
          <w:rFonts w:ascii="Times" w:hAnsi="Times"/>
          <w:sz w:val="22"/>
          <w:szCs w:val="22"/>
        </w:rPr>
        <w:t xml:space="preserve">learn to use bioinformatics </w:t>
      </w:r>
      <w:r w:rsidR="00F24E4F">
        <w:rPr>
          <w:rFonts w:ascii="Times" w:hAnsi="Times"/>
          <w:sz w:val="22"/>
          <w:szCs w:val="22"/>
        </w:rPr>
        <w:t xml:space="preserve">tools </w:t>
      </w:r>
      <w:r w:rsidR="006E2203">
        <w:rPr>
          <w:rFonts w:ascii="Times" w:hAnsi="Times"/>
          <w:sz w:val="22"/>
          <w:szCs w:val="22"/>
        </w:rPr>
        <w:t xml:space="preserve">to </w:t>
      </w:r>
      <w:r w:rsidR="00F24E4F">
        <w:rPr>
          <w:rFonts w:ascii="Times" w:hAnsi="Times"/>
          <w:sz w:val="22"/>
          <w:szCs w:val="22"/>
        </w:rPr>
        <w:t>identify homolog/</w:t>
      </w:r>
      <w:r w:rsidR="006E2203">
        <w:rPr>
          <w:rFonts w:ascii="Times" w:hAnsi="Times"/>
          <w:sz w:val="22"/>
          <w:szCs w:val="22"/>
        </w:rPr>
        <w:t>o</w:t>
      </w:r>
      <w:r w:rsidR="000C0E7B">
        <w:rPr>
          <w:rFonts w:ascii="Times" w:hAnsi="Times"/>
          <w:sz w:val="22"/>
          <w:szCs w:val="22"/>
        </w:rPr>
        <w:t>r</w:t>
      </w:r>
      <w:r w:rsidR="006E2203">
        <w:rPr>
          <w:rFonts w:ascii="Times" w:hAnsi="Times"/>
          <w:sz w:val="22"/>
          <w:szCs w:val="22"/>
        </w:rPr>
        <w:t>thologs, perform domain analysis, gene/protein interaction analysis</w:t>
      </w:r>
      <w:r w:rsidR="00F24E4F">
        <w:rPr>
          <w:rFonts w:ascii="Times" w:hAnsi="Times"/>
          <w:sz w:val="22"/>
          <w:szCs w:val="22"/>
        </w:rPr>
        <w:t>, and</w:t>
      </w:r>
      <w:r w:rsidR="006E2203">
        <w:rPr>
          <w:rFonts w:ascii="Times" w:hAnsi="Times"/>
          <w:sz w:val="22"/>
          <w:szCs w:val="22"/>
        </w:rPr>
        <w:t xml:space="preserve"> generate their hypothesis. </w:t>
      </w:r>
      <w:r w:rsidR="002344BF">
        <w:rPr>
          <w:rFonts w:ascii="Times" w:hAnsi="Times"/>
          <w:sz w:val="22"/>
          <w:szCs w:val="22"/>
        </w:rPr>
        <w:t xml:space="preserve">Students are required to write their mini proposals on wiki based website developed by Qin. Qin </w:t>
      </w:r>
      <w:r w:rsidR="001D3AE0">
        <w:rPr>
          <w:rFonts w:ascii="Times" w:hAnsi="Times"/>
          <w:sz w:val="22"/>
          <w:szCs w:val="22"/>
        </w:rPr>
        <w:t xml:space="preserve">has </w:t>
      </w:r>
      <w:r w:rsidR="002344BF">
        <w:rPr>
          <w:rFonts w:ascii="Times" w:hAnsi="Times"/>
          <w:sz w:val="22"/>
          <w:szCs w:val="22"/>
        </w:rPr>
        <w:t xml:space="preserve">piloted this crowd-sourcing open science approach in </w:t>
      </w:r>
      <w:proofErr w:type="gramStart"/>
      <w:r w:rsidR="002344BF">
        <w:rPr>
          <w:rFonts w:ascii="Times" w:hAnsi="Times"/>
          <w:sz w:val="22"/>
          <w:szCs w:val="22"/>
        </w:rPr>
        <w:t>Fall</w:t>
      </w:r>
      <w:proofErr w:type="gramEnd"/>
      <w:r w:rsidR="002344BF">
        <w:rPr>
          <w:rFonts w:ascii="Times" w:hAnsi="Times"/>
          <w:sz w:val="22"/>
          <w:szCs w:val="22"/>
        </w:rPr>
        <w:t xml:space="preserve"> of 2011 (</w:t>
      </w:r>
      <w:r w:rsidR="002344BF" w:rsidRPr="002344BF">
        <w:rPr>
          <w:rFonts w:ascii="Times" w:hAnsi="Times"/>
          <w:sz w:val="22"/>
          <w:szCs w:val="22"/>
        </w:rPr>
        <w:t>http://sunrays.spelman.edu/bgd/wiki/index.php/Main_Page</w:t>
      </w:r>
      <w:r w:rsidR="002344BF">
        <w:rPr>
          <w:rFonts w:ascii="Times" w:hAnsi="Times"/>
          <w:sz w:val="22"/>
          <w:szCs w:val="22"/>
        </w:rPr>
        <w:t>)</w:t>
      </w:r>
      <w:r w:rsidR="001D3AE0">
        <w:rPr>
          <w:rFonts w:ascii="Times" w:hAnsi="Times"/>
          <w:sz w:val="22"/>
          <w:szCs w:val="22"/>
        </w:rPr>
        <w:t xml:space="preserve">. </w:t>
      </w:r>
      <w:r w:rsidR="007D5DC4">
        <w:rPr>
          <w:rFonts w:ascii="Times" w:hAnsi="Times"/>
          <w:sz w:val="22"/>
          <w:szCs w:val="22"/>
        </w:rPr>
        <w:t xml:space="preserve">One student, </w:t>
      </w:r>
      <w:proofErr w:type="spellStart"/>
      <w:r w:rsidR="007D5DC4">
        <w:rPr>
          <w:rFonts w:ascii="Times" w:hAnsi="Times"/>
          <w:sz w:val="22"/>
          <w:szCs w:val="22"/>
        </w:rPr>
        <w:t>Yamisha</w:t>
      </w:r>
      <w:proofErr w:type="spellEnd"/>
      <w:r w:rsidR="007D5DC4">
        <w:rPr>
          <w:rFonts w:ascii="Times" w:hAnsi="Times"/>
          <w:sz w:val="22"/>
          <w:szCs w:val="22"/>
        </w:rPr>
        <w:t xml:space="preserve"> Rutherford, carried out her proposed research project in </w:t>
      </w:r>
      <w:proofErr w:type="gramStart"/>
      <w:r w:rsidR="007D5DC4">
        <w:rPr>
          <w:rFonts w:ascii="Times" w:hAnsi="Times"/>
          <w:sz w:val="22"/>
          <w:szCs w:val="22"/>
        </w:rPr>
        <w:t>Spring</w:t>
      </w:r>
      <w:proofErr w:type="gramEnd"/>
      <w:r w:rsidR="007D5DC4">
        <w:rPr>
          <w:rFonts w:ascii="Times" w:hAnsi="Times"/>
          <w:sz w:val="22"/>
          <w:szCs w:val="22"/>
        </w:rPr>
        <w:t xml:space="preserve"> 2012 and won a first place for Poster presentation on Spelman Research Day.</w:t>
      </w:r>
      <w:r w:rsidR="003104F2">
        <w:rPr>
          <w:rFonts w:ascii="Times" w:hAnsi="Times"/>
          <w:sz w:val="22"/>
          <w:szCs w:val="22"/>
        </w:rPr>
        <w:t xml:space="preserve"> Qin plans to scales up this crowd-sourcing open science approach and encourage more students to carry</w:t>
      </w:r>
      <w:r w:rsidR="003A33E7">
        <w:rPr>
          <w:rFonts w:ascii="Times" w:hAnsi="Times"/>
          <w:sz w:val="22"/>
          <w:szCs w:val="22"/>
        </w:rPr>
        <w:t xml:space="preserve"> </w:t>
      </w:r>
      <w:r w:rsidR="003104F2">
        <w:rPr>
          <w:rFonts w:ascii="Times" w:hAnsi="Times"/>
          <w:sz w:val="22"/>
          <w:szCs w:val="22"/>
        </w:rPr>
        <w:t xml:space="preserve">out their </w:t>
      </w:r>
      <w:r w:rsidR="003A33E7">
        <w:rPr>
          <w:rFonts w:ascii="Times" w:hAnsi="Times"/>
          <w:sz w:val="22"/>
          <w:szCs w:val="22"/>
        </w:rPr>
        <w:t>proposed experiments</w:t>
      </w:r>
      <w:r w:rsidR="003104F2">
        <w:rPr>
          <w:rFonts w:ascii="Times" w:hAnsi="Times"/>
          <w:sz w:val="22"/>
          <w:szCs w:val="22"/>
        </w:rPr>
        <w:t xml:space="preserve">. </w:t>
      </w:r>
      <w:r w:rsidR="00747CF9">
        <w:rPr>
          <w:rFonts w:ascii="Times" w:hAnsi="Times"/>
          <w:sz w:val="22"/>
          <w:szCs w:val="22"/>
        </w:rPr>
        <w:t xml:space="preserve"> </w:t>
      </w:r>
    </w:p>
    <w:p w:rsidR="001527DF" w:rsidRPr="00C3761A" w:rsidRDefault="00F8295E">
      <w:pPr>
        <w:ind w:firstLine="720"/>
        <w:jc w:val="both"/>
        <w:rPr>
          <w:rFonts w:ascii="Times" w:hAnsi="Times"/>
          <w:sz w:val="22"/>
          <w:szCs w:val="22"/>
        </w:rPr>
      </w:pPr>
      <w:r>
        <w:rPr>
          <w:rFonts w:ascii="Times" w:hAnsi="Times"/>
          <w:sz w:val="22"/>
          <w:szCs w:val="22"/>
        </w:rPr>
        <w:t xml:space="preserve">In </w:t>
      </w:r>
      <w:r w:rsidRPr="00942B29">
        <w:rPr>
          <w:rFonts w:ascii="Times" w:hAnsi="Times"/>
          <w:sz w:val="22"/>
          <w:szCs w:val="22"/>
        </w:rPr>
        <w:t>BIO386</w:t>
      </w:r>
      <w:r w:rsidR="00200CEE">
        <w:rPr>
          <w:rFonts w:ascii="Times" w:hAnsi="Times"/>
          <w:sz w:val="22"/>
          <w:szCs w:val="22"/>
        </w:rPr>
        <w:t xml:space="preserve">, Qin </w:t>
      </w:r>
      <w:r w:rsidR="00B5600B">
        <w:rPr>
          <w:rFonts w:ascii="Times" w:hAnsi="Times"/>
          <w:sz w:val="22"/>
          <w:szCs w:val="22"/>
        </w:rPr>
        <w:t>teach</w:t>
      </w:r>
      <w:r w:rsidR="00EE1EB5">
        <w:rPr>
          <w:rFonts w:ascii="Times" w:hAnsi="Times"/>
          <w:sz w:val="22"/>
          <w:szCs w:val="22"/>
        </w:rPr>
        <w:t>es</w:t>
      </w:r>
      <w:r w:rsidR="00B5600B">
        <w:rPr>
          <w:rFonts w:ascii="Times" w:hAnsi="Times"/>
          <w:sz w:val="22"/>
          <w:szCs w:val="22"/>
        </w:rPr>
        <w:t xml:space="preserve"> </w:t>
      </w:r>
      <w:r w:rsidR="00EE1EB5">
        <w:rPr>
          <w:rFonts w:ascii="Times" w:hAnsi="Times"/>
          <w:sz w:val="22"/>
          <w:szCs w:val="22"/>
        </w:rPr>
        <w:t>R programming</w:t>
      </w:r>
      <w:r w:rsidR="00A66511">
        <w:rPr>
          <w:rFonts w:ascii="Times" w:hAnsi="Times"/>
          <w:sz w:val="22"/>
          <w:szCs w:val="22"/>
        </w:rPr>
        <w:t>, data analysis, and computational methods</w:t>
      </w:r>
      <w:r w:rsidR="00EE1EB5">
        <w:rPr>
          <w:rFonts w:ascii="Times" w:hAnsi="Times"/>
          <w:sz w:val="22"/>
          <w:szCs w:val="22"/>
        </w:rPr>
        <w:t>.</w:t>
      </w:r>
      <w:r w:rsidR="00B5600B">
        <w:rPr>
          <w:rFonts w:ascii="Times" w:hAnsi="Times"/>
          <w:sz w:val="22"/>
          <w:szCs w:val="22"/>
        </w:rPr>
        <w:t xml:space="preserve"> </w:t>
      </w:r>
      <w:r w:rsidR="003143EE">
        <w:rPr>
          <w:rFonts w:ascii="Times" w:hAnsi="Times"/>
          <w:sz w:val="22"/>
          <w:szCs w:val="22"/>
        </w:rPr>
        <w:t>BIO386 targets upper-class students</w:t>
      </w:r>
      <w:r w:rsidR="001A4F80">
        <w:rPr>
          <w:rFonts w:ascii="Times" w:hAnsi="Times"/>
          <w:sz w:val="22"/>
          <w:szCs w:val="22"/>
        </w:rPr>
        <w:t xml:space="preserve"> and </w:t>
      </w:r>
      <w:r w:rsidR="007C73DC">
        <w:rPr>
          <w:rFonts w:ascii="Times" w:hAnsi="Times"/>
          <w:sz w:val="22"/>
          <w:szCs w:val="22"/>
        </w:rPr>
        <w:t>honor students</w:t>
      </w:r>
      <w:r w:rsidR="003143EE">
        <w:rPr>
          <w:rFonts w:ascii="Times" w:hAnsi="Times"/>
          <w:sz w:val="22"/>
          <w:szCs w:val="22"/>
        </w:rPr>
        <w:t xml:space="preserve">. </w:t>
      </w:r>
      <w:r w:rsidR="00BF4E9B">
        <w:rPr>
          <w:rFonts w:ascii="Times" w:hAnsi="Times"/>
          <w:sz w:val="22"/>
          <w:szCs w:val="22"/>
        </w:rPr>
        <w:t xml:space="preserve">BIO386 is based on BIO320 - a project-based computing course that Qin has taught for three years at Spelman. </w:t>
      </w:r>
      <w:r w:rsidR="005B1E9C">
        <w:rPr>
          <w:rFonts w:ascii="Times" w:hAnsi="Times"/>
          <w:sz w:val="22"/>
          <w:szCs w:val="22"/>
        </w:rPr>
        <w:t>Past students reflected that BIO320 is like a rotation experience in graduate school</w:t>
      </w:r>
      <w:r w:rsidR="008E6655">
        <w:rPr>
          <w:rFonts w:ascii="Times" w:hAnsi="Times"/>
          <w:sz w:val="22"/>
          <w:szCs w:val="22"/>
        </w:rPr>
        <w:t>s</w:t>
      </w:r>
      <w:r w:rsidR="005B1E9C">
        <w:rPr>
          <w:rFonts w:ascii="Times" w:hAnsi="Times"/>
          <w:sz w:val="22"/>
          <w:szCs w:val="22"/>
        </w:rPr>
        <w:t xml:space="preserve"> and </w:t>
      </w:r>
      <w:r w:rsidR="00C11A55">
        <w:rPr>
          <w:rFonts w:ascii="Times" w:hAnsi="Times"/>
          <w:sz w:val="22"/>
          <w:szCs w:val="22"/>
        </w:rPr>
        <w:t xml:space="preserve">made them </w:t>
      </w:r>
      <w:r w:rsidR="005B1E9C">
        <w:rPr>
          <w:rFonts w:ascii="Times" w:hAnsi="Times"/>
          <w:sz w:val="22"/>
          <w:szCs w:val="22"/>
        </w:rPr>
        <w:t xml:space="preserve">prepared for graduate training. </w:t>
      </w:r>
      <w:r w:rsidR="004A26CF">
        <w:rPr>
          <w:rFonts w:ascii="Times" w:hAnsi="Times"/>
          <w:sz w:val="22"/>
          <w:szCs w:val="22"/>
        </w:rPr>
        <w:t>Qin revised BIO320 to BIO386 because the new course emphasize</w:t>
      </w:r>
      <w:r w:rsidR="00596AAC">
        <w:rPr>
          <w:rFonts w:ascii="Times" w:hAnsi="Times"/>
          <w:sz w:val="22"/>
          <w:szCs w:val="22"/>
        </w:rPr>
        <w:t>s</w:t>
      </w:r>
      <w:r w:rsidR="004A26CF">
        <w:rPr>
          <w:rFonts w:ascii="Times" w:hAnsi="Times"/>
          <w:sz w:val="22"/>
          <w:szCs w:val="22"/>
        </w:rPr>
        <w:t xml:space="preserve"> writing</w:t>
      </w:r>
      <w:r w:rsidR="00607B4B">
        <w:rPr>
          <w:rFonts w:ascii="Times" w:hAnsi="Times"/>
          <w:sz w:val="22"/>
          <w:szCs w:val="22"/>
        </w:rPr>
        <w:t xml:space="preserve"> </w:t>
      </w:r>
      <w:r w:rsidR="00C3293A">
        <w:rPr>
          <w:rFonts w:ascii="Times" w:hAnsi="Times"/>
          <w:sz w:val="22"/>
          <w:szCs w:val="22"/>
        </w:rPr>
        <w:t xml:space="preserve">– students are required to write manuscript-styled project reports, and because the new course will meet the rigorous requirements of the Spelman Honor Program. </w:t>
      </w:r>
      <w:r w:rsidR="00EE1EB5">
        <w:rPr>
          <w:rFonts w:ascii="Times" w:hAnsi="Times"/>
          <w:sz w:val="22"/>
          <w:szCs w:val="22"/>
        </w:rPr>
        <w:t xml:space="preserve">Qin plans to lead </w:t>
      </w:r>
      <w:r w:rsidR="00173B38">
        <w:rPr>
          <w:rFonts w:ascii="Times" w:hAnsi="Times"/>
          <w:sz w:val="22"/>
          <w:szCs w:val="22"/>
        </w:rPr>
        <w:t xml:space="preserve">BIO386 </w:t>
      </w:r>
      <w:r w:rsidR="00EE1EB5">
        <w:rPr>
          <w:rFonts w:ascii="Times" w:hAnsi="Times"/>
          <w:sz w:val="22"/>
          <w:szCs w:val="22"/>
        </w:rPr>
        <w:t>student</w:t>
      </w:r>
      <w:r w:rsidR="00173B38">
        <w:rPr>
          <w:rFonts w:ascii="Times" w:hAnsi="Times"/>
          <w:sz w:val="22"/>
          <w:szCs w:val="22"/>
        </w:rPr>
        <w:t>s</w:t>
      </w:r>
      <w:r w:rsidR="000F383B">
        <w:rPr>
          <w:rFonts w:ascii="Times" w:hAnsi="Times"/>
          <w:sz w:val="22"/>
          <w:szCs w:val="22"/>
        </w:rPr>
        <w:t xml:space="preserve"> </w:t>
      </w:r>
      <w:r w:rsidR="005F1B09">
        <w:rPr>
          <w:rFonts w:ascii="Times" w:hAnsi="Times"/>
          <w:sz w:val="22"/>
          <w:szCs w:val="22"/>
        </w:rPr>
        <w:t xml:space="preserve">in groups </w:t>
      </w:r>
      <w:r w:rsidR="00EE1EB5">
        <w:rPr>
          <w:rFonts w:ascii="Times" w:hAnsi="Times"/>
          <w:sz w:val="22"/>
          <w:szCs w:val="22"/>
        </w:rPr>
        <w:t xml:space="preserve">to </w:t>
      </w:r>
      <w:r w:rsidR="00212000">
        <w:rPr>
          <w:rFonts w:ascii="Times" w:hAnsi="Times"/>
          <w:sz w:val="22"/>
          <w:szCs w:val="22"/>
        </w:rPr>
        <w:t xml:space="preserve">carry out </w:t>
      </w:r>
      <w:r w:rsidR="00EE1EB5">
        <w:rPr>
          <w:rFonts w:ascii="Times" w:hAnsi="Times"/>
          <w:sz w:val="22"/>
          <w:szCs w:val="22"/>
        </w:rPr>
        <w:t xml:space="preserve">the proposed </w:t>
      </w:r>
      <w:r w:rsidR="008B10DC">
        <w:rPr>
          <w:rFonts w:ascii="Times" w:hAnsi="Times"/>
          <w:sz w:val="22"/>
          <w:szCs w:val="22"/>
        </w:rPr>
        <w:t xml:space="preserve">computational modeling, simulation, and analysis in aims 1 and 2. </w:t>
      </w:r>
    </w:p>
    <w:p w:rsidR="00566BE0" w:rsidRDefault="003508F8">
      <w:pPr>
        <w:ind w:firstLine="720"/>
        <w:jc w:val="both"/>
        <w:rPr>
          <w:sz w:val="22"/>
          <w:szCs w:val="22"/>
        </w:rPr>
      </w:pPr>
      <w:r w:rsidRPr="003508F8">
        <w:rPr>
          <w:sz w:val="22"/>
          <w:szCs w:val="22"/>
        </w:rPr>
        <w:t xml:space="preserve">Qin is experienced in teaching computing to undergraduates and </w:t>
      </w:r>
      <w:proofErr w:type="gramStart"/>
      <w:r w:rsidRPr="003508F8">
        <w:rPr>
          <w:sz w:val="22"/>
          <w:szCs w:val="22"/>
        </w:rPr>
        <w:t>integrate</w:t>
      </w:r>
      <w:proofErr w:type="gramEnd"/>
      <w:r w:rsidRPr="003508F8">
        <w:rPr>
          <w:sz w:val="22"/>
          <w:szCs w:val="22"/>
        </w:rPr>
        <w:t xml:space="preserve"> original research into courses. He has developed many hands-on laboratory modules for bioinformatics (see www.bioinformatics.org/ctls). For this project, he plans to develop </w:t>
      </w:r>
      <w:proofErr w:type="spellStart"/>
      <w:r w:rsidRPr="003508F8">
        <w:rPr>
          <w:sz w:val="22"/>
          <w:szCs w:val="22"/>
        </w:rPr>
        <w:t>Youtube</w:t>
      </w:r>
      <w:proofErr w:type="spellEnd"/>
      <w:r w:rsidRPr="003508F8">
        <w:rPr>
          <w:sz w:val="22"/>
          <w:szCs w:val="22"/>
        </w:rPr>
        <w:t xml:space="preserve"> short videos to teach basic concepts and skills (see www.youtube.com/qinstat) to facilitate student training and learning.  </w:t>
      </w:r>
    </w:p>
    <w:p w:rsidR="008C3203" w:rsidRDefault="008B10DC" w:rsidP="002E018F">
      <w:pPr>
        <w:ind w:firstLine="720"/>
        <w:jc w:val="both"/>
        <w:rPr>
          <w:rFonts w:ascii="Times" w:hAnsi="Times"/>
          <w:sz w:val="22"/>
        </w:rPr>
      </w:pPr>
      <w:r w:rsidRPr="008B10DC">
        <w:rPr>
          <w:rFonts w:ascii="Times" w:hAnsi="Times"/>
          <w:sz w:val="22"/>
          <w:szCs w:val="22"/>
        </w:rPr>
        <w:t xml:space="preserve">Overall, </w:t>
      </w:r>
      <w:r>
        <w:rPr>
          <w:rFonts w:ascii="Times" w:hAnsi="Times"/>
          <w:sz w:val="22"/>
          <w:szCs w:val="22"/>
        </w:rPr>
        <w:t>Qin fully embraces the notion that learning by investigation is the most effective way of learning, and has extensive experiences of integrating research into curriculum and teaching computing and bioinformatics</w:t>
      </w:r>
      <w:r w:rsidR="001A4F80" w:rsidRPr="00942B29">
        <w:rPr>
          <w:rFonts w:ascii="Times" w:hAnsi="Times"/>
          <w:sz w:val="22"/>
          <w:szCs w:val="22"/>
        </w:rPr>
        <w:t xml:space="preserve"> at undergraduate level. </w:t>
      </w:r>
      <w:r w:rsidR="00030E1F">
        <w:rPr>
          <w:rFonts w:ascii="Times" w:hAnsi="Times"/>
          <w:sz w:val="22"/>
        </w:rPr>
        <w:t xml:space="preserve">Qin not only has experiences, skills, energy and determination to lead student to carry out </w:t>
      </w:r>
      <w:r w:rsidR="001A4F80">
        <w:rPr>
          <w:rFonts w:ascii="Times" w:hAnsi="Times"/>
          <w:sz w:val="22"/>
        </w:rPr>
        <w:t>the proposed research</w:t>
      </w:r>
      <w:r w:rsidR="00450B02">
        <w:rPr>
          <w:rFonts w:ascii="Times" w:hAnsi="Times"/>
          <w:sz w:val="22"/>
        </w:rPr>
        <w:t xml:space="preserve"> projects</w:t>
      </w:r>
      <w:r w:rsidR="001A4F80">
        <w:rPr>
          <w:rFonts w:ascii="Times" w:hAnsi="Times"/>
          <w:sz w:val="22"/>
        </w:rPr>
        <w:t xml:space="preserve"> using a crow-sourcing approach, he also has the departmental and institutional support to provide the best available investigation-based learning experiences to Spelman students. </w:t>
      </w:r>
    </w:p>
    <w:p w:rsidR="001A4F80" w:rsidRDefault="001A4F80" w:rsidP="002E018F">
      <w:pPr>
        <w:ind w:firstLine="720"/>
        <w:jc w:val="both"/>
        <w:rPr>
          <w:rFonts w:ascii="Times" w:hAnsi="Times"/>
          <w:sz w:val="22"/>
        </w:rPr>
      </w:pPr>
    </w:p>
    <w:p w:rsidR="00B32FF8" w:rsidRPr="00400F9F" w:rsidRDefault="007D41C0">
      <w:pPr>
        <w:pStyle w:val="Heading3"/>
        <w:ind w:left="0" w:firstLine="0"/>
        <w:jc w:val="both"/>
        <w:rPr>
          <w:rFonts w:ascii="Times" w:hAnsi="Times"/>
          <w:sz w:val="22"/>
          <w:szCs w:val="22"/>
        </w:rPr>
      </w:pPr>
      <w:proofErr w:type="gramStart"/>
      <w:r w:rsidRPr="007D41C0">
        <w:rPr>
          <w:rFonts w:ascii="Times" w:hAnsi="Times"/>
          <w:sz w:val="22"/>
          <w:szCs w:val="22"/>
        </w:rPr>
        <w:lastRenderedPageBreak/>
        <w:t>Aim 3.3.</w:t>
      </w:r>
      <w:proofErr w:type="gramEnd"/>
      <w:r w:rsidRPr="007D41C0">
        <w:rPr>
          <w:rFonts w:ascii="Times" w:hAnsi="Times"/>
          <w:sz w:val="22"/>
          <w:szCs w:val="22"/>
        </w:rPr>
        <w:t xml:space="preserve"> Develop a</w:t>
      </w:r>
      <w:r w:rsidR="00C60951">
        <w:rPr>
          <w:rFonts w:ascii="Times" w:hAnsi="Times"/>
          <w:sz w:val="22"/>
          <w:szCs w:val="22"/>
        </w:rPr>
        <w:t xml:space="preserve"> new</w:t>
      </w:r>
      <w:r w:rsidRPr="007D41C0">
        <w:rPr>
          <w:rFonts w:ascii="Times" w:hAnsi="Times"/>
          <w:sz w:val="22"/>
          <w:szCs w:val="22"/>
        </w:rPr>
        <w:t xml:space="preserve"> course </w:t>
      </w:r>
      <w:r w:rsidR="001B595A">
        <w:rPr>
          <w:rFonts w:ascii="Times" w:hAnsi="Times"/>
          <w:sz w:val="22"/>
          <w:szCs w:val="22"/>
        </w:rPr>
        <w:t xml:space="preserve">of </w:t>
      </w:r>
      <w:r w:rsidRPr="007D41C0">
        <w:rPr>
          <w:rFonts w:ascii="Times" w:hAnsi="Times"/>
          <w:sz w:val="22"/>
          <w:szCs w:val="22"/>
        </w:rPr>
        <w:t>systems biology for undergraduates</w:t>
      </w:r>
      <w:r w:rsidR="001B595A">
        <w:rPr>
          <w:rFonts w:ascii="Times" w:hAnsi="Times"/>
          <w:sz w:val="22"/>
          <w:szCs w:val="22"/>
        </w:rPr>
        <w:t>.</w:t>
      </w:r>
    </w:p>
    <w:p w:rsidR="00904EC5" w:rsidRDefault="005306AA">
      <w:pPr>
        <w:ind w:firstLine="720"/>
        <w:jc w:val="both"/>
        <w:rPr>
          <w:rFonts w:ascii="Times" w:hAnsi="Times"/>
          <w:sz w:val="22"/>
          <w:szCs w:val="22"/>
        </w:rPr>
      </w:pPr>
      <w:r>
        <w:rPr>
          <w:rFonts w:ascii="Times" w:hAnsi="Times"/>
          <w:sz w:val="22"/>
          <w:szCs w:val="22"/>
        </w:rPr>
        <w:t>T</w:t>
      </w:r>
      <w:ins w:id="240" w:author="hong qin" w:date="2012-06-24T15:28:00Z">
        <w:r w:rsidR="005F1501">
          <w:rPr>
            <w:rFonts w:ascii="Times" w:hAnsi="Times"/>
            <w:sz w:val="22"/>
            <w:szCs w:val="22"/>
          </w:rPr>
          <w:t>he</w:t>
        </w:r>
      </w:ins>
      <w:del w:id="241" w:author="hong qin" w:date="2012-06-24T15:28:00Z">
        <w:r w:rsidDel="005F1501">
          <w:rPr>
            <w:rFonts w:ascii="Times" w:hAnsi="Times"/>
            <w:sz w:val="22"/>
            <w:szCs w:val="22"/>
          </w:rPr>
          <w:delText>o</w:delText>
        </w:r>
      </w:del>
      <w:r>
        <w:rPr>
          <w:rFonts w:ascii="Times" w:hAnsi="Times"/>
          <w:sz w:val="22"/>
          <w:szCs w:val="22"/>
        </w:rPr>
        <w:t xml:space="preserve"> core mission of this proposal is to understand cellular aging f</w:t>
      </w:r>
      <w:r w:rsidR="00FB21BD">
        <w:rPr>
          <w:rFonts w:ascii="Times" w:hAnsi="Times"/>
          <w:sz w:val="22"/>
          <w:szCs w:val="22"/>
        </w:rPr>
        <w:t>ro</w:t>
      </w:r>
      <w:r>
        <w:rPr>
          <w:rFonts w:ascii="Times" w:hAnsi="Times"/>
          <w:sz w:val="22"/>
          <w:szCs w:val="22"/>
        </w:rPr>
        <w:t xml:space="preserve">m the systems perspective. </w:t>
      </w:r>
      <w:r w:rsidR="00904EC5">
        <w:rPr>
          <w:rFonts w:ascii="Times" w:hAnsi="Times"/>
          <w:sz w:val="22"/>
          <w:szCs w:val="22"/>
        </w:rPr>
        <w:t xml:space="preserve">PI Qin believes </w:t>
      </w:r>
      <w:r w:rsidR="00FB21BD">
        <w:rPr>
          <w:rFonts w:ascii="Times" w:hAnsi="Times"/>
          <w:sz w:val="22"/>
          <w:szCs w:val="22"/>
        </w:rPr>
        <w:t xml:space="preserve">that </w:t>
      </w:r>
      <w:r w:rsidR="00904EC5">
        <w:rPr>
          <w:rFonts w:ascii="Times" w:hAnsi="Times"/>
          <w:sz w:val="22"/>
          <w:szCs w:val="22"/>
        </w:rPr>
        <w:t>a</w:t>
      </w:r>
      <w:r w:rsidR="00FB21BD">
        <w:rPr>
          <w:rFonts w:ascii="Times" w:hAnsi="Times"/>
          <w:sz w:val="22"/>
          <w:szCs w:val="22"/>
        </w:rPr>
        <w:t>n</w:t>
      </w:r>
      <w:r w:rsidR="00904EC5">
        <w:rPr>
          <w:rFonts w:ascii="Times" w:hAnsi="Times"/>
          <w:sz w:val="22"/>
          <w:szCs w:val="22"/>
        </w:rPr>
        <w:t xml:space="preserve"> introductory course of systems biology will </w:t>
      </w:r>
      <w:r w:rsidR="00FB21BD">
        <w:rPr>
          <w:rFonts w:ascii="Times" w:hAnsi="Times"/>
          <w:sz w:val="22"/>
          <w:szCs w:val="22"/>
        </w:rPr>
        <w:t xml:space="preserve">not only </w:t>
      </w:r>
      <w:r w:rsidR="00DA2178">
        <w:rPr>
          <w:rFonts w:ascii="Times" w:hAnsi="Times"/>
          <w:sz w:val="22"/>
          <w:szCs w:val="22"/>
        </w:rPr>
        <w:t xml:space="preserve">better </w:t>
      </w:r>
      <w:r w:rsidR="00904EC5">
        <w:rPr>
          <w:rFonts w:ascii="Times" w:hAnsi="Times"/>
          <w:sz w:val="22"/>
          <w:szCs w:val="22"/>
        </w:rPr>
        <w:t xml:space="preserve">prepare </w:t>
      </w:r>
      <w:r w:rsidR="00FB21BD">
        <w:rPr>
          <w:rFonts w:ascii="Times" w:hAnsi="Times"/>
          <w:sz w:val="22"/>
          <w:szCs w:val="22"/>
        </w:rPr>
        <w:t xml:space="preserve">Spelman </w:t>
      </w:r>
      <w:r w:rsidR="00904EC5">
        <w:rPr>
          <w:rFonts w:ascii="Times" w:hAnsi="Times"/>
          <w:sz w:val="22"/>
          <w:szCs w:val="22"/>
        </w:rPr>
        <w:t>students to</w:t>
      </w:r>
      <w:r w:rsidR="00FB21BD">
        <w:rPr>
          <w:rFonts w:ascii="Times" w:hAnsi="Times"/>
          <w:sz w:val="22"/>
          <w:szCs w:val="22"/>
        </w:rPr>
        <w:t xml:space="preserve"> participate in the proposed research, but also provide a venue to synthesize and disseminate the research findings of this project. In addition, </w:t>
      </w:r>
      <w:r w:rsidR="00DA2178">
        <w:rPr>
          <w:rFonts w:ascii="Times" w:hAnsi="Times"/>
          <w:sz w:val="22"/>
          <w:szCs w:val="22"/>
        </w:rPr>
        <w:t xml:space="preserve">this course </w:t>
      </w:r>
      <w:r w:rsidR="00FB7D5F">
        <w:rPr>
          <w:rFonts w:ascii="Times" w:hAnsi="Times"/>
          <w:sz w:val="22"/>
          <w:szCs w:val="22"/>
        </w:rPr>
        <w:t xml:space="preserve">can expose many </w:t>
      </w:r>
      <w:r w:rsidR="00DA2178">
        <w:rPr>
          <w:rFonts w:ascii="Times" w:hAnsi="Times"/>
          <w:sz w:val="22"/>
          <w:szCs w:val="22"/>
        </w:rPr>
        <w:t xml:space="preserve">biology students </w:t>
      </w:r>
      <w:r w:rsidR="00904EC5">
        <w:rPr>
          <w:rFonts w:ascii="Times" w:hAnsi="Times"/>
          <w:sz w:val="22"/>
          <w:szCs w:val="22"/>
        </w:rPr>
        <w:t>to the power of mathematical model</w:t>
      </w:r>
      <w:r w:rsidR="00FB7D5F">
        <w:rPr>
          <w:rFonts w:ascii="Times" w:hAnsi="Times"/>
          <w:sz w:val="22"/>
          <w:szCs w:val="22"/>
        </w:rPr>
        <w:t>ing</w:t>
      </w:r>
      <w:r w:rsidR="00904EC5">
        <w:rPr>
          <w:rFonts w:ascii="Times" w:hAnsi="Times"/>
          <w:sz w:val="22"/>
          <w:szCs w:val="22"/>
        </w:rPr>
        <w:t xml:space="preserve"> </w:t>
      </w:r>
      <w:r w:rsidR="00DA2178">
        <w:rPr>
          <w:rFonts w:ascii="Times" w:hAnsi="Times"/>
          <w:sz w:val="22"/>
          <w:szCs w:val="22"/>
        </w:rPr>
        <w:t xml:space="preserve">and computational </w:t>
      </w:r>
      <w:r w:rsidR="00FB7D5F">
        <w:rPr>
          <w:rFonts w:ascii="Times" w:hAnsi="Times"/>
          <w:sz w:val="22"/>
          <w:szCs w:val="22"/>
        </w:rPr>
        <w:t>analyses</w:t>
      </w:r>
      <w:r w:rsidR="00DA2178">
        <w:rPr>
          <w:rFonts w:ascii="Times" w:hAnsi="Times"/>
          <w:sz w:val="22"/>
          <w:szCs w:val="22"/>
        </w:rPr>
        <w:t xml:space="preserve">. </w:t>
      </w:r>
    </w:p>
    <w:p w:rsidR="00904EC5" w:rsidRDefault="004B6DA4">
      <w:pPr>
        <w:ind w:firstLine="720"/>
        <w:jc w:val="both"/>
        <w:rPr>
          <w:rFonts w:ascii="Times" w:hAnsi="Times"/>
          <w:sz w:val="22"/>
          <w:szCs w:val="22"/>
        </w:rPr>
      </w:pPr>
      <w:commentRangeStart w:id="242"/>
      <w:r>
        <w:rPr>
          <w:rFonts w:ascii="Times" w:hAnsi="Times"/>
          <w:sz w:val="22"/>
          <w:szCs w:val="22"/>
        </w:rPr>
        <w:t>The propose</w:t>
      </w:r>
      <w:r w:rsidR="007D4B18">
        <w:rPr>
          <w:rFonts w:ascii="Times" w:hAnsi="Times"/>
          <w:sz w:val="22"/>
          <w:szCs w:val="22"/>
        </w:rPr>
        <w:t>d</w:t>
      </w:r>
      <w:r>
        <w:rPr>
          <w:rFonts w:ascii="Times" w:hAnsi="Times"/>
          <w:sz w:val="22"/>
          <w:szCs w:val="22"/>
        </w:rPr>
        <w:t xml:space="preserve"> course will cover b</w:t>
      </w:r>
      <w:r w:rsidRPr="00942B29">
        <w:rPr>
          <w:rFonts w:ascii="Times" w:hAnsi="Times"/>
          <w:sz w:val="22"/>
          <w:szCs w:val="22"/>
        </w:rPr>
        <w:t>asic concepts of dynamics systems</w:t>
      </w:r>
      <w:r>
        <w:rPr>
          <w:rFonts w:ascii="Times" w:hAnsi="Times"/>
          <w:sz w:val="22"/>
          <w:szCs w:val="22"/>
        </w:rPr>
        <w:t xml:space="preserve">, ordinary </w:t>
      </w:r>
      <w:r w:rsidRPr="00942B29">
        <w:rPr>
          <w:rFonts w:ascii="Times" w:hAnsi="Times"/>
          <w:sz w:val="22"/>
          <w:szCs w:val="22"/>
        </w:rPr>
        <w:t>differential equations</w:t>
      </w:r>
      <w:r>
        <w:rPr>
          <w:rFonts w:ascii="Times" w:hAnsi="Times"/>
          <w:sz w:val="22"/>
          <w:szCs w:val="22"/>
        </w:rPr>
        <w:t xml:space="preserve">, </w:t>
      </w:r>
      <w:r w:rsidRPr="00942B29">
        <w:rPr>
          <w:rFonts w:ascii="Times" w:hAnsi="Times"/>
          <w:sz w:val="22"/>
          <w:szCs w:val="22"/>
        </w:rPr>
        <w:t>phase diagram</w:t>
      </w:r>
      <w:r>
        <w:rPr>
          <w:rFonts w:ascii="Times" w:hAnsi="Times"/>
          <w:sz w:val="22"/>
          <w:szCs w:val="22"/>
        </w:rPr>
        <w:t>s, and bifurcation analysis</w:t>
      </w:r>
      <w:commentRangeEnd w:id="242"/>
      <w:r w:rsidR="00021278">
        <w:rPr>
          <w:rStyle w:val="CommentReference"/>
        </w:rPr>
        <w:commentReference w:id="242"/>
      </w:r>
      <w:r>
        <w:rPr>
          <w:rFonts w:ascii="Times" w:hAnsi="Times"/>
          <w:sz w:val="22"/>
          <w:szCs w:val="22"/>
        </w:rPr>
        <w:t xml:space="preserve">. </w:t>
      </w:r>
      <w:r w:rsidRPr="00942B29">
        <w:rPr>
          <w:rFonts w:ascii="Times" w:hAnsi="Times"/>
          <w:sz w:val="22"/>
          <w:szCs w:val="22"/>
        </w:rPr>
        <w:t xml:space="preserve"> </w:t>
      </w:r>
      <w:r w:rsidR="00021278">
        <w:rPr>
          <w:rFonts w:ascii="Times" w:hAnsi="Times"/>
          <w:sz w:val="22"/>
          <w:szCs w:val="22"/>
        </w:rPr>
        <w:t xml:space="preserve">Classical example of toggle switch, cell cycle model will be discussed. </w:t>
      </w:r>
      <w:r w:rsidR="001A65A7">
        <w:rPr>
          <w:rFonts w:ascii="Times" w:hAnsi="Times"/>
          <w:sz w:val="22"/>
          <w:szCs w:val="22"/>
        </w:rPr>
        <w:t xml:space="preserve">Students will learn to use </w:t>
      </w:r>
      <w:proofErr w:type="spellStart"/>
      <w:r w:rsidR="001A65A7">
        <w:rPr>
          <w:rFonts w:ascii="Times" w:hAnsi="Times"/>
          <w:sz w:val="22"/>
          <w:szCs w:val="22"/>
        </w:rPr>
        <w:t>Xppaut</w:t>
      </w:r>
      <w:proofErr w:type="spellEnd"/>
      <w:r w:rsidR="001A65A7">
        <w:rPr>
          <w:rFonts w:ascii="Times" w:hAnsi="Times"/>
          <w:sz w:val="22"/>
          <w:szCs w:val="22"/>
        </w:rPr>
        <w:t xml:space="preserve"> and R to study system behaviors. </w:t>
      </w:r>
      <w:r w:rsidR="00214D0F">
        <w:rPr>
          <w:rFonts w:ascii="Times" w:hAnsi="Times"/>
          <w:sz w:val="22"/>
          <w:szCs w:val="22"/>
        </w:rPr>
        <w:t xml:space="preserve">Qin </w:t>
      </w:r>
      <w:r w:rsidR="00C408D8">
        <w:rPr>
          <w:rFonts w:ascii="Times" w:hAnsi="Times"/>
          <w:sz w:val="22"/>
          <w:szCs w:val="22"/>
        </w:rPr>
        <w:t xml:space="preserve">also </w:t>
      </w:r>
      <w:r w:rsidR="00214D0F">
        <w:rPr>
          <w:rFonts w:ascii="Times" w:hAnsi="Times"/>
          <w:sz w:val="22"/>
          <w:szCs w:val="22"/>
        </w:rPr>
        <w:t xml:space="preserve">plans to guide students to develop ODE based models for glucose dependent changes of intracellular H2O2 and superoxide, explore the parameter space to study the dynamic behaviors, and compare </w:t>
      </w:r>
      <w:r w:rsidR="00C846BC">
        <w:rPr>
          <w:rFonts w:ascii="Times" w:hAnsi="Times"/>
          <w:sz w:val="22"/>
          <w:szCs w:val="22"/>
        </w:rPr>
        <w:t xml:space="preserve">the simulations </w:t>
      </w:r>
      <w:r w:rsidR="00214D0F">
        <w:rPr>
          <w:rFonts w:ascii="Times" w:hAnsi="Times"/>
          <w:sz w:val="22"/>
          <w:szCs w:val="22"/>
        </w:rPr>
        <w:t>to experimental observations</w:t>
      </w:r>
      <w:r w:rsidR="00C408D8">
        <w:rPr>
          <w:rFonts w:ascii="Times" w:hAnsi="Times"/>
          <w:sz w:val="22"/>
          <w:szCs w:val="22"/>
        </w:rPr>
        <w:t xml:space="preserve"> (see aim 2.6??)</w:t>
      </w:r>
      <w:r w:rsidR="00214D0F">
        <w:rPr>
          <w:rFonts w:ascii="Times" w:hAnsi="Times"/>
          <w:sz w:val="22"/>
          <w:szCs w:val="22"/>
        </w:rPr>
        <w:t xml:space="preserve">. </w:t>
      </w:r>
      <w:r w:rsidR="00C3761A">
        <w:rPr>
          <w:rFonts w:ascii="Times" w:hAnsi="Times"/>
          <w:sz w:val="22"/>
          <w:szCs w:val="22"/>
        </w:rPr>
        <w:t>Qin plans to develop this course by simplifying the CSHL course materials of Computational Cell Biology (Qin attended in 2011)</w:t>
      </w:r>
      <w:r w:rsidR="00401503">
        <w:rPr>
          <w:rFonts w:ascii="Times" w:hAnsi="Times"/>
          <w:sz w:val="22"/>
          <w:szCs w:val="22"/>
        </w:rPr>
        <w:t>. Qin will also learn from the C</w:t>
      </w:r>
      <w:r w:rsidR="00211926">
        <w:rPr>
          <w:rFonts w:ascii="Times" w:hAnsi="Times"/>
          <w:sz w:val="22"/>
          <w:szCs w:val="22"/>
        </w:rPr>
        <w:t xml:space="preserve">ellular </w:t>
      </w:r>
      <w:r w:rsidR="00401503">
        <w:rPr>
          <w:rFonts w:ascii="Times" w:hAnsi="Times"/>
          <w:sz w:val="22"/>
          <w:szCs w:val="22"/>
        </w:rPr>
        <w:t>Biophysics and M</w:t>
      </w:r>
      <w:r w:rsidR="00211926">
        <w:rPr>
          <w:rFonts w:ascii="Times" w:hAnsi="Times"/>
          <w:sz w:val="22"/>
          <w:szCs w:val="22"/>
        </w:rPr>
        <w:t xml:space="preserve">odeling </w:t>
      </w:r>
      <w:r w:rsidR="00401503">
        <w:rPr>
          <w:rFonts w:ascii="Times" w:hAnsi="Times"/>
          <w:sz w:val="22"/>
          <w:szCs w:val="22"/>
        </w:rPr>
        <w:t xml:space="preserve">course offered at the </w:t>
      </w:r>
      <w:r w:rsidR="00401503" w:rsidRPr="00401503">
        <w:rPr>
          <w:rFonts w:ascii="Times" w:hAnsi="Times"/>
          <w:sz w:val="22"/>
          <w:szCs w:val="22"/>
        </w:rPr>
        <w:t>College of William and Mary</w:t>
      </w:r>
      <w:r w:rsidR="00401503">
        <w:rPr>
          <w:rFonts w:ascii="Times" w:hAnsi="Times"/>
          <w:sz w:val="22"/>
          <w:szCs w:val="22"/>
        </w:rPr>
        <w:t xml:space="preserve">. Instructor of this course, Dr. Gregory Smith, has </w:t>
      </w:r>
      <w:r w:rsidR="00211926">
        <w:rPr>
          <w:rFonts w:ascii="Times" w:hAnsi="Times"/>
          <w:sz w:val="22"/>
          <w:szCs w:val="22"/>
        </w:rPr>
        <w:t xml:space="preserve">generously </w:t>
      </w:r>
      <w:ins w:id="243" w:author="hong qin" w:date="2012-06-24T15:28:00Z">
        <w:r w:rsidR="005F1501">
          <w:rPr>
            <w:rFonts w:ascii="Times" w:hAnsi="Times"/>
            <w:sz w:val="22"/>
            <w:szCs w:val="22"/>
          </w:rPr>
          <w:t xml:space="preserve">shared </w:t>
        </w:r>
      </w:ins>
      <w:r w:rsidR="00401503">
        <w:rPr>
          <w:rFonts w:ascii="Times" w:hAnsi="Times"/>
          <w:sz w:val="22"/>
          <w:szCs w:val="22"/>
        </w:rPr>
        <w:t xml:space="preserve">his entire course materials with Qin. </w:t>
      </w:r>
      <w:r w:rsidR="004D426B">
        <w:rPr>
          <w:rFonts w:ascii="Times" w:hAnsi="Times"/>
          <w:sz w:val="22"/>
          <w:szCs w:val="22"/>
        </w:rPr>
        <w:t xml:space="preserve">Qin plans to first </w:t>
      </w:r>
      <w:del w:id="244" w:author="hong qin" w:date="2012-06-24T15:26:00Z">
        <w:r w:rsidR="004D426B" w:rsidDel="00BE3182">
          <w:rPr>
            <w:rFonts w:ascii="Times" w:hAnsi="Times"/>
            <w:sz w:val="22"/>
            <w:szCs w:val="22"/>
          </w:rPr>
          <w:delText xml:space="preserve">offer </w:delText>
        </w:r>
      </w:del>
      <w:ins w:id="245" w:author="hong qin" w:date="2012-06-24T15:26:00Z">
        <w:r w:rsidR="00BE3182">
          <w:rPr>
            <w:rFonts w:ascii="Times" w:hAnsi="Times"/>
            <w:sz w:val="22"/>
            <w:szCs w:val="22"/>
          </w:rPr>
          <w:t xml:space="preserve">pilot </w:t>
        </w:r>
      </w:ins>
      <w:r w:rsidR="004D426B">
        <w:rPr>
          <w:rFonts w:ascii="Times" w:hAnsi="Times"/>
          <w:sz w:val="22"/>
          <w:szCs w:val="22"/>
        </w:rPr>
        <w:t>this new course in Year 3</w:t>
      </w:r>
      <w:ins w:id="246" w:author="hong qin" w:date="2012-06-24T15:26:00Z">
        <w:r w:rsidR="00BE3182">
          <w:rPr>
            <w:rFonts w:ascii="Times" w:hAnsi="Times"/>
            <w:sz w:val="22"/>
            <w:szCs w:val="22"/>
          </w:rPr>
          <w:t xml:space="preserve"> and 4, and </w:t>
        </w:r>
      </w:ins>
      <w:ins w:id="247" w:author="hong qin" w:date="2012-06-24T15:27:00Z">
        <w:r w:rsidR="00BE3182">
          <w:rPr>
            <w:rFonts w:ascii="Times" w:hAnsi="Times"/>
            <w:sz w:val="22"/>
            <w:szCs w:val="22"/>
          </w:rPr>
          <w:t xml:space="preserve">then </w:t>
        </w:r>
      </w:ins>
      <w:ins w:id="248" w:author="hong qin" w:date="2012-06-24T15:26:00Z">
        <w:r w:rsidR="00BE3182">
          <w:rPr>
            <w:rFonts w:ascii="Times" w:hAnsi="Times"/>
            <w:sz w:val="22"/>
            <w:szCs w:val="22"/>
          </w:rPr>
          <w:t xml:space="preserve">propose to the college </w:t>
        </w:r>
      </w:ins>
      <w:ins w:id="249" w:author="hong qin" w:date="2012-06-24T15:27:00Z">
        <w:r w:rsidR="00BE3182">
          <w:rPr>
            <w:rFonts w:ascii="Times" w:hAnsi="Times"/>
            <w:sz w:val="22"/>
            <w:szCs w:val="22"/>
          </w:rPr>
          <w:t xml:space="preserve">curriculum committee for formal </w:t>
        </w:r>
      </w:ins>
      <w:ins w:id="250" w:author="hong qin" w:date="2012-06-24T15:26:00Z">
        <w:r w:rsidR="00BE3182">
          <w:rPr>
            <w:rFonts w:ascii="Times" w:hAnsi="Times"/>
            <w:sz w:val="22"/>
            <w:szCs w:val="22"/>
          </w:rPr>
          <w:t>offer</w:t>
        </w:r>
      </w:ins>
      <w:ins w:id="251" w:author="hong qin" w:date="2012-06-24T15:27:00Z">
        <w:r w:rsidR="00BE3182">
          <w:rPr>
            <w:rFonts w:ascii="Times" w:hAnsi="Times"/>
            <w:sz w:val="22"/>
            <w:szCs w:val="22"/>
          </w:rPr>
          <w:t>ing</w:t>
        </w:r>
      </w:ins>
      <w:ins w:id="252" w:author="hong qin" w:date="2012-06-24T15:26:00Z">
        <w:r w:rsidR="00BE3182">
          <w:rPr>
            <w:rFonts w:ascii="Times" w:hAnsi="Times"/>
            <w:sz w:val="22"/>
            <w:szCs w:val="22"/>
          </w:rPr>
          <w:t xml:space="preserve"> in </w:t>
        </w:r>
      </w:ins>
      <w:ins w:id="253" w:author="hong qin" w:date="2012-06-24T15:27:00Z">
        <w:r w:rsidR="00BE3182">
          <w:rPr>
            <w:rFonts w:ascii="Times" w:hAnsi="Times"/>
            <w:sz w:val="22"/>
            <w:szCs w:val="22"/>
          </w:rPr>
          <w:t>Y</w:t>
        </w:r>
      </w:ins>
      <w:ins w:id="254" w:author="hong qin" w:date="2012-06-24T15:26:00Z">
        <w:r w:rsidR="00BE3182">
          <w:rPr>
            <w:rFonts w:ascii="Times" w:hAnsi="Times"/>
            <w:sz w:val="22"/>
            <w:szCs w:val="22"/>
          </w:rPr>
          <w:t>ear 5</w:t>
        </w:r>
      </w:ins>
      <w:ins w:id="255" w:author="hong qin" w:date="2012-06-24T15:27:00Z">
        <w:r w:rsidR="00BE3182">
          <w:rPr>
            <w:rFonts w:ascii="Times" w:hAnsi="Times"/>
            <w:sz w:val="22"/>
            <w:szCs w:val="22"/>
          </w:rPr>
          <w:t>.</w:t>
        </w:r>
      </w:ins>
      <w:ins w:id="256" w:author="hong qin" w:date="2012-06-24T15:26:00Z">
        <w:r w:rsidR="00BE3182">
          <w:rPr>
            <w:rFonts w:ascii="Times" w:hAnsi="Times"/>
            <w:sz w:val="22"/>
            <w:szCs w:val="22"/>
          </w:rPr>
          <w:t xml:space="preserve"> </w:t>
        </w:r>
      </w:ins>
      <w:del w:id="257" w:author="hong qin" w:date="2012-06-24T15:26:00Z">
        <w:r w:rsidR="004D426B" w:rsidDel="00BE3182">
          <w:rPr>
            <w:rFonts w:ascii="Times" w:hAnsi="Times"/>
            <w:sz w:val="22"/>
            <w:szCs w:val="22"/>
          </w:rPr>
          <w:delText>.</w:delText>
        </w:r>
      </w:del>
      <w:r w:rsidR="004D426B">
        <w:rPr>
          <w:rFonts w:ascii="Times" w:hAnsi="Times"/>
          <w:sz w:val="22"/>
          <w:szCs w:val="22"/>
        </w:rPr>
        <w:t xml:space="preserve"> </w:t>
      </w:r>
    </w:p>
    <w:p w:rsidR="00B32FF8" w:rsidDel="0036439C" w:rsidRDefault="00B32FF8">
      <w:pPr>
        <w:jc w:val="both"/>
        <w:rPr>
          <w:del w:id="258" w:author="hong qin" w:date="2012-06-24T15:33:00Z"/>
          <w:rFonts w:ascii="Times" w:hAnsi="Times"/>
          <w:sz w:val="22"/>
          <w:szCs w:val="22"/>
        </w:rPr>
      </w:pPr>
    </w:p>
    <w:p w:rsidR="007D41C0" w:rsidRPr="007D41C0" w:rsidRDefault="007D41C0" w:rsidP="007D41C0">
      <w:pPr>
        <w:pStyle w:val="Heading3"/>
        <w:rPr>
          <w:rFonts w:ascii="Times" w:hAnsi="Times"/>
          <w:sz w:val="22"/>
          <w:szCs w:val="22"/>
        </w:rPr>
      </w:pPr>
      <w:proofErr w:type="gramStart"/>
      <w:r w:rsidRPr="007D41C0">
        <w:rPr>
          <w:rFonts w:ascii="Times" w:hAnsi="Times"/>
          <w:sz w:val="22"/>
          <w:szCs w:val="22"/>
        </w:rPr>
        <w:t>Aim 3.4.</w:t>
      </w:r>
      <w:proofErr w:type="gramEnd"/>
      <w:r w:rsidRPr="007D41C0">
        <w:rPr>
          <w:rFonts w:ascii="Times" w:hAnsi="Times"/>
          <w:sz w:val="22"/>
          <w:szCs w:val="22"/>
        </w:rPr>
        <w:t xml:space="preserve"> Build a </w:t>
      </w:r>
      <w:r w:rsidR="003F7AF0">
        <w:rPr>
          <w:rFonts w:ascii="Times" w:hAnsi="Times"/>
          <w:sz w:val="22"/>
          <w:szCs w:val="22"/>
        </w:rPr>
        <w:t>sustainable undergraduate program on computing and modeling through faculty</w:t>
      </w:r>
      <w:r w:rsidR="00F54FA1">
        <w:rPr>
          <w:rFonts w:ascii="Times" w:hAnsi="Times"/>
          <w:sz w:val="22"/>
          <w:szCs w:val="22"/>
        </w:rPr>
        <w:t xml:space="preserve"> workshops, </w:t>
      </w:r>
      <w:r w:rsidR="00680ECA">
        <w:rPr>
          <w:rFonts w:ascii="Times" w:hAnsi="Times"/>
          <w:sz w:val="22"/>
          <w:szCs w:val="22"/>
        </w:rPr>
        <w:t>a</w:t>
      </w:r>
      <w:r w:rsidR="007B075F">
        <w:rPr>
          <w:rFonts w:ascii="Times" w:hAnsi="Times"/>
          <w:sz w:val="22"/>
          <w:szCs w:val="22"/>
        </w:rPr>
        <w:t>n</w:t>
      </w:r>
      <w:r w:rsidR="00680ECA">
        <w:rPr>
          <w:rFonts w:ascii="Times" w:hAnsi="Times"/>
          <w:sz w:val="22"/>
          <w:szCs w:val="22"/>
        </w:rPr>
        <w:t xml:space="preserve"> </w:t>
      </w:r>
      <w:r w:rsidR="007B075F">
        <w:rPr>
          <w:rFonts w:ascii="Times" w:hAnsi="Times"/>
          <w:sz w:val="22"/>
          <w:szCs w:val="22"/>
        </w:rPr>
        <w:t xml:space="preserve">undergraduate </w:t>
      </w:r>
      <w:r w:rsidR="00680ECA">
        <w:rPr>
          <w:rFonts w:ascii="Times" w:hAnsi="Times"/>
          <w:sz w:val="22"/>
          <w:szCs w:val="22"/>
        </w:rPr>
        <w:t xml:space="preserve">minor, </w:t>
      </w:r>
      <w:r w:rsidR="00D66959">
        <w:rPr>
          <w:rFonts w:ascii="Times" w:hAnsi="Times"/>
          <w:sz w:val="22"/>
          <w:szCs w:val="22"/>
        </w:rPr>
        <w:t xml:space="preserve">a </w:t>
      </w:r>
      <w:r w:rsidR="005D2F94">
        <w:rPr>
          <w:rFonts w:ascii="Times" w:hAnsi="Times"/>
          <w:sz w:val="22"/>
          <w:szCs w:val="22"/>
        </w:rPr>
        <w:t xml:space="preserve">student </w:t>
      </w:r>
      <w:r w:rsidR="001C608E">
        <w:rPr>
          <w:rFonts w:ascii="Times" w:hAnsi="Times"/>
          <w:sz w:val="22"/>
          <w:szCs w:val="22"/>
        </w:rPr>
        <w:t>club</w:t>
      </w:r>
      <w:r w:rsidR="005D2F94">
        <w:rPr>
          <w:rFonts w:ascii="Times" w:hAnsi="Times"/>
          <w:sz w:val="22"/>
          <w:szCs w:val="22"/>
        </w:rPr>
        <w:t xml:space="preserve">, </w:t>
      </w:r>
      <w:r w:rsidR="00F54FA1">
        <w:rPr>
          <w:rFonts w:ascii="Times" w:hAnsi="Times"/>
          <w:sz w:val="22"/>
          <w:szCs w:val="22"/>
        </w:rPr>
        <w:t xml:space="preserve">and outreach. </w:t>
      </w:r>
    </w:p>
    <w:p w:rsidR="007A7CD6" w:rsidRDefault="008B6155" w:rsidP="007A7CD6">
      <w:pPr>
        <w:ind w:firstLine="720"/>
        <w:jc w:val="both"/>
        <w:rPr>
          <w:rFonts w:ascii="Times" w:hAnsi="Times"/>
          <w:sz w:val="22"/>
          <w:szCs w:val="22"/>
        </w:rPr>
      </w:pPr>
      <w:r>
        <w:rPr>
          <w:rFonts w:ascii="Times" w:hAnsi="Times"/>
          <w:sz w:val="22"/>
          <w:szCs w:val="22"/>
        </w:rPr>
        <w:t xml:space="preserve">The </w:t>
      </w:r>
      <w:r w:rsidR="001B595A">
        <w:rPr>
          <w:rFonts w:ascii="Times" w:hAnsi="Times"/>
          <w:sz w:val="22"/>
          <w:szCs w:val="22"/>
        </w:rPr>
        <w:t xml:space="preserve">primary </w:t>
      </w:r>
      <w:r>
        <w:rPr>
          <w:rFonts w:ascii="Times" w:hAnsi="Times"/>
          <w:sz w:val="22"/>
          <w:szCs w:val="22"/>
        </w:rPr>
        <w:t xml:space="preserve">goal here is to </w:t>
      </w:r>
      <w:r w:rsidR="001B595A">
        <w:rPr>
          <w:rFonts w:ascii="Times" w:hAnsi="Times"/>
          <w:sz w:val="22"/>
          <w:szCs w:val="22"/>
        </w:rPr>
        <w:t xml:space="preserve">build a local community of </w:t>
      </w:r>
      <w:r>
        <w:rPr>
          <w:rFonts w:ascii="Times" w:hAnsi="Times"/>
          <w:sz w:val="22"/>
          <w:szCs w:val="22"/>
        </w:rPr>
        <w:t xml:space="preserve">computing and modeling in </w:t>
      </w:r>
      <w:r w:rsidR="001B595A">
        <w:rPr>
          <w:rFonts w:ascii="Times" w:hAnsi="Times"/>
          <w:sz w:val="22"/>
          <w:szCs w:val="22"/>
        </w:rPr>
        <w:t xml:space="preserve">undergraduate </w:t>
      </w:r>
      <w:r>
        <w:rPr>
          <w:rFonts w:ascii="Times" w:hAnsi="Times"/>
          <w:sz w:val="22"/>
          <w:szCs w:val="22"/>
        </w:rPr>
        <w:t>research and teaching</w:t>
      </w:r>
      <w:r w:rsidR="0057183A">
        <w:rPr>
          <w:rFonts w:ascii="Times" w:hAnsi="Times"/>
          <w:sz w:val="22"/>
          <w:szCs w:val="22"/>
        </w:rPr>
        <w:t>,</w:t>
      </w:r>
      <w:r w:rsidR="00602A3B">
        <w:rPr>
          <w:rFonts w:ascii="Times" w:hAnsi="Times"/>
          <w:sz w:val="22"/>
          <w:szCs w:val="22"/>
        </w:rPr>
        <w:t xml:space="preserve"> in order to </w:t>
      </w:r>
      <w:r w:rsidR="004A4465">
        <w:rPr>
          <w:rFonts w:ascii="Times" w:hAnsi="Times"/>
          <w:sz w:val="22"/>
          <w:szCs w:val="22"/>
        </w:rPr>
        <w:t xml:space="preserve">better </w:t>
      </w:r>
      <w:r w:rsidR="00602A3B">
        <w:rPr>
          <w:rFonts w:ascii="Times" w:hAnsi="Times"/>
          <w:sz w:val="22"/>
          <w:szCs w:val="22"/>
        </w:rPr>
        <w:t xml:space="preserve">recruit and retain undergraduates </w:t>
      </w:r>
      <w:ins w:id="259" w:author="hong qin" w:date="2012-06-24T15:28:00Z">
        <w:r w:rsidR="000F2B0B">
          <w:rPr>
            <w:rFonts w:ascii="Times" w:hAnsi="Times"/>
            <w:sz w:val="22"/>
            <w:szCs w:val="22"/>
          </w:rPr>
          <w:t xml:space="preserve">to </w:t>
        </w:r>
      </w:ins>
      <w:del w:id="260" w:author="hong qin" w:date="2012-06-24T15:28:00Z">
        <w:r w:rsidR="00602A3B" w:rsidDel="000F2B0B">
          <w:rPr>
            <w:rFonts w:ascii="Times" w:hAnsi="Times"/>
            <w:sz w:val="22"/>
            <w:szCs w:val="22"/>
          </w:rPr>
          <w:delText xml:space="preserve">conduct </w:delText>
        </w:r>
      </w:del>
      <w:ins w:id="261" w:author="hong qin" w:date="2012-06-24T15:28:00Z">
        <w:r w:rsidR="000F2B0B">
          <w:rPr>
            <w:rFonts w:ascii="Times" w:hAnsi="Times"/>
            <w:sz w:val="22"/>
            <w:szCs w:val="22"/>
          </w:rPr>
          <w:t xml:space="preserve">participate in </w:t>
        </w:r>
      </w:ins>
      <w:r w:rsidR="00602A3B">
        <w:rPr>
          <w:rFonts w:ascii="Times" w:hAnsi="Times"/>
          <w:sz w:val="22"/>
          <w:szCs w:val="22"/>
        </w:rPr>
        <w:t xml:space="preserve">research with strong aspects of computing and modeling and take courses on computing and modeling. </w:t>
      </w:r>
      <w:r w:rsidR="00C846BC">
        <w:rPr>
          <w:rFonts w:ascii="Times" w:hAnsi="Times"/>
          <w:sz w:val="22"/>
          <w:szCs w:val="22"/>
        </w:rPr>
        <w:t xml:space="preserve">This aim </w:t>
      </w:r>
      <w:r w:rsidR="00680ECA">
        <w:rPr>
          <w:rFonts w:ascii="Times" w:hAnsi="Times"/>
          <w:sz w:val="22"/>
          <w:szCs w:val="22"/>
        </w:rPr>
        <w:t xml:space="preserve">will </w:t>
      </w:r>
      <w:r w:rsidR="00C846BC">
        <w:rPr>
          <w:rFonts w:ascii="Times" w:hAnsi="Times"/>
          <w:sz w:val="22"/>
          <w:szCs w:val="22"/>
        </w:rPr>
        <w:t xml:space="preserve">also </w:t>
      </w:r>
      <w:r w:rsidR="00680ECA">
        <w:rPr>
          <w:rFonts w:ascii="Times" w:hAnsi="Times"/>
          <w:sz w:val="22"/>
          <w:szCs w:val="22"/>
        </w:rPr>
        <w:t xml:space="preserve">generate </w:t>
      </w:r>
      <w:r w:rsidR="00725C92">
        <w:rPr>
          <w:rFonts w:ascii="Times" w:hAnsi="Times"/>
          <w:sz w:val="22"/>
          <w:szCs w:val="22"/>
        </w:rPr>
        <w:t xml:space="preserve">broad </w:t>
      </w:r>
      <w:r w:rsidR="00680ECA">
        <w:rPr>
          <w:rFonts w:ascii="Times" w:hAnsi="Times"/>
          <w:sz w:val="22"/>
          <w:szCs w:val="22"/>
        </w:rPr>
        <w:t xml:space="preserve">impact </w:t>
      </w:r>
      <w:r w:rsidR="00725C92">
        <w:rPr>
          <w:rFonts w:ascii="Times" w:hAnsi="Times"/>
          <w:sz w:val="22"/>
          <w:szCs w:val="22"/>
        </w:rPr>
        <w:t xml:space="preserve">that </w:t>
      </w:r>
      <w:r w:rsidR="00680ECA">
        <w:rPr>
          <w:rFonts w:ascii="Times" w:hAnsi="Times"/>
          <w:sz w:val="22"/>
          <w:szCs w:val="22"/>
        </w:rPr>
        <w:t>reach</w:t>
      </w:r>
      <w:r w:rsidR="00725C92">
        <w:rPr>
          <w:rFonts w:ascii="Times" w:hAnsi="Times"/>
          <w:sz w:val="22"/>
          <w:szCs w:val="22"/>
        </w:rPr>
        <w:t>es</w:t>
      </w:r>
      <w:r w:rsidR="00680ECA">
        <w:rPr>
          <w:rFonts w:ascii="Times" w:hAnsi="Times"/>
          <w:sz w:val="22"/>
          <w:szCs w:val="22"/>
        </w:rPr>
        <w:t xml:space="preserve"> </w:t>
      </w:r>
      <w:r w:rsidR="00725C92">
        <w:rPr>
          <w:rFonts w:ascii="Times" w:hAnsi="Times"/>
          <w:sz w:val="22"/>
          <w:szCs w:val="22"/>
        </w:rPr>
        <w:t xml:space="preserve">beyond the effort of </w:t>
      </w:r>
      <w:r w:rsidR="00680ECA">
        <w:rPr>
          <w:rFonts w:ascii="Times" w:hAnsi="Times"/>
          <w:sz w:val="22"/>
          <w:szCs w:val="22"/>
        </w:rPr>
        <w:t xml:space="preserve">PI as a single faculty. </w:t>
      </w:r>
    </w:p>
    <w:p w:rsidR="00436ACF" w:rsidRDefault="00436ACF" w:rsidP="007A7CD6">
      <w:pPr>
        <w:ind w:firstLine="720"/>
        <w:jc w:val="both"/>
        <w:rPr>
          <w:rFonts w:ascii="Times" w:hAnsi="Times"/>
          <w:sz w:val="22"/>
          <w:szCs w:val="22"/>
        </w:rPr>
      </w:pPr>
      <w:r>
        <w:rPr>
          <w:rFonts w:ascii="Times" w:hAnsi="Times"/>
          <w:sz w:val="22"/>
          <w:szCs w:val="22"/>
        </w:rPr>
        <w:t>For faculty workshops, Qin plans to organize tutorial workshops for faculty to adopt R and other computing and modeling tools in research and education</w:t>
      </w:r>
      <w:r w:rsidR="005F7F1B">
        <w:rPr>
          <w:rFonts w:ascii="Times" w:hAnsi="Times"/>
          <w:sz w:val="22"/>
          <w:szCs w:val="22"/>
        </w:rPr>
        <w:t xml:space="preserve"> in Year </w:t>
      </w:r>
      <w:ins w:id="262" w:author="hong qin" w:date="2012-06-24T15:29:00Z">
        <w:r w:rsidR="000F2B0B">
          <w:rPr>
            <w:rFonts w:ascii="Times" w:hAnsi="Times"/>
            <w:sz w:val="22"/>
            <w:szCs w:val="22"/>
          </w:rPr>
          <w:t xml:space="preserve">1 and </w:t>
        </w:r>
      </w:ins>
      <w:del w:id="263" w:author="hong qin" w:date="2012-06-24T15:29:00Z">
        <w:r w:rsidR="005F7F1B" w:rsidDel="000F2B0B">
          <w:rPr>
            <w:rFonts w:ascii="Times" w:hAnsi="Times"/>
            <w:sz w:val="22"/>
            <w:szCs w:val="22"/>
          </w:rPr>
          <w:delText>1,</w:delText>
        </w:r>
      </w:del>
      <w:r w:rsidR="005F7F1B">
        <w:rPr>
          <w:rFonts w:ascii="Times" w:hAnsi="Times"/>
          <w:sz w:val="22"/>
          <w:szCs w:val="22"/>
        </w:rPr>
        <w:t>3</w:t>
      </w:r>
      <w:r>
        <w:rPr>
          <w:rFonts w:ascii="Times" w:hAnsi="Times"/>
          <w:sz w:val="22"/>
          <w:szCs w:val="22"/>
        </w:rPr>
        <w:t xml:space="preserve">. </w:t>
      </w:r>
      <w:proofErr w:type="gramStart"/>
      <w:r>
        <w:rPr>
          <w:rFonts w:ascii="Times" w:hAnsi="Times"/>
          <w:sz w:val="22"/>
          <w:szCs w:val="22"/>
        </w:rPr>
        <w:t>One software</w:t>
      </w:r>
      <w:proofErr w:type="gramEnd"/>
      <w:r>
        <w:rPr>
          <w:rFonts w:ascii="Times" w:hAnsi="Times"/>
          <w:sz w:val="22"/>
          <w:szCs w:val="22"/>
        </w:rPr>
        <w:t xml:space="preserve">, V-cell, is extremely promising for modeling exercises in classroom and undergraduate research.  </w:t>
      </w:r>
      <w:r w:rsidR="004E4BF4">
        <w:rPr>
          <w:rFonts w:ascii="Times" w:hAnsi="Times"/>
          <w:sz w:val="22"/>
          <w:szCs w:val="22"/>
        </w:rPr>
        <w:t xml:space="preserve">Dr. </w:t>
      </w:r>
      <w:proofErr w:type="spellStart"/>
      <w:r w:rsidR="004E4BF4">
        <w:rPr>
          <w:rFonts w:ascii="Times" w:hAnsi="Times"/>
          <w:sz w:val="22"/>
          <w:szCs w:val="22"/>
        </w:rPr>
        <w:t>Raquell</w:t>
      </w:r>
      <w:proofErr w:type="spellEnd"/>
      <w:r w:rsidR="004E4BF4">
        <w:rPr>
          <w:rFonts w:ascii="Times" w:hAnsi="Times"/>
          <w:sz w:val="22"/>
          <w:szCs w:val="22"/>
        </w:rPr>
        <w:t xml:space="preserve"> Holmes from University of Connecticut Health Center (V-cell developer) has graciously agreed to visit Spelman to organize a workshop on V-cell and modeling (see her letter of support). </w:t>
      </w:r>
      <w:r w:rsidR="00A43018">
        <w:rPr>
          <w:rFonts w:ascii="Times" w:hAnsi="Times"/>
          <w:sz w:val="22"/>
          <w:szCs w:val="22"/>
        </w:rPr>
        <w:t>PI Qin organized one workshop on computing and gave two workshops on bioinformatics in the past</w:t>
      </w:r>
      <w:r w:rsidR="009521E0">
        <w:rPr>
          <w:rFonts w:ascii="Times" w:hAnsi="Times"/>
          <w:sz w:val="22"/>
          <w:szCs w:val="22"/>
        </w:rPr>
        <w:t xml:space="preserve">. </w:t>
      </w:r>
      <w:r w:rsidR="00A43018">
        <w:rPr>
          <w:rFonts w:ascii="Times" w:hAnsi="Times"/>
          <w:sz w:val="22"/>
          <w:szCs w:val="22"/>
        </w:rPr>
        <w:t xml:space="preserve"> </w:t>
      </w:r>
    </w:p>
    <w:p w:rsidR="006575FB" w:rsidRDefault="00AB0276" w:rsidP="007A7CD6">
      <w:pPr>
        <w:ind w:firstLine="720"/>
        <w:jc w:val="both"/>
        <w:rPr>
          <w:rFonts w:ascii="Times" w:hAnsi="Times"/>
          <w:sz w:val="22"/>
          <w:szCs w:val="22"/>
        </w:rPr>
      </w:pPr>
      <w:r>
        <w:rPr>
          <w:rFonts w:ascii="Times" w:hAnsi="Times"/>
          <w:sz w:val="22"/>
          <w:szCs w:val="22"/>
        </w:rPr>
        <w:t xml:space="preserve">To establish a </w:t>
      </w:r>
      <w:r w:rsidR="00B04496">
        <w:rPr>
          <w:rFonts w:ascii="Times" w:hAnsi="Times"/>
          <w:sz w:val="22"/>
          <w:szCs w:val="22"/>
        </w:rPr>
        <w:t xml:space="preserve">long-lasting </w:t>
      </w:r>
      <w:r>
        <w:rPr>
          <w:rFonts w:ascii="Times" w:hAnsi="Times"/>
          <w:sz w:val="22"/>
          <w:szCs w:val="22"/>
        </w:rPr>
        <w:t xml:space="preserve">presence of computing at Spelman, </w:t>
      </w:r>
      <w:r w:rsidR="00B04496">
        <w:rPr>
          <w:rFonts w:ascii="Times" w:hAnsi="Times"/>
          <w:sz w:val="22"/>
          <w:szCs w:val="22"/>
        </w:rPr>
        <w:t xml:space="preserve">Qin plans to </w:t>
      </w:r>
      <w:del w:id="264" w:author="hong qin" w:date="2012-06-24T15:30:00Z">
        <w:r w:rsidR="00B04496" w:rsidDel="000F2B0B">
          <w:rPr>
            <w:rFonts w:ascii="Times" w:hAnsi="Times"/>
            <w:sz w:val="22"/>
            <w:szCs w:val="22"/>
          </w:rPr>
          <w:delText xml:space="preserve">establish </w:delText>
        </w:r>
      </w:del>
      <w:ins w:id="265" w:author="hong qin" w:date="2012-06-24T15:30:00Z">
        <w:r w:rsidR="000F2B0B">
          <w:rPr>
            <w:rFonts w:ascii="Times" w:hAnsi="Times"/>
            <w:sz w:val="22"/>
            <w:szCs w:val="22"/>
          </w:rPr>
          <w:t xml:space="preserve">propose </w:t>
        </w:r>
      </w:ins>
      <w:r w:rsidR="00B04496">
        <w:rPr>
          <w:rFonts w:ascii="Times" w:hAnsi="Times"/>
          <w:sz w:val="22"/>
          <w:szCs w:val="22"/>
        </w:rPr>
        <w:t xml:space="preserve">an undergraduate minor </w:t>
      </w:r>
      <w:r w:rsidR="007B075F">
        <w:rPr>
          <w:rFonts w:ascii="Times" w:hAnsi="Times"/>
          <w:sz w:val="22"/>
          <w:szCs w:val="22"/>
        </w:rPr>
        <w:t>of</w:t>
      </w:r>
      <w:r w:rsidR="00B04496">
        <w:rPr>
          <w:rFonts w:ascii="Times" w:hAnsi="Times"/>
          <w:sz w:val="22"/>
          <w:szCs w:val="22"/>
        </w:rPr>
        <w:t xml:space="preserve"> </w:t>
      </w:r>
      <w:r w:rsidR="007B075F">
        <w:rPr>
          <w:rFonts w:ascii="Times" w:hAnsi="Times"/>
          <w:sz w:val="22"/>
          <w:szCs w:val="22"/>
        </w:rPr>
        <w:t>bioinformatics and systems</w:t>
      </w:r>
      <w:r w:rsidR="00B04496">
        <w:rPr>
          <w:rFonts w:ascii="Times" w:hAnsi="Times"/>
          <w:sz w:val="22"/>
          <w:szCs w:val="22"/>
        </w:rPr>
        <w:t xml:space="preserve"> biology</w:t>
      </w:r>
      <w:r w:rsidR="002E42F1">
        <w:rPr>
          <w:rFonts w:ascii="Times" w:hAnsi="Times"/>
          <w:sz w:val="22"/>
          <w:szCs w:val="22"/>
        </w:rPr>
        <w:t xml:space="preserve">. </w:t>
      </w:r>
      <w:r w:rsidR="00F71B36">
        <w:rPr>
          <w:rFonts w:ascii="Times" w:hAnsi="Times"/>
          <w:sz w:val="22"/>
          <w:szCs w:val="22"/>
        </w:rPr>
        <w:t xml:space="preserve"> </w:t>
      </w:r>
      <w:r w:rsidR="002E42F1">
        <w:rPr>
          <w:rFonts w:ascii="Times" w:hAnsi="Times"/>
          <w:sz w:val="22"/>
          <w:szCs w:val="22"/>
        </w:rPr>
        <w:t>This idea</w:t>
      </w:r>
      <w:r w:rsidR="00B80691">
        <w:rPr>
          <w:rFonts w:ascii="Times" w:hAnsi="Times"/>
          <w:sz w:val="22"/>
          <w:szCs w:val="22"/>
        </w:rPr>
        <w:t xml:space="preserve"> </w:t>
      </w:r>
      <w:r w:rsidR="006575FB">
        <w:rPr>
          <w:rFonts w:ascii="Times" w:hAnsi="Times"/>
          <w:sz w:val="22"/>
          <w:szCs w:val="22"/>
        </w:rPr>
        <w:t xml:space="preserve">is enthusiastically supported by </w:t>
      </w:r>
      <w:r w:rsidR="00F71B36">
        <w:rPr>
          <w:rFonts w:ascii="Times" w:hAnsi="Times"/>
          <w:sz w:val="22"/>
          <w:szCs w:val="22"/>
        </w:rPr>
        <w:t xml:space="preserve">both </w:t>
      </w:r>
      <w:r w:rsidR="006575FB">
        <w:rPr>
          <w:rFonts w:ascii="Times" w:hAnsi="Times"/>
          <w:sz w:val="22"/>
          <w:szCs w:val="22"/>
        </w:rPr>
        <w:t>biology and</w:t>
      </w:r>
      <w:r w:rsidR="00F71B36">
        <w:rPr>
          <w:rFonts w:ascii="Times" w:hAnsi="Times"/>
          <w:sz w:val="22"/>
          <w:szCs w:val="22"/>
        </w:rPr>
        <w:t xml:space="preserve"> computer science department</w:t>
      </w:r>
      <w:r w:rsidR="0064645D">
        <w:rPr>
          <w:rFonts w:ascii="Times" w:hAnsi="Times"/>
          <w:sz w:val="22"/>
          <w:szCs w:val="22"/>
        </w:rPr>
        <w:t>s</w:t>
      </w:r>
      <w:r w:rsidR="006575FB">
        <w:rPr>
          <w:rFonts w:ascii="Times" w:hAnsi="Times"/>
          <w:sz w:val="22"/>
          <w:szCs w:val="22"/>
        </w:rPr>
        <w:t xml:space="preserve">. </w:t>
      </w:r>
      <w:r w:rsidR="007A4E60">
        <w:rPr>
          <w:rFonts w:ascii="Times" w:hAnsi="Times"/>
          <w:sz w:val="22"/>
          <w:szCs w:val="22"/>
        </w:rPr>
        <w:t xml:space="preserve">CIS115 is a direct result of Qin’s initiative and collaboration </w:t>
      </w:r>
      <w:del w:id="266" w:author="hong qin" w:date="2012-06-24T15:31:00Z">
        <w:r w:rsidR="007A4E60" w:rsidDel="000F2B0B">
          <w:rPr>
            <w:rFonts w:ascii="Times" w:hAnsi="Times"/>
            <w:sz w:val="22"/>
            <w:szCs w:val="22"/>
          </w:rPr>
          <w:delText xml:space="preserve">between </w:delText>
        </w:r>
        <w:r w:rsidR="00420E49" w:rsidDel="000F2B0B">
          <w:rPr>
            <w:rFonts w:ascii="Times" w:hAnsi="Times"/>
            <w:sz w:val="22"/>
            <w:szCs w:val="22"/>
          </w:rPr>
          <w:delText xml:space="preserve">Qin and </w:delText>
        </w:r>
      </w:del>
      <w:ins w:id="267" w:author="hong qin" w:date="2012-06-24T15:31:00Z">
        <w:r w:rsidR="000F2B0B">
          <w:rPr>
            <w:rFonts w:ascii="Times" w:hAnsi="Times"/>
            <w:sz w:val="22"/>
            <w:szCs w:val="22"/>
          </w:rPr>
          <w:t xml:space="preserve">with </w:t>
        </w:r>
      </w:ins>
      <w:r w:rsidR="00420E49">
        <w:rPr>
          <w:rFonts w:ascii="Times" w:hAnsi="Times"/>
          <w:sz w:val="22"/>
          <w:szCs w:val="22"/>
        </w:rPr>
        <w:t>Dr. Alfred Watkins in the computer science department</w:t>
      </w:r>
      <w:r w:rsidR="007A4E60">
        <w:rPr>
          <w:rFonts w:ascii="Times" w:hAnsi="Times"/>
          <w:sz w:val="22"/>
          <w:szCs w:val="22"/>
        </w:rPr>
        <w:t xml:space="preserve">. </w:t>
      </w:r>
      <w:r w:rsidR="00FF6948">
        <w:rPr>
          <w:rFonts w:ascii="Times" w:hAnsi="Times"/>
          <w:sz w:val="22"/>
          <w:szCs w:val="22"/>
        </w:rPr>
        <w:t>Tentatively, t</w:t>
      </w:r>
      <w:r w:rsidR="00FD2EE2">
        <w:rPr>
          <w:rFonts w:ascii="Times" w:hAnsi="Times"/>
          <w:sz w:val="22"/>
          <w:szCs w:val="22"/>
        </w:rPr>
        <w:t xml:space="preserve">he required courses of this </w:t>
      </w:r>
      <w:r w:rsidR="00FF6948">
        <w:rPr>
          <w:rFonts w:ascii="Times" w:hAnsi="Times"/>
          <w:sz w:val="22"/>
          <w:szCs w:val="22"/>
        </w:rPr>
        <w:t xml:space="preserve">new </w:t>
      </w:r>
      <w:r w:rsidR="00FD2EE2">
        <w:rPr>
          <w:rFonts w:ascii="Times" w:hAnsi="Times"/>
          <w:sz w:val="22"/>
          <w:szCs w:val="22"/>
        </w:rPr>
        <w:t>minor will include CIS115, t</w:t>
      </w:r>
      <w:r w:rsidR="00990CEA">
        <w:rPr>
          <w:rFonts w:ascii="Times" w:hAnsi="Times"/>
          <w:sz w:val="22"/>
          <w:szCs w:val="22"/>
        </w:rPr>
        <w:t>he proposed new course on systems biology</w:t>
      </w:r>
      <w:r w:rsidR="00FD2EE2">
        <w:rPr>
          <w:rFonts w:ascii="Times" w:hAnsi="Times"/>
          <w:sz w:val="22"/>
          <w:szCs w:val="22"/>
        </w:rPr>
        <w:t xml:space="preserve">, </w:t>
      </w:r>
      <w:r w:rsidR="00FF6948">
        <w:rPr>
          <w:rFonts w:ascii="Times" w:hAnsi="Times"/>
          <w:sz w:val="22"/>
          <w:szCs w:val="22"/>
        </w:rPr>
        <w:t xml:space="preserve">BIO386, a bioinformatics course being developed by Dr. Maloney, </w:t>
      </w:r>
      <w:ins w:id="268" w:author="hong qin" w:date="2012-06-24T15:31:00Z">
        <w:r w:rsidR="000F2B0B">
          <w:rPr>
            <w:rFonts w:ascii="Times" w:hAnsi="Times"/>
            <w:sz w:val="22"/>
            <w:szCs w:val="22"/>
          </w:rPr>
          <w:t xml:space="preserve">biostatistics, </w:t>
        </w:r>
      </w:ins>
      <w:r w:rsidR="00FF6948">
        <w:rPr>
          <w:rFonts w:ascii="Times" w:hAnsi="Times"/>
          <w:sz w:val="22"/>
          <w:szCs w:val="22"/>
        </w:rPr>
        <w:t>and core biology requirements.</w:t>
      </w:r>
      <w:r w:rsidR="00F67F9C">
        <w:rPr>
          <w:rFonts w:ascii="Times" w:hAnsi="Times"/>
          <w:sz w:val="22"/>
          <w:szCs w:val="22"/>
        </w:rPr>
        <w:t xml:space="preserve"> We plan to propose this new minor to Spelman curriculum committee in project year 3</w:t>
      </w:r>
      <w:del w:id="269" w:author="hong qin" w:date="2012-06-24T15:32:00Z">
        <w:r w:rsidR="00404A5A" w:rsidDel="000F2B0B">
          <w:rPr>
            <w:rFonts w:ascii="Times" w:hAnsi="Times"/>
            <w:sz w:val="22"/>
            <w:szCs w:val="22"/>
          </w:rPr>
          <w:delText xml:space="preserve"> (??)</w:delText>
        </w:r>
      </w:del>
      <w:r w:rsidR="00F67F9C">
        <w:rPr>
          <w:rFonts w:ascii="Times" w:hAnsi="Times"/>
          <w:sz w:val="22"/>
          <w:szCs w:val="22"/>
        </w:rPr>
        <w:t xml:space="preserve">. </w:t>
      </w:r>
    </w:p>
    <w:p w:rsidR="00A53864" w:rsidRDefault="00A53864" w:rsidP="00A53864">
      <w:pPr>
        <w:ind w:firstLine="720"/>
        <w:jc w:val="both"/>
        <w:rPr>
          <w:rFonts w:ascii="Times" w:hAnsi="Times"/>
          <w:sz w:val="22"/>
          <w:szCs w:val="22"/>
        </w:rPr>
      </w:pPr>
      <w:r>
        <w:rPr>
          <w:rFonts w:ascii="Times" w:hAnsi="Times"/>
          <w:sz w:val="22"/>
          <w:szCs w:val="22"/>
        </w:rPr>
        <w:t xml:space="preserve">To cultivate </w:t>
      </w:r>
      <w:r w:rsidRPr="00E1561C">
        <w:rPr>
          <w:rFonts w:ascii="Times" w:hAnsi="Times"/>
          <w:sz w:val="22"/>
          <w:szCs w:val="22"/>
        </w:rPr>
        <w:t>student interest in computing</w:t>
      </w:r>
      <w:r>
        <w:rPr>
          <w:rFonts w:ascii="Times" w:hAnsi="Times"/>
          <w:sz w:val="22"/>
          <w:szCs w:val="22"/>
        </w:rPr>
        <w:t xml:space="preserve"> and modeling and </w:t>
      </w:r>
      <w:r w:rsidRPr="00E1561C">
        <w:rPr>
          <w:rFonts w:ascii="Times" w:hAnsi="Times"/>
          <w:sz w:val="22"/>
          <w:szCs w:val="22"/>
        </w:rPr>
        <w:t>establish a presence of computing in Spelman student community</w:t>
      </w:r>
      <w:r>
        <w:rPr>
          <w:rFonts w:ascii="Times" w:hAnsi="Times"/>
          <w:sz w:val="22"/>
          <w:szCs w:val="22"/>
        </w:rPr>
        <w:t xml:space="preserve">, Qin plans to guide a group of students to form a student club of computing, </w:t>
      </w:r>
      <w:r w:rsidR="005F7F1B">
        <w:rPr>
          <w:rFonts w:ascii="Times" w:hAnsi="Times"/>
          <w:sz w:val="22"/>
          <w:szCs w:val="22"/>
        </w:rPr>
        <w:t xml:space="preserve">develop </w:t>
      </w:r>
      <w:r>
        <w:rPr>
          <w:rFonts w:ascii="Times" w:hAnsi="Times"/>
          <w:sz w:val="22"/>
          <w:szCs w:val="22"/>
        </w:rPr>
        <w:t xml:space="preserve">a </w:t>
      </w:r>
      <w:r w:rsidR="005F7F1B">
        <w:rPr>
          <w:rFonts w:ascii="Times" w:hAnsi="Times"/>
          <w:sz w:val="22"/>
          <w:szCs w:val="22"/>
        </w:rPr>
        <w:t xml:space="preserve">social </w:t>
      </w:r>
      <w:r>
        <w:rPr>
          <w:rFonts w:ascii="Times" w:hAnsi="Times"/>
          <w:sz w:val="22"/>
          <w:szCs w:val="22"/>
        </w:rPr>
        <w:t>group</w:t>
      </w:r>
      <w:r w:rsidR="005F7F1B">
        <w:rPr>
          <w:rFonts w:ascii="Times" w:hAnsi="Times"/>
          <w:sz w:val="22"/>
          <w:szCs w:val="22"/>
        </w:rPr>
        <w:t xml:space="preserve"> on </w:t>
      </w:r>
      <w:proofErr w:type="spellStart"/>
      <w:r w:rsidR="005F7F1B">
        <w:rPr>
          <w:rFonts w:ascii="Times" w:hAnsi="Times"/>
          <w:sz w:val="22"/>
          <w:szCs w:val="22"/>
        </w:rPr>
        <w:t>Facebook</w:t>
      </w:r>
      <w:proofErr w:type="spellEnd"/>
      <w:r w:rsidR="005F7F1B">
        <w:rPr>
          <w:rFonts w:ascii="Times" w:hAnsi="Times"/>
          <w:sz w:val="22"/>
          <w:szCs w:val="22"/>
        </w:rPr>
        <w:t xml:space="preserve"> that</w:t>
      </w:r>
      <w:r>
        <w:rPr>
          <w:rFonts w:ascii="Times" w:hAnsi="Times"/>
          <w:sz w:val="22"/>
          <w:szCs w:val="22"/>
        </w:rPr>
        <w:t xml:space="preserve"> provide</w:t>
      </w:r>
      <w:r w:rsidR="005F7F1B">
        <w:rPr>
          <w:rFonts w:ascii="Times" w:hAnsi="Times"/>
          <w:sz w:val="22"/>
          <w:szCs w:val="22"/>
        </w:rPr>
        <w:t>s</w:t>
      </w:r>
      <w:r>
        <w:rPr>
          <w:rFonts w:ascii="Times" w:hAnsi="Times"/>
          <w:sz w:val="22"/>
          <w:szCs w:val="22"/>
        </w:rPr>
        <w:t xml:space="preserve"> a forum for </w:t>
      </w:r>
      <w:r w:rsidR="005F7F1B">
        <w:rPr>
          <w:rFonts w:ascii="Times" w:hAnsi="Times"/>
          <w:sz w:val="22"/>
          <w:szCs w:val="22"/>
        </w:rPr>
        <w:t xml:space="preserve">students and </w:t>
      </w:r>
      <w:r>
        <w:rPr>
          <w:rFonts w:ascii="Times" w:hAnsi="Times"/>
          <w:sz w:val="22"/>
          <w:szCs w:val="22"/>
        </w:rPr>
        <w:t>alumni from the Spelman computing program to share their career experiences</w:t>
      </w:r>
      <w:r w:rsidR="005879AF">
        <w:rPr>
          <w:rFonts w:ascii="Times" w:hAnsi="Times"/>
          <w:sz w:val="22"/>
          <w:szCs w:val="22"/>
        </w:rPr>
        <w:t xml:space="preserve">. </w:t>
      </w:r>
      <w:r w:rsidR="005F7F1B">
        <w:rPr>
          <w:rFonts w:ascii="Times" w:hAnsi="Times"/>
          <w:sz w:val="22"/>
          <w:szCs w:val="22"/>
        </w:rPr>
        <w:t>Currently, t</w:t>
      </w:r>
      <w:r w:rsidR="005879AF">
        <w:rPr>
          <w:rFonts w:ascii="Times" w:hAnsi="Times"/>
          <w:sz w:val="22"/>
          <w:szCs w:val="22"/>
        </w:rPr>
        <w:t xml:space="preserve">his </w:t>
      </w:r>
      <w:proofErr w:type="spellStart"/>
      <w:r w:rsidR="005879AF">
        <w:rPr>
          <w:rFonts w:ascii="Times" w:hAnsi="Times"/>
          <w:sz w:val="22"/>
          <w:szCs w:val="22"/>
        </w:rPr>
        <w:t>Facebook</w:t>
      </w:r>
      <w:proofErr w:type="spellEnd"/>
      <w:r w:rsidR="005879AF">
        <w:rPr>
          <w:rFonts w:ascii="Times" w:hAnsi="Times"/>
          <w:sz w:val="22"/>
          <w:szCs w:val="22"/>
        </w:rPr>
        <w:t xml:space="preserve"> </w:t>
      </w:r>
      <w:r w:rsidR="005F7F1B">
        <w:rPr>
          <w:rFonts w:ascii="Times" w:hAnsi="Times"/>
          <w:sz w:val="22"/>
          <w:szCs w:val="22"/>
        </w:rPr>
        <w:t xml:space="preserve">group </w:t>
      </w:r>
      <w:r w:rsidR="005879AF">
        <w:rPr>
          <w:rFonts w:ascii="Times" w:hAnsi="Times"/>
          <w:sz w:val="22"/>
          <w:szCs w:val="22"/>
        </w:rPr>
        <w:t>has four faculty and 12 current and past Spelman students</w:t>
      </w:r>
      <w:r>
        <w:rPr>
          <w:rFonts w:ascii="Times" w:hAnsi="Times"/>
          <w:sz w:val="22"/>
          <w:szCs w:val="22"/>
        </w:rPr>
        <w:t xml:space="preserve">. </w:t>
      </w:r>
      <w:r w:rsidR="005879AF">
        <w:rPr>
          <w:rFonts w:ascii="Times" w:hAnsi="Times"/>
          <w:sz w:val="22"/>
          <w:szCs w:val="22"/>
        </w:rPr>
        <w:t xml:space="preserve"> T-shirts and pens with “Computing @ Spelman” will be designed and distributed for recruitment</w:t>
      </w:r>
      <w:r w:rsidR="0049194D">
        <w:rPr>
          <w:rFonts w:ascii="Times" w:hAnsi="Times"/>
          <w:sz w:val="22"/>
          <w:szCs w:val="22"/>
        </w:rPr>
        <w:t xml:space="preserve"> events held on campus</w:t>
      </w:r>
      <w:r w:rsidR="005879AF">
        <w:rPr>
          <w:rFonts w:ascii="Times" w:hAnsi="Times"/>
          <w:sz w:val="22"/>
          <w:szCs w:val="22"/>
        </w:rPr>
        <w:t xml:space="preserve">. </w:t>
      </w:r>
    </w:p>
    <w:p w:rsidR="007D7DEB" w:rsidDel="0036439C" w:rsidRDefault="003564E5" w:rsidP="007D7DEB">
      <w:pPr>
        <w:ind w:firstLine="720"/>
        <w:jc w:val="both"/>
        <w:rPr>
          <w:del w:id="270" w:author="hong qin" w:date="2012-06-24T15:33:00Z"/>
          <w:rFonts w:ascii="Times" w:hAnsi="Times"/>
          <w:sz w:val="22"/>
          <w:szCs w:val="22"/>
        </w:rPr>
      </w:pPr>
      <w:r>
        <w:rPr>
          <w:rFonts w:ascii="Times" w:hAnsi="Times"/>
          <w:sz w:val="22"/>
          <w:szCs w:val="22"/>
        </w:rPr>
        <w:t xml:space="preserve">To recruit promising high school students to Spelman, </w:t>
      </w:r>
      <w:r w:rsidR="005932A9">
        <w:rPr>
          <w:rFonts w:ascii="Times" w:hAnsi="Times"/>
          <w:sz w:val="22"/>
          <w:szCs w:val="22"/>
        </w:rPr>
        <w:t xml:space="preserve">PI Qin will also devote significant amount of effort on outreach. </w:t>
      </w:r>
      <w:r w:rsidR="007D7DEB" w:rsidRPr="00942B29">
        <w:rPr>
          <w:rFonts w:ascii="Times" w:hAnsi="Times"/>
          <w:sz w:val="22"/>
          <w:szCs w:val="22"/>
        </w:rPr>
        <w:t xml:space="preserve">Qin has cultivated a partnership with two Science teachers at the Cedar Grove High School with a predominately African American student enrollment. </w:t>
      </w:r>
      <w:r w:rsidR="0032535A">
        <w:rPr>
          <w:rFonts w:ascii="Times" w:hAnsi="Times"/>
          <w:sz w:val="22"/>
          <w:szCs w:val="22"/>
        </w:rPr>
        <w:t xml:space="preserve">Qin visited Cedar Grove </w:t>
      </w:r>
      <w:r w:rsidR="00A92E98">
        <w:rPr>
          <w:rFonts w:ascii="Times" w:hAnsi="Times"/>
          <w:sz w:val="22"/>
          <w:szCs w:val="22"/>
        </w:rPr>
        <w:t>multiple</w:t>
      </w:r>
      <w:r w:rsidR="0032535A">
        <w:rPr>
          <w:rFonts w:ascii="Times" w:hAnsi="Times"/>
          <w:sz w:val="22"/>
          <w:szCs w:val="22"/>
        </w:rPr>
        <w:t xml:space="preserve"> times, and one teacher also visited his lab.  </w:t>
      </w:r>
      <w:r w:rsidR="00FD65E7">
        <w:rPr>
          <w:rFonts w:ascii="Times" w:hAnsi="Times"/>
          <w:sz w:val="22"/>
          <w:szCs w:val="22"/>
        </w:rPr>
        <w:t xml:space="preserve">In </w:t>
      </w:r>
      <w:r w:rsidR="005A2BE9">
        <w:rPr>
          <w:rFonts w:ascii="Times" w:hAnsi="Times"/>
          <w:sz w:val="22"/>
          <w:szCs w:val="22"/>
        </w:rPr>
        <w:t xml:space="preserve">fall </w:t>
      </w:r>
      <w:r w:rsidR="00FD65E7">
        <w:rPr>
          <w:rFonts w:ascii="Times" w:hAnsi="Times"/>
          <w:sz w:val="22"/>
          <w:szCs w:val="22"/>
        </w:rPr>
        <w:t xml:space="preserve">of 2011, </w:t>
      </w:r>
      <w:r w:rsidR="007D7DEB" w:rsidRPr="00942B29">
        <w:rPr>
          <w:rFonts w:ascii="Times" w:hAnsi="Times"/>
          <w:sz w:val="22"/>
          <w:szCs w:val="22"/>
        </w:rPr>
        <w:t xml:space="preserve">Qin and two Spelman students designed yeast genetic lab to illustrate the advantage of diploid versus haploid against recessive mutations. </w:t>
      </w:r>
      <w:r w:rsidR="006D7CD0">
        <w:rPr>
          <w:rFonts w:ascii="Times" w:hAnsi="Times"/>
          <w:sz w:val="22"/>
          <w:szCs w:val="22"/>
        </w:rPr>
        <w:t>The t</w:t>
      </w:r>
      <w:r w:rsidR="007D7DEB" w:rsidRPr="00942B29">
        <w:rPr>
          <w:rFonts w:ascii="Times" w:hAnsi="Times"/>
          <w:sz w:val="22"/>
          <w:szCs w:val="22"/>
        </w:rPr>
        <w:t>wo Spelman students designed a</w:t>
      </w:r>
      <w:r w:rsidR="006D7CD0">
        <w:rPr>
          <w:rFonts w:ascii="Times" w:hAnsi="Times"/>
          <w:sz w:val="22"/>
          <w:szCs w:val="22"/>
        </w:rPr>
        <w:t xml:space="preserve"> classroom</w:t>
      </w:r>
      <w:r w:rsidR="007D7DEB" w:rsidRPr="00942B29">
        <w:rPr>
          <w:rFonts w:ascii="Times" w:hAnsi="Times"/>
          <w:sz w:val="22"/>
          <w:szCs w:val="22"/>
        </w:rPr>
        <w:t xml:space="preserve"> </w:t>
      </w:r>
      <w:r w:rsidR="006D7CD0">
        <w:rPr>
          <w:rFonts w:ascii="Times" w:hAnsi="Times"/>
          <w:sz w:val="22"/>
          <w:szCs w:val="22"/>
        </w:rPr>
        <w:t xml:space="preserve">exercise </w:t>
      </w:r>
      <w:r w:rsidR="007D7DEB" w:rsidRPr="00942B29">
        <w:rPr>
          <w:rFonts w:ascii="Times" w:hAnsi="Times"/>
          <w:sz w:val="22"/>
          <w:szCs w:val="22"/>
        </w:rPr>
        <w:t xml:space="preserve">using colored </w:t>
      </w:r>
      <w:proofErr w:type="spellStart"/>
      <w:r w:rsidR="007D7DEB" w:rsidRPr="00942B29">
        <w:rPr>
          <w:rFonts w:ascii="Times" w:hAnsi="Times"/>
          <w:sz w:val="22"/>
          <w:szCs w:val="22"/>
        </w:rPr>
        <w:t>twizzlers</w:t>
      </w:r>
      <w:proofErr w:type="spellEnd"/>
      <w:r w:rsidR="007D7DEB" w:rsidRPr="00942B29">
        <w:rPr>
          <w:rFonts w:ascii="Times" w:hAnsi="Times"/>
          <w:sz w:val="22"/>
          <w:szCs w:val="22"/>
        </w:rPr>
        <w:t xml:space="preserve">. </w:t>
      </w:r>
      <w:r w:rsidR="008E06B0">
        <w:rPr>
          <w:rFonts w:ascii="Times" w:hAnsi="Times"/>
          <w:sz w:val="22"/>
          <w:szCs w:val="22"/>
        </w:rPr>
        <w:t xml:space="preserve">For this project, </w:t>
      </w:r>
      <w:r w:rsidR="001A48A9">
        <w:rPr>
          <w:rFonts w:ascii="Times" w:hAnsi="Times"/>
          <w:sz w:val="22"/>
          <w:szCs w:val="22"/>
        </w:rPr>
        <w:t xml:space="preserve">Qin plans to strength his collaboration with Cedar </w:t>
      </w:r>
      <w:r w:rsidR="00574AED">
        <w:rPr>
          <w:rFonts w:ascii="Times" w:hAnsi="Times"/>
          <w:sz w:val="22"/>
          <w:szCs w:val="22"/>
        </w:rPr>
        <w:t xml:space="preserve">Grove </w:t>
      </w:r>
      <w:r w:rsidR="00A0062A">
        <w:rPr>
          <w:rFonts w:ascii="Times" w:hAnsi="Times"/>
          <w:sz w:val="22"/>
          <w:szCs w:val="22"/>
        </w:rPr>
        <w:t>STEM program and AP course</w:t>
      </w:r>
      <w:r w:rsidR="007715C2">
        <w:rPr>
          <w:rFonts w:ascii="Times" w:hAnsi="Times"/>
          <w:sz w:val="22"/>
          <w:szCs w:val="22"/>
        </w:rPr>
        <w:t xml:space="preserve"> (</w:t>
      </w:r>
      <w:r w:rsidR="007715C2" w:rsidRPr="00955F4C">
        <w:rPr>
          <w:rFonts w:ascii="Times" w:hAnsi="Times"/>
          <w:b/>
          <w:sz w:val="22"/>
          <w:szCs w:val="22"/>
        </w:rPr>
        <w:t>see letter of support, Hairston</w:t>
      </w:r>
      <w:r w:rsidR="007715C2">
        <w:rPr>
          <w:rFonts w:ascii="Times" w:hAnsi="Times"/>
          <w:sz w:val="22"/>
          <w:szCs w:val="22"/>
        </w:rPr>
        <w:t>)</w:t>
      </w:r>
      <w:r w:rsidR="00A0062A">
        <w:rPr>
          <w:rFonts w:ascii="Times" w:hAnsi="Times"/>
          <w:sz w:val="22"/>
          <w:szCs w:val="22"/>
        </w:rPr>
        <w:t xml:space="preserve">. </w:t>
      </w:r>
    </w:p>
    <w:p w:rsidR="00955F4C" w:rsidDel="0036439C" w:rsidRDefault="00955F4C" w:rsidP="0036439C">
      <w:pPr>
        <w:ind w:firstLine="720"/>
        <w:jc w:val="both"/>
        <w:rPr>
          <w:del w:id="271" w:author="hong qin" w:date="2012-06-24T15:33:00Z"/>
          <w:rFonts w:ascii="Times" w:hAnsi="Times"/>
          <w:sz w:val="22"/>
          <w:szCs w:val="22"/>
        </w:rPr>
        <w:pPrChange w:id="272" w:author="hong qin" w:date="2012-06-24T15:33:00Z">
          <w:pPr/>
        </w:pPrChange>
      </w:pPr>
    </w:p>
    <w:p w:rsidR="009F4B1A" w:rsidRDefault="009F4B1A" w:rsidP="0023742B">
      <w:pPr>
        <w:jc w:val="both"/>
        <w:rPr>
          <w:rFonts w:ascii="Times" w:hAnsi="Times"/>
          <w:sz w:val="22"/>
          <w:szCs w:val="22"/>
        </w:rPr>
      </w:pPr>
    </w:p>
    <w:p w:rsidR="00C3761A" w:rsidRDefault="00C3761A">
      <w:pPr>
        <w:rPr>
          <w:rFonts w:ascii="Times" w:hAnsi="Times"/>
          <w:sz w:val="22"/>
          <w:szCs w:val="22"/>
        </w:rPr>
      </w:pPr>
      <w:r>
        <w:rPr>
          <w:rFonts w:ascii="Times" w:hAnsi="Times"/>
          <w:sz w:val="22"/>
          <w:szCs w:val="22"/>
        </w:rPr>
        <w:br w:type="page"/>
      </w:r>
    </w:p>
    <w:p w:rsidR="003F7AF0" w:rsidRDefault="003F7AF0" w:rsidP="0023742B">
      <w:pPr>
        <w:jc w:val="both"/>
        <w:rPr>
          <w:rFonts w:ascii="Times" w:hAnsi="Times"/>
          <w:sz w:val="22"/>
          <w:szCs w:val="22"/>
        </w:rPr>
      </w:pPr>
      <w:r>
        <w:rPr>
          <w:rFonts w:ascii="Times" w:hAnsi="Times"/>
          <w:sz w:val="22"/>
          <w:szCs w:val="22"/>
        </w:rPr>
        <w:lastRenderedPageBreak/>
        <w:t>Culture of research</w:t>
      </w:r>
    </w:p>
    <w:p w:rsidR="00B32FF8" w:rsidRDefault="00942B29" w:rsidP="0023742B">
      <w:pPr>
        <w:jc w:val="both"/>
        <w:rPr>
          <w:rFonts w:ascii="Times" w:hAnsi="Times"/>
          <w:sz w:val="22"/>
          <w:szCs w:val="22"/>
        </w:rPr>
      </w:pPr>
      <w:r w:rsidRPr="00942B29">
        <w:rPr>
          <w:rFonts w:ascii="Times" w:hAnsi="Times"/>
          <w:sz w:val="22"/>
          <w:szCs w:val="22"/>
        </w:rPr>
        <w:t xml:space="preserve">Moving beyond one faculty; a drop of water, to build a wave, and hopefully contribute to sea changes in biology. </w:t>
      </w:r>
      <w:proofErr w:type="gramStart"/>
      <w:r w:rsidRPr="00942B29">
        <w:rPr>
          <w:rFonts w:ascii="Times" w:hAnsi="Times"/>
          <w:sz w:val="22"/>
          <w:szCs w:val="22"/>
        </w:rPr>
        <w:t>To build a minor in computational biology with more faculty participation.</w:t>
      </w:r>
      <w:proofErr w:type="gramEnd"/>
      <w:r w:rsidRPr="00942B29">
        <w:rPr>
          <w:rFonts w:ascii="Times" w:hAnsi="Times"/>
          <w:sz w:val="22"/>
          <w:szCs w:val="22"/>
        </w:rPr>
        <w:t xml:space="preserve"> </w:t>
      </w:r>
    </w:p>
    <w:p w:rsidR="007D41C0" w:rsidRDefault="00942B29">
      <w:pPr>
        <w:jc w:val="both"/>
        <w:rPr>
          <w:rFonts w:ascii="Times" w:hAnsi="Times"/>
          <w:sz w:val="22"/>
          <w:szCs w:val="22"/>
        </w:rPr>
      </w:pPr>
      <w:proofErr w:type="gramStart"/>
      <w:r w:rsidRPr="00942B29">
        <w:rPr>
          <w:rFonts w:ascii="Times" w:hAnsi="Times"/>
          <w:sz w:val="22"/>
          <w:szCs w:val="22"/>
        </w:rPr>
        <w:t>More broad</w:t>
      </w:r>
      <w:proofErr w:type="gramEnd"/>
      <w:r w:rsidRPr="00942B29">
        <w:rPr>
          <w:rFonts w:ascii="Times" w:hAnsi="Times"/>
          <w:sz w:val="22"/>
          <w:szCs w:val="22"/>
        </w:rPr>
        <w:t xml:space="preserve"> base of student pool that will become more interested and more prepared to do research in computational biology, and pursue career in computational biology. </w:t>
      </w:r>
    </w:p>
    <w:p w:rsidR="007D41C0" w:rsidRDefault="00942B29">
      <w:pPr>
        <w:jc w:val="both"/>
        <w:rPr>
          <w:rFonts w:ascii="Times" w:hAnsi="Times"/>
          <w:sz w:val="22"/>
          <w:szCs w:val="22"/>
        </w:rPr>
      </w:pPr>
      <w:proofErr w:type="gramStart"/>
      <w:r w:rsidRPr="00942B29">
        <w:rPr>
          <w:rFonts w:ascii="Times" w:hAnsi="Times"/>
          <w:sz w:val="22"/>
          <w:szCs w:val="22"/>
        </w:rPr>
        <w:t>Cellular aging as an emergent property of gene network using math and experimental approaches.</w:t>
      </w:r>
      <w:proofErr w:type="gramEnd"/>
      <w:r w:rsidRPr="00942B29">
        <w:rPr>
          <w:rFonts w:ascii="Times" w:hAnsi="Times"/>
          <w:sz w:val="22"/>
          <w:szCs w:val="22"/>
        </w:rPr>
        <w:t xml:space="preserve"> </w:t>
      </w:r>
    </w:p>
    <w:p w:rsidR="007D41C0" w:rsidRDefault="00942B29">
      <w:pPr>
        <w:jc w:val="both"/>
        <w:rPr>
          <w:rFonts w:ascii="Times" w:hAnsi="Times"/>
          <w:sz w:val="22"/>
          <w:szCs w:val="22"/>
        </w:rPr>
      </w:pPr>
      <w:r w:rsidRPr="00942B29">
        <w:rPr>
          <w:rFonts w:ascii="Times" w:hAnsi="Times"/>
          <w:sz w:val="22"/>
          <w:szCs w:val="22"/>
        </w:rPr>
        <w:t xml:space="preserve">Systems biology is the one of the best examples of quantitative biology, in which </w:t>
      </w:r>
      <w:r w:rsidR="00462ABB">
        <w:rPr>
          <w:rFonts w:ascii="Times" w:hAnsi="Times"/>
          <w:sz w:val="22"/>
          <w:szCs w:val="22"/>
        </w:rPr>
        <w:t>{</w:t>
      </w:r>
      <w:proofErr w:type="spellStart"/>
      <w:r w:rsidR="00462ABB">
        <w:rPr>
          <w:rFonts w:ascii="Times" w:hAnsi="Times"/>
          <w:sz w:val="22"/>
          <w:szCs w:val="22"/>
        </w:rPr>
        <w:t>Robeva</w:t>
      </w:r>
      <w:proofErr w:type="spellEnd"/>
      <w:r w:rsidR="00462ABB">
        <w:rPr>
          <w:rFonts w:ascii="Times" w:hAnsi="Times"/>
          <w:sz w:val="22"/>
          <w:szCs w:val="22"/>
        </w:rPr>
        <w:t>, 2010 #2384}</w:t>
      </w:r>
      <w:r w:rsidRPr="00942B29">
        <w:rPr>
          <w:rFonts w:ascii="Times" w:hAnsi="Times"/>
          <w:sz w:val="22"/>
          <w:szCs w:val="22"/>
        </w:rPr>
        <w:t xml:space="preserve">.  Generally systems biology uses several modeling approaches:  Difference or differential equations and Boolean networks. </w:t>
      </w:r>
    </w:p>
    <w:p w:rsidR="007D41C0" w:rsidRDefault="007D41C0">
      <w:pPr>
        <w:jc w:val="both"/>
        <w:rPr>
          <w:rFonts w:ascii="Times" w:hAnsi="Times"/>
          <w:sz w:val="22"/>
          <w:szCs w:val="22"/>
        </w:rPr>
      </w:pPr>
    </w:p>
    <w:p w:rsidR="007D41C0" w:rsidRDefault="00942B29">
      <w:pPr>
        <w:jc w:val="both"/>
        <w:rPr>
          <w:rFonts w:ascii="Times" w:hAnsi="Times"/>
          <w:sz w:val="22"/>
          <w:szCs w:val="22"/>
        </w:rPr>
      </w:pPr>
      <w:proofErr w:type="gramStart"/>
      <w:r w:rsidRPr="00942B29">
        <w:rPr>
          <w:rFonts w:ascii="Times" w:hAnsi="Times"/>
          <w:sz w:val="22"/>
          <w:szCs w:val="22"/>
        </w:rPr>
        <w:t>To lay the stepping-stones of career path for computational and systems biologists not just for PI Qin, but for many others as wells.</w:t>
      </w:r>
      <w:proofErr w:type="gramEnd"/>
      <w:r w:rsidRPr="00942B29">
        <w:rPr>
          <w:rFonts w:ascii="Times" w:hAnsi="Times"/>
          <w:sz w:val="22"/>
          <w:szCs w:val="22"/>
        </w:rPr>
        <w:t xml:space="preserve"> </w:t>
      </w:r>
    </w:p>
    <w:p w:rsidR="00FE3AD7" w:rsidRPr="00E1561C" w:rsidRDefault="00FE3AD7" w:rsidP="0023742B">
      <w:pPr>
        <w:jc w:val="both"/>
        <w:rPr>
          <w:rFonts w:ascii="Times" w:hAnsi="Times"/>
          <w:b/>
          <w:sz w:val="22"/>
          <w:szCs w:val="22"/>
        </w:rPr>
      </w:pPr>
    </w:p>
    <w:p w:rsidR="00FE3AD7" w:rsidRPr="00E1561C" w:rsidRDefault="00FE3AD7" w:rsidP="0023742B">
      <w:pPr>
        <w:jc w:val="both"/>
        <w:rPr>
          <w:rFonts w:ascii="Times" w:hAnsi="Times"/>
          <w:sz w:val="22"/>
          <w:szCs w:val="22"/>
        </w:rPr>
      </w:pPr>
    </w:p>
    <w:p w:rsidR="009F4220" w:rsidRPr="00E1561C" w:rsidRDefault="007D41C0" w:rsidP="0023742B">
      <w:pPr>
        <w:jc w:val="both"/>
        <w:rPr>
          <w:rFonts w:ascii="Times" w:hAnsi="Times"/>
          <w:sz w:val="22"/>
          <w:szCs w:val="22"/>
        </w:rPr>
      </w:pPr>
      <w:r w:rsidRPr="00E1561C">
        <w:rPr>
          <w:rFonts w:ascii="Times" w:hAnsi="Times"/>
          <w:sz w:val="22"/>
          <w:szCs w:val="22"/>
        </w:rPr>
        <w:t xml:space="preserve">Earl </w:t>
      </w:r>
      <w:proofErr w:type="spellStart"/>
      <w:r w:rsidRPr="00E1561C">
        <w:rPr>
          <w:rFonts w:ascii="Times" w:hAnsi="Times"/>
          <w:sz w:val="22"/>
          <w:szCs w:val="22"/>
        </w:rPr>
        <w:t>Achibad</w:t>
      </w:r>
      <w:proofErr w:type="spellEnd"/>
      <w:r w:rsidRPr="00E1561C">
        <w:rPr>
          <w:rFonts w:ascii="Times" w:hAnsi="Times"/>
          <w:sz w:val="22"/>
          <w:szCs w:val="22"/>
        </w:rPr>
        <w:t xml:space="preserve">, GCAT, </w:t>
      </w:r>
    </w:p>
    <w:p w:rsidR="009F4220" w:rsidRPr="00E1561C" w:rsidRDefault="007D41C0">
      <w:pPr>
        <w:jc w:val="both"/>
        <w:rPr>
          <w:rFonts w:ascii="Times" w:hAnsi="Times"/>
          <w:sz w:val="22"/>
          <w:szCs w:val="22"/>
        </w:rPr>
      </w:pPr>
      <w:proofErr w:type="spellStart"/>
      <w:r w:rsidRPr="00E1561C">
        <w:rPr>
          <w:rFonts w:ascii="Times" w:hAnsi="Times"/>
          <w:sz w:val="22"/>
          <w:szCs w:val="22"/>
        </w:rPr>
        <w:t>Morehosue</w:t>
      </w:r>
      <w:proofErr w:type="spellEnd"/>
      <w:r w:rsidRPr="00E1561C">
        <w:rPr>
          <w:rFonts w:ascii="Times" w:hAnsi="Times"/>
          <w:sz w:val="22"/>
          <w:szCs w:val="22"/>
        </w:rPr>
        <w:t xml:space="preserve"> minor Bioinformatics core requirements: </w:t>
      </w:r>
    </w:p>
    <w:p w:rsidR="009F4220" w:rsidRPr="00E1561C" w:rsidRDefault="007D41C0">
      <w:pPr>
        <w:jc w:val="both"/>
        <w:rPr>
          <w:rFonts w:ascii="Times" w:hAnsi="Times"/>
          <w:sz w:val="22"/>
          <w:szCs w:val="22"/>
        </w:rPr>
      </w:pPr>
      <w:r w:rsidRPr="00E1561C">
        <w:rPr>
          <w:rFonts w:ascii="Times" w:hAnsi="Times"/>
          <w:sz w:val="22"/>
          <w:szCs w:val="22"/>
        </w:rPr>
        <w:t xml:space="preserve">3 courses beyond one faculty; </w:t>
      </w:r>
    </w:p>
    <w:p w:rsidR="009F4220" w:rsidRPr="00E1561C" w:rsidRDefault="007D41C0">
      <w:pPr>
        <w:jc w:val="both"/>
        <w:rPr>
          <w:rFonts w:ascii="Times" w:hAnsi="Times"/>
          <w:sz w:val="22"/>
          <w:szCs w:val="22"/>
        </w:rPr>
      </w:pPr>
      <w:proofErr w:type="gramStart"/>
      <w:r w:rsidRPr="00E1561C">
        <w:rPr>
          <w:rFonts w:ascii="Times" w:hAnsi="Times"/>
          <w:sz w:val="22"/>
          <w:szCs w:val="22"/>
        </w:rPr>
        <w:t>bioinformatics</w:t>
      </w:r>
      <w:proofErr w:type="gramEnd"/>
      <w:r w:rsidRPr="00E1561C">
        <w:rPr>
          <w:rFonts w:ascii="Times" w:hAnsi="Times"/>
          <w:sz w:val="22"/>
          <w:szCs w:val="22"/>
        </w:rPr>
        <w:t xml:space="preserve"> consortium, a step-stone, first step; </w:t>
      </w:r>
    </w:p>
    <w:p w:rsidR="009F4220" w:rsidRPr="00E1561C" w:rsidRDefault="009F4220">
      <w:pPr>
        <w:jc w:val="both"/>
        <w:rPr>
          <w:rFonts w:ascii="Times" w:hAnsi="Times"/>
          <w:sz w:val="22"/>
          <w:szCs w:val="22"/>
        </w:rPr>
      </w:pPr>
    </w:p>
    <w:p w:rsidR="00FE3AD7" w:rsidRDefault="00FE3AD7" w:rsidP="00FE3AD7">
      <w:pPr>
        <w:jc w:val="both"/>
        <w:rPr>
          <w:rFonts w:ascii="Times" w:hAnsi="Times"/>
          <w:sz w:val="22"/>
          <w:szCs w:val="22"/>
        </w:rPr>
      </w:pP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How to assess outreaching effort (need suggestions)</w:t>
      </w:r>
    </w:p>
    <w:p w:rsidR="00B32FF8" w:rsidRDefault="00942B29">
      <w:pPr>
        <w:pStyle w:val="Heading1"/>
        <w:spacing w:before="0" w:after="0"/>
        <w:ind w:firstLine="720"/>
        <w:jc w:val="both"/>
        <w:rPr>
          <w:rFonts w:ascii="Times" w:hAnsi="Times" w:cs="Times New Roman"/>
          <w:b w:val="0"/>
          <w:sz w:val="22"/>
          <w:szCs w:val="22"/>
        </w:rPr>
      </w:pPr>
      <w:r w:rsidRPr="00942B29">
        <w:rPr>
          <w:rFonts w:ascii="Times" w:hAnsi="Times" w:cs="Times New Roman"/>
          <w:b w:val="0"/>
          <w:sz w:val="22"/>
          <w:szCs w:val="22"/>
        </w:rPr>
        <w:t>Synergistic projects:</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Genes under recent selection and their associations with diseases in human populations using the </w:t>
      </w:r>
      <w:proofErr w:type="spellStart"/>
      <w:r w:rsidRPr="00942B29">
        <w:rPr>
          <w:rFonts w:ascii="Times" w:hAnsi="Times"/>
          <w:b w:val="0"/>
          <w:sz w:val="22"/>
          <w:szCs w:val="22"/>
        </w:rPr>
        <w:t>HapMap</w:t>
      </w:r>
      <w:proofErr w:type="spellEnd"/>
      <w:r w:rsidRPr="00942B29">
        <w:rPr>
          <w:rFonts w:ascii="Times" w:hAnsi="Times"/>
          <w:b w:val="0"/>
          <w:sz w:val="22"/>
          <w:szCs w:val="22"/>
        </w:rPr>
        <w:t xml:space="preserve"> Phase III project data (with data from African ancestry in Southwest USA). </w:t>
      </w:r>
    </w:p>
    <w:p w:rsidR="00B32FF8" w:rsidRDefault="00B32FF8">
      <w:pPr>
        <w:pStyle w:val="Heading2"/>
        <w:spacing w:before="0" w:beforeAutospacing="0" w:after="0" w:afterAutospacing="0"/>
        <w:jc w:val="both"/>
        <w:rPr>
          <w:rFonts w:ascii="Times" w:hAnsi="Times"/>
          <w:b w:val="0"/>
          <w:sz w:val="22"/>
          <w:szCs w:val="22"/>
        </w:rPr>
      </w:pPr>
    </w:p>
    <w:p w:rsidR="00B32FF8" w:rsidRDefault="00B32FF8">
      <w:pPr>
        <w:pStyle w:val="Heading1"/>
        <w:spacing w:before="0" w:after="0"/>
        <w:ind w:firstLine="720"/>
        <w:jc w:val="both"/>
        <w:rPr>
          <w:rFonts w:ascii="Times" w:hAnsi="Times" w:cs="Times New Roman"/>
          <w:b w:val="0"/>
          <w:sz w:val="22"/>
          <w:szCs w:val="22"/>
        </w:rPr>
      </w:pPr>
    </w:p>
    <w:p w:rsidR="00B32FF8" w:rsidRDefault="00942B29">
      <w:pPr>
        <w:pStyle w:val="Heading1"/>
        <w:spacing w:before="0" w:after="0"/>
        <w:ind w:firstLine="720"/>
        <w:jc w:val="both"/>
        <w:rPr>
          <w:rFonts w:ascii="Times" w:hAnsi="Times" w:cs="Times New Roman"/>
          <w:b w:val="0"/>
          <w:sz w:val="22"/>
          <w:szCs w:val="22"/>
        </w:rPr>
      </w:pPr>
      <w:r w:rsidRPr="00942B29">
        <w:rPr>
          <w:rFonts w:ascii="Times" w:hAnsi="Times" w:cs="Times New Roman"/>
          <w:b w:val="0"/>
          <w:sz w:val="22"/>
          <w:szCs w:val="22"/>
        </w:rPr>
        <w:t>Letters</w:t>
      </w:r>
    </w:p>
    <w:p w:rsidR="00B32FF8" w:rsidRDefault="00942B29">
      <w:pPr>
        <w:ind w:firstLine="720"/>
        <w:jc w:val="both"/>
        <w:rPr>
          <w:rFonts w:ascii="Times" w:hAnsi="Times"/>
          <w:sz w:val="22"/>
          <w:szCs w:val="22"/>
        </w:rPr>
      </w:pPr>
      <w:r w:rsidRPr="00942B29">
        <w:rPr>
          <w:rFonts w:ascii="Times" w:hAnsi="Times"/>
          <w:sz w:val="22"/>
          <w:szCs w:val="22"/>
        </w:rPr>
        <w:t>Lee’s support letter, eligibility, two pages</w:t>
      </w:r>
    </w:p>
    <w:p w:rsidR="00B32FF8" w:rsidRDefault="00942B29">
      <w:pPr>
        <w:ind w:firstLine="720"/>
        <w:jc w:val="both"/>
        <w:rPr>
          <w:rFonts w:ascii="Times" w:hAnsi="Times"/>
          <w:sz w:val="22"/>
          <w:szCs w:val="22"/>
        </w:rPr>
      </w:pPr>
      <w:proofErr w:type="spellStart"/>
      <w:r w:rsidRPr="00942B29">
        <w:rPr>
          <w:rFonts w:ascii="Times" w:hAnsi="Times"/>
          <w:sz w:val="22"/>
          <w:szCs w:val="22"/>
        </w:rPr>
        <w:t>Mohanty</w:t>
      </w:r>
      <w:proofErr w:type="spellEnd"/>
      <w:r w:rsidRPr="00942B29">
        <w:rPr>
          <w:rFonts w:ascii="Times" w:hAnsi="Times"/>
          <w:sz w:val="22"/>
          <w:szCs w:val="22"/>
        </w:rPr>
        <w:t xml:space="preserve"> letter on genomic instability collaboration</w:t>
      </w:r>
    </w:p>
    <w:p w:rsidR="00B32FF8" w:rsidRDefault="00942B29">
      <w:pPr>
        <w:ind w:firstLine="720"/>
        <w:jc w:val="both"/>
        <w:rPr>
          <w:rFonts w:ascii="Times" w:hAnsi="Times"/>
          <w:sz w:val="22"/>
          <w:szCs w:val="22"/>
        </w:rPr>
      </w:pPr>
      <w:r w:rsidRPr="00942B29">
        <w:rPr>
          <w:rFonts w:ascii="Times" w:hAnsi="Times"/>
          <w:sz w:val="22"/>
          <w:szCs w:val="22"/>
        </w:rPr>
        <w:t>Titus Brown on NGS (budget of visit)</w:t>
      </w:r>
    </w:p>
    <w:p w:rsidR="00B32FF8" w:rsidRDefault="00942B29">
      <w:pPr>
        <w:ind w:firstLine="720"/>
        <w:jc w:val="both"/>
        <w:rPr>
          <w:rFonts w:ascii="Times" w:hAnsi="Times"/>
          <w:sz w:val="22"/>
          <w:szCs w:val="22"/>
        </w:rPr>
      </w:pPr>
      <w:r w:rsidRPr="00942B29">
        <w:rPr>
          <w:rFonts w:ascii="Times" w:hAnsi="Times"/>
          <w:sz w:val="22"/>
          <w:szCs w:val="22"/>
        </w:rPr>
        <w:t xml:space="preserve">Yuri </w:t>
      </w:r>
      <w:proofErr w:type="spellStart"/>
      <w:r w:rsidRPr="00942B29">
        <w:rPr>
          <w:rFonts w:ascii="Times" w:hAnsi="Times"/>
          <w:sz w:val="22"/>
          <w:szCs w:val="22"/>
        </w:rPr>
        <w:t>chernoff</w:t>
      </w:r>
      <w:proofErr w:type="spellEnd"/>
      <w:r w:rsidRPr="00942B29">
        <w:rPr>
          <w:rFonts w:ascii="Times" w:hAnsi="Times"/>
          <w:sz w:val="22"/>
          <w:szCs w:val="22"/>
        </w:rPr>
        <w:t xml:space="preserve"> letter of </w:t>
      </w:r>
      <w:proofErr w:type="gramStart"/>
      <w:r w:rsidRPr="00942B29">
        <w:rPr>
          <w:rFonts w:ascii="Times" w:hAnsi="Times"/>
          <w:sz w:val="22"/>
          <w:szCs w:val="22"/>
        </w:rPr>
        <w:t>collaboration  on</w:t>
      </w:r>
      <w:proofErr w:type="gramEnd"/>
      <w:r w:rsidRPr="00942B29">
        <w:rPr>
          <w:rFonts w:ascii="Times" w:hAnsi="Times"/>
          <w:sz w:val="22"/>
          <w:szCs w:val="22"/>
        </w:rPr>
        <w:t xml:space="preserve"> mentoring, </w:t>
      </w:r>
      <w:proofErr w:type="spellStart"/>
      <w:r w:rsidRPr="00942B29">
        <w:rPr>
          <w:rFonts w:ascii="Times" w:hAnsi="Times"/>
          <w:sz w:val="22"/>
          <w:szCs w:val="22"/>
        </w:rPr>
        <w:t>postdoc</w:t>
      </w:r>
      <w:proofErr w:type="spellEnd"/>
      <w:r w:rsidRPr="00942B29">
        <w:rPr>
          <w:rFonts w:ascii="Times" w:hAnsi="Times"/>
          <w:sz w:val="22"/>
          <w:szCs w:val="22"/>
        </w:rPr>
        <w:t xml:space="preserve"> training, yeast group meeting</w:t>
      </w:r>
    </w:p>
    <w:p w:rsidR="00B32FF8" w:rsidRDefault="00942B29">
      <w:pPr>
        <w:ind w:firstLine="720"/>
        <w:jc w:val="both"/>
        <w:rPr>
          <w:rFonts w:ascii="Times" w:hAnsi="Times"/>
          <w:sz w:val="22"/>
          <w:szCs w:val="22"/>
        </w:rPr>
      </w:pPr>
      <w:r w:rsidRPr="00942B29">
        <w:rPr>
          <w:rFonts w:ascii="Times" w:hAnsi="Times"/>
          <w:sz w:val="22"/>
          <w:szCs w:val="22"/>
        </w:rPr>
        <w:t xml:space="preserve">Tyson letter of collaboration on cell cycle </w:t>
      </w:r>
      <w:proofErr w:type="gramStart"/>
      <w:r w:rsidRPr="00942B29">
        <w:rPr>
          <w:rFonts w:ascii="Times" w:hAnsi="Times"/>
          <w:sz w:val="22"/>
          <w:szCs w:val="22"/>
        </w:rPr>
        <w:t>model  (</w:t>
      </w:r>
      <w:proofErr w:type="gramEnd"/>
      <w:r w:rsidRPr="00942B29">
        <w:rPr>
          <w:rFonts w:ascii="Times" w:hAnsi="Times"/>
          <w:sz w:val="22"/>
          <w:szCs w:val="22"/>
        </w:rPr>
        <w:t>budget of visit and short stay)</w:t>
      </w:r>
    </w:p>
    <w:p w:rsidR="00B32FF8" w:rsidRDefault="00942B29">
      <w:pPr>
        <w:ind w:firstLine="720"/>
        <w:jc w:val="both"/>
        <w:rPr>
          <w:rFonts w:ascii="Times" w:hAnsi="Times"/>
          <w:sz w:val="22"/>
          <w:szCs w:val="22"/>
        </w:rPr>
      </w:pPr>
      <w:r w:rsidRPr="00942B29">
        <w:rPr>
          <w:rFonts w:ascii="Times" w:hAnsi="Times"/>
          <w:sz w:val="22"/>
          <w:szCs w:val="22"/>
        </w:rPr>
        <w:t>Kaeberlein letter on RLS (budget of visit and short stay)</w:t>
      </w:r>
    </w:p>
    <w:p w:rsidR="00B32FF8" w:rsidRDefault="00942B29">
      <w:pPr>
        <w:ind w:firstLine="720"/>
        <w:jc w:val="both"/>
        <w:rPr>
          <w:rFonts w:ascii="Times" w:hAnsi="Times"/>
          <w:sz w:val="22"/>
          <w:szCs w:val="22"/>
        </w:rPr>
      </w:pPr>
      <w:r w:rsidRPr="00942B29">
        <w:rPr>
          <w:rFonts w:ascii="Times" w:hAnsi="Times"/>
          <w:sz w:val="22"/>
          <w:szCs w:val="22"/>
        </w:rPr>
        <w:t>GAS support letter on R workshop</w:t>
      </w:r>
    </w:p>
    <w:p w:rsidR="00B32FF8" w:rsidRDefault="00942B29">
      <w:pPr>
        <w:ind w:firstLine="720"/>
        <w:jc w:val="both"/>
        <w:rPr>
          <w:rFonts w:ascii="Times" w:hAnsi="Times"/>
          <w:sz w:val="22"/>
          <w:szCs w:val="22"/>
        </w:rPr>
      </w:pPr>
      <w:r w:rsidRPr="00942B29">
        <w:rPr>
          <w:rFonts w:ascii="Times" w:hAnsi="Times"/>
          <w:sz w:val="22"/>
          <w:szCs w:val="22"/>
        </w:rPr>
        <w:t>Botstein letter on computing account, yeast expertise, and yeast sequencing</w:t>
      </w:r>
    </w:p>
    <w:p w:rsidR="00B32FF8" w:rsidRDefault="00942B29">
      <w:pPr>
        <w:ind w:firstLine="720"/>
        <w:jc w:val="both"/>
        <w:rPr>
          <w:rFonts w:ascii="Times" w:hAnsi="Times"/>
          <w:sz w:val="22"/>
          <w:szCs w:val="22"/>
        </w:rPr>
      </w:pPr>
      <w:proofErr w:type="gramStart"/>
      <w:r w:rsidRPr="00942B29">
        <w:rPr>
          <w:rFonts w:ascii="Times" w:hAnsi="Times"/>
          <w:sz w:val="22"/>
          <w:szCs w:val="22"/>
        </w:rPr>
        <w:t>more</w:t>
      </w:r>
      <w:proofErr w:type="gramEnd"/>
      <w:r w:rsidRPr="00942B29">
        <w:rPr>
          <w:rFonts w:ascii="Times" w:hAnsi="Times"/>
          <w:sz w:val="22"/>
          <w:szCs w:val="22"/>
        </w:rPr>
        <w:t xml:space="preserve"> </w:t>
      </w:r>
      <w:proofErr w:type="spellStart"/>
      <w:r w:rsidRPr="00942B29">
        <w:rPr>
          <w:rFonts w:ascii="Times" w:hAnsi="Times"/>
          <w:sz w:val="22"/>
          <w:szCs w:val="22"/>
        </w:rPr>
        <w:t>hosuse</w:t>
      </w:r>
      <w:proofErr w:type="spellEnd"/>
      <w:r w:rsidRPr="00942B29">
        <w:rPr>
          <w:rFonts w:ascii="Times" w:hAnsi="Times"/>
          <w:sz w:val="22"/>
          <w:szCs w:val="22"/>
        </w:rPr>
        <w:t xml:space="preserve"> support letter, CAU support letter, </w:t>
      </w:r>
    </w:p>
    <w:p w:rsidR="00B32FF8" w:rsidRDefault="00942B29">
      <w:pPr>
        <w:pStyle w:val="Heading1"/>
        <w:spacing w:before="0" w:after="0"/>
        <w:jc w:val="both"/>
        <w:rPr>
          <w:rFonts w:ascii="Times" w:hAnsi="Times" w:cs="Times New Roman"/>
          <w:b w:val="0"/>
          <w:sz w:val="22"/>
          <w:szCs w:val="22"/>
        </w:rPr>
      </w:pPr>
      <w:r w:rsidRPr="00942B29">
        <w:rPr>
          <w:rFonts w:ascii="Times" w:hAnsi="Times" w:cs="Times New Roman"/>
          <w:b w:val="0"/>
          <w:sz w:val="22"/>
          <w:szCs w:val="22"/>
        </w:rPr>
        <w:t>To do:</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bCs w:val="0"/>
          <w:sz w:val="22"/>
          <w:szCs w:val="22"/>
        </w:rPr>
        <w:t>Tech quote</w:t>
      </w:r>
      <w:r w:rsidRPr="00942B29">
        <w:rPr>
          <w:rFonts w:ascii="Times" w:hAnsi="Times"/>
          <w:b w:val="0"/>
          <w:sz w:val="22"/>
          <w:szCs w:val="22"/>
        </w:rPr>
        <w:t xml:space="preserve"> to HR</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RUI </w:t>
      </w:r>
      <w:proofErr w:type="spellStart"/>
      <w:r w:rsidRPr="00942B29">
        <w:rPr>
          <w:rFonts w:ascii="Times" w:hAnsi="Times"/>
          <w:b w:val="0"/>
          <w:sz w:val="22"/>
          <w:szCs w:val="22"/>
        </w:rPr>
        <w:t>supplment</w:t>
      </w:r>
      <w:proofErr w:type="spellEnd"/>
      <w:r w:rsidRPr="00942B29">
        <w:rPr>
          <w:rFonts w:ascii="Times" w:hAnsi="Times"/>
          <w:b w:val="0"/>
          <w:sz w:val="22"/>
          <w:szCs w:val="22"/>
        </w:rPr>
        <w:t xml:space="preserve"> is not allowed. </w:t>
      </w:r>
    </w:p>
    <w:p w:rsidR="00B32FF8" w:rsidRDefault="00942B29">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t xml:space="preserve">Metropolis fitting of </w:t>
      </w:r>
      <w:proofErr w:type="spellStart"/>
      <w:r w:rsidRPr="00942B29">
        <w:rPr>
          <w:rFonts w:ascii="Times" w:hAnsi="Times"/>
          <w:b w:val="0"/>
          <w:sz w:val="22"/>
          <w:szCs w:val="22"/>
        </w:rPr>
        <w:t>Kaeberlein’s</w:t>
      </w:r>
      <w:proofErr w:type="spellEnd"/>
      <w:r w:rsidRPr="00942B29">
        <w:rPr>
          <w:rFonts w:ascii="Times" w:hAnsi="Times"/>
          <w:b w:val="0"/>
          <w:sz w:val="22"/>
          <w:szCs w:val="22"/>
        </w:rPr>
        <w:t xml:space="preserve"> data, ask for collaboration letter</w:t>
      </w:r>
    </w:p>
    <w:p w:rsidR="00B32FF8" w:rsidRDefault="00B32FF8">
      <w:pPr>
        <w:pStyle w:val="Heading2"/>
        <w:spacing w:before="0" w:beforeAutospacing="0" w:after="0" w:afterAutospacing="0"/>
        <w:jc w:val="both"/>
        <w:rPr>
          <w:rFonts w:ascii="Times" w:hAnsi="Times"/>
          <w:b w:val="0"/>
          <w:sz w:val="22"/>
          <w:szCs w:val="22"/>
        </w:rPr>
      </w:pPr>
    </w:p>
    <w:p w:rsidR="00B32FF8" w:rsidRDefault="00942B29">
      <w:pPr>
        <w:pStyle w:val="Heading2"/>
        <w:spacing w:before="0" w:beforeAutospacing="0" w:after="0" w:afterAutospacing="0"/>
        <w:jc w:val="both"/>
        <w:rPr>
          <w:rFonts w:ascii="Times" w:hAnsi="Times"/>
          <w:b w:val="0"/>
          <w:sz w:val="22"/>
          <w:szCs w:val="22"/>
        </w:rPr>
      </w:pPr>
      <w:proofErr w:type="gramStart"/>
      <w:r w:rsidRPr="00942B29">
        <w:rPr>
          <w:rFonts w:ascii="Times" w:hAnsi="Times"/>
          <w:b w:val="0"/>
          <w:sz w:val="22"/>
          <w:szCs w:val="22"/>
        </w:rPr>
        <w:t>Microscope, pH meter, mg balance, dissection scope for micro-colony counting.</w:t>
      </w:r>
      <w:proofErr w:type="gramEnd"/>
      <w:r w:rsidRPr="00942B29">
        <w:rPr>
          <w:rFonts w:ascii="Times" w:hAnsi="Times"/>
          <w:b w:val="0"/>
          <w:sz w:val="22"/>
          <w:szCs w:val="22"/>
        </w:rPr>
        <w:t xml:space="preserve"> </w:t>
      </w:r>
    </w:p>
    <w:p w:rsidR="00B32FF8" w:rsidRDefault="00942B29">
      <w:pPr>
        <w:pStyle w:val="Heading1"/>
        <w:spacing w:before="0" w:after="0"/>
        <w:jc w:val="both"/>
        <w:rPr>
          <w:rFonts w:ascii="Times" w:hAnsi="Times" w:cs="Times New Roman"/>
          <w:b w:val="0"/>
          <w:sz w:val="22"/>
          <w:szCs w:val="22"/>
        </w:rPr>
      </w:pPr>
      <w:r w:rsidRPr="00942B29">
        <w:rPr>
          <w:rFonts w:ascii="Times" w:hAnsi="Times" w:cs="Times New Roman"/>
          <w:b w:val="0"/>
          <w:sz w:val="22"/>
          <w:szCs w:val="22"/>
        </w:rPr>
        <w:t>Key references</w:t>
      </w:r>
    </w:p>
    <w:p w:rsidR="00B32FF8" w:rsidRDefault="00942B29">
      <w:pPr>
        <w:jc w:val="both"/>
        <w:rPr>
          <w:rFonts w:ascii="Times" w:hAnsi="Times"/>
          <w:sz w:val="22"/>
          <w:szCs w:val="22"/>
        </w:rPr>
      </w:pPr>
      <w:proofErr w:type="spellStart"/>
      <w:r w:rsidRPr="00942B29">
        <w:rPr>
          <w:rFonts w:ascii="Times" w:hAnsi="Times"/>
          <w:sz w:val="22"/>
          <w:szCs w:val="22"/>
        </w:rPr>
        <w:t>Dahmi</w:t>
      </w:r>
      <w:proofErr w:type="spellEnd"/>
      <w:r w:rsidRPr="00942B29">
        <w:rPr>
          <w:rFonts w:ascii="Times" w:hAnsi="Times"/>
          <w:sz w:val="22"/>
          <w:szCs w:val="22"/>
        </w:rPr>
        <w:t xml:space="preserve"> 2011 paper </w:t>
      </w:r>
      <w:r w:rsidR="00462ABB">
        <w:rPr>
          <w:rFonts w:ascii="Times" w:hAnsi="Times"/>
          <w:sz w:val="22"/>
          <w:szCs w:val="22"/>
        </w:rPr>
        <w:t>{</w:t>
      </w:r>
      <w:proofErr w:type="spellStart"/>
      <w:r w:rsidR="00462ABB">
        <w:rPr>
          <w:rFonts w:ascii="Times" w:hAnsi="Times"/>
          <w:sz w:val="22"/>
          <w:szCs w:val="22"/>
        </w:rPr>
        <w:t>Dhami</w:t>
      </w:r>
      <w:proofErr w:type="spellEnd"/>
      <w:r w:rsidR="00462ABB">
        <w:rPr>
          <w:rFonts w:ascii="Times" w:hAnsi="Times"/>
          <w:sz w:val="22"/>
          <w:szCs w:val="22"/>
        </w:rPr>
        <w:t>, 2011 #2354}</w:t>
      </w:r>
      <w:r w:rsidRPr="00942B29">
        <w:rPr>
          <w:rFonts w:ascii="Times" w:hAnsi="Times"/>
          <w:sz w:val="22"/>
          <w:szCs w:val="22"/>
        </w:rPr>
        <w:t xml:space="preserve"> (use complex data from </w:t>
      </w:r>
      <w:r w:rsidR="00462ABB">
        <w:rPr>
          <w:rFonts w:ascii="Times" w:hAnsi="Times"/>
          <w:sz w:val="22"/>
          <w:szCs w:val="22"/>
        </w:rPr>
        <w:t>{</w:t>
      </w:r>
      <w:proofErr w:type="spellStart"/>
      <w:r w:rsidR="00462ABB">
        <w:rPr>
          <w:rFonts w:ascii="Times" w:hAnsi="Times"/>
          <w:sz w:val="22"/>
          <w:szCs w:val="22"/>
        </w:rPr>
        <w:t>Krogan</w:t>
      </w:r>
      <w:proofErr w:type="spellEnd"/>
      <w:r w:rsidR="00462ABB">
        <w:rPr>
          <w:rFonts w:ascii="Times" w:hAnsi="Times"/>
          <w:sz w:val="22"/>
          <w:szCs w:val="22"/>
        </w:rPr>
        <w:t>, 2006 #2357}</w:t>
      </w:r>
      <w:r w:rsidRPr="00942B29">
        <w:rPr>
          <w:rFonts w:ascii="Times" w:hAnsi="Times"/>
          <w:sz w:val="22"/>
          <w:szCs w:val="22"/>
        </w:rPr>
        <w:t>)</w:t>
      </w:r>
    </w:p>
    <w:p w:rsidR="00B32FF8" w:rsidRDefault="00942B29">
      <w:pPr>
        <w:jc w:val="both"/>
        <w:rPr>
          <w:rFonts w:ascii="Times" w:hAnsi="Times"/>
          <w:sz w:val="22"/>
          <w:szCs w:val="22"/>
        </w:rPr>
      </w:pPr>
      <w:proofErr w:type="spellStart"/>
      <w:r w:rsidRPr="00942B29">
        <w:rPr>
          <w:rFonts w:ascii="Times" w:hAnsi="Times"/>
          <w:sz w:val="22"/>
          <w:szCs w:val="22"/>
        </w:rPr>
        <w:t>Kaeberlein’s</w:t>
      </w:r>
      <w:proofErr w:type="spellEnd"/>
      <w:r w:rsidRPr="00942B29">
        <w:rPr>
          <w:rFonts w:ascii="Times" w:hAnsi="Times"/>
          <w:sz w:val="22"/>
          <w:szCs w:val="22"/>
        </w:rPr>
        <w:t xml:space="preserve"> 564 genes on lifespan regulation </w:t>
      </w:r>
      <w:r w:rsidR="00462ABB">
        <w:rPr>
          <w:rFonts w:ascii="Times" w:hAnsi="Times"/>
          <w:sz w:val="22"/>
          <w:szCs w:val="22"/>
        </w:rPr>
        <w:t>{Kaeberlein, 2005 #486}</w:t>
      </w:r>
    </w:p>
    <w:p w:rsidR="00B32FF8" w:rsidRDefault="00942B29">
      <w:pPr>
        <w:jc w:val="both"/>
        <w:rPr>
          <w:rFonts w:ascii="Times" w:hAnsi="Times"/>
          <w:sz w:val="22"/>
          <w:szCs w:val="22"/>
        </w:rPr>
      </w:pPr>
      <w:r w:rsidRPr="00942B29">
        <w:rPr>
          <w:rFonts w:ascii="Times" w:hAnsi="Times"/>
          <w:sz w:val="22"/>
          <w:szCs w:val="22"/>
        </w:rPr>
        <w:t xml:space="preserve">Hsp90 </w:t>
      </w:r>
    </w:p>
    <w:p w:rsidR="00B32FF8" w:rsidRDefault="00942B29">
      <w:pPr>
        <w:jc w:val="both"/>
        <w:rPr>
          <w:rFonts w:ascii="Times" w:hAnsi="Times"/>
          <w:sz w:val="22"/>
          <w:szCs w:val="22"/>
        </w:rPr>
      </w:pPr>
      <w:proofErr w:type="spellStart"/>
      <w:r w:rsidRPr="00942B29">
        <w:rPr>
          <w:rFonts w:ascii="Times" w:hAnsi="Times"/>
          <w:sz w:val="22"/>
          <w:szCs w:val="22"/>
        </w:rPr>
        <w:t>Gavrilet’s</w:t>
      </w:r>
      <w:proofErr w:type="spellEnd"/>
      <w:r w:rsidRPr="00942B29">
        <w:rPr>
          <w:rFonts w:ascii="Times" w:hAnsi="Times"/>
          <w:sz w:val="22"/>
          <w:szCs w:val="22"/>
        </w:rPr>
        <w:t xml:space="preserve"> </w:t>
      </w:r>
      <w:proofErr w:type="spellStart"/>
      <w:r w:rsidRPr="00942B29">
        <w:rPr>
          <w:rFonts w:ascii="Times" w:hAnsi="Times"/>
          <w:sz w:val="22"/>
          <w:szCs w:val="22"/>
        </w:rPr>
        <w:t>realibity</w:t>
      </w:r>
      <w:proofErr w:type="spellEnd"/>
      <w:r w:rsidRPr="00942B29">
        <w:rPr>
          <w:rFonts w:ascii="Times" w:hAnsi="Times"/>
          <w:sz w:val="22"/>
          <w:szCs w:val="22"/>
        </w:rPr>
        <w:t xml:space="preserve"> model</w:t>
      </w:r>
    </w:p>
    <w:p w:rsidR="00B32FF8" w:rsidRDefault="00942B29">
      <w:pPr>
        <w:jc w:val="both"/>
        <w:rPr>
          <w:rFonts w:ascii="Times" w:hAnsi="Times"/>
          <w:sz w:val="22"/>
          <w:szCs w:val="22"/>
        </w:rPr>
      </w:pPr>
      <w:proofErr w:type="spellStart"/>
      <w:r w:rsidRPr="00942B29">
        <w:rPr>
          <w:rFonts w:ascii="Times" w:hAnsi="Times"/>
          <w:sz w:val="22"/>
          <w:szCs w:val="22"/>
        </w:rPr>
        <w:t>Flatt’s</w:t>
      </w:r>
      <w:proofErr w:type="spellEnd"/>
      <w:r w:rsidRPr="00942B29">
        <w:rPr>
          <w:rFonts w:ascii="Times" w:hAnsi="Times"/>
          <w:sz w:val="22"/>
          <w:szCs w:val="22"/>
        </w:rPr>
        <w:t xml:space="preserve"> robustness review, </w:t>
      </w:r>
      <w:proofErr w:type="spellStart"/>
      <w:r w:rsidRPr="00942B29">
        <w:rPr>
          <w:rFonts w:ascii="Times" w:hAnsi="Times"/>
          <w:sz w:val="22"/>
          <w:szCs w:val="22"/>
        </w:rPr>
        <w:t>Jonna</w:t>
      </w:r>
      <w:proofErr w:type="spellEnd"/>
      <w:r w:rsidRPr="00942B29">
        <w:rPr>
          <w:rFonts w:ascii="Times" w:hAnsi="Times"/>
          <w:sz w:val="22"/>
          <w:szCs w:val="22"/>
        </w:rPr>
        <w:t xml:space="preserve"> </w:t>
      </w:r>
      <w:proofErr w:type="spellStart"/>
      <w:r w:rsidRPr="00942B29">
        <w:rPr>
          <w:rFonts w:ascii="Times" w:hAnsi="Times"/>
          <w:sz w:val="22"/>
          <w:szCs w:val="22"/>
        </w:rPr>
        <w:t>Masel’s</w:t>
      </w:r>
      <w:proofErr w:type="spellEnd"/>
      <w:r w:rsidRPr="00942B29">
        <w:rPr>
          <w:rFonts w:ascii="Times" w:hAnsi="Times"/>
          <w:sz w:val="22"/>
          <w:szCs w:val="22"/>
        </w:rPr>
        <w:t xml:space="preserve"> review on robustness</w:t>
      </w:r>
    </w:p>
    <w:p w:rsidR="00B32FF8" w:rsidRDefault="00942B29">
      <w:pPr>
        <w:jc w:val="both"/>
        <w:rPr>
          <w:rFonts w:ascii="Times" w:hAnsi="Times"/>
          <w:sz w:val="22"/>
          <w:szCs w:val="22"/>
        </w:rPr>
      </w:pPr>
      <w:proofErr w:type="spellStart"/>
      <w:r w:rsidRPr="00942B29">
        <w:rPr>
          <w:rFonts w:ascii="Times" w:hAnsi="Times"/>
          <w:sz w:val="22"/>
          <w:szCs w:val="22"/>
        </w:rPr>
        <w:t>Pleiotropic</w:t>
      </w:r>
      <w:proofErr w:type="spellEnd"/>
      <w:r w:rsidRPr="00942B29">
        <w:rPr>
          <w:rFonts w:ascii="Times" w:hAnsi="Times"/>
          <w:sz w:val="22"/>
          <w:szCs w:val="22"/>
        </w:rPr>
        <w:t xml:space="preserve"> theory of aging</w:t>
      </w:r>
    </w:p>
    <w:p w:rsidR="00B32FF8" w:rsidRDefault="00942B29">
      <w:pPr>
        <w:jc w:val="both"/>
        <w:rPr>
          <w:rFonts w:ascii="Times" w:hAnsi="Times"/>
          <w:sz w:val="22"/>
          <w:szCs w:val="22"/>
        </w:rPr>
      </w:pPr>
      <w:proofErr w:type="spellStart"/>
      <w:r w:rsidRPr="00942B29">
        <w:rPr>
          <w:rFonts w:ascii="Times" w:hAnsi="Times"/>
          <w:sz w:val="22"/>
          <w:szCs w:val="22"/>
        </w:rPr>
        <w:t>Laun</w:t>
      </w:r>
      <w:proofErr w:type="spellEnd"/>
      <w:r w:rsidRPr="00942B29">
        <w:rPr>
          <w:rFonts w:ascii="Times" w:hAnsi="Times"/>
          <w:sz w:val="22"/>
          <w:szCs w:val="22"/>
        </w:rPr>
        <w:t xml:space="preserve"> review paper on ROS</w:t>
      </w:r>
    </w:p>
    <w:p w:rsidR="00B32FF8" w:rsidRDefault="00942B29">
      <w:pPr>
        <w:jc w:val="both"/>
        <w:rPr>
          <w:rFonts w:ascii="Times" w:hAnsi="Times"/>
          <w:sz w:val="22"/>
          <w:szCs w:val="22"/>
        </w:rPr>
      </w:pPr>
      <w:proofErr w:type="gramStart"/>
      <w:r w:rsidRPr="00942B29">
        <w:rPr>
          <w:rFonts w:ascii="Times" w:hAnsi="Times"/>
          <w:sz w:val="22"/>
          <w:szCs w:val="22"/>
        </w:rPr>
        <w:t>Landry paper.</w:t>
      </w:r>
      <w:proofErr w:type="gramEnd"/>
      <w:r w:rsidRPr="00942B29">
        <w:rPr>
          <w:rFonts w:ascii="Times" w:hAnsi="Times"/>
          <w:sz w:val="22"/>
          <w:szCs w:val="22"/>
        </w:rPr>
        <w:t xml:space="preserve"> Yeast as </w:t>
      </w:r>
      <w:proofErr w:type="gramStart"/>
      <w:r w:rsidRPr="00942B29">
        <w:rPr>
          <w:rFonts w:ascii="Times" w:hAnsi="Times"/>
          <w:sz w:val="22"/>
          <w:szCs w:val="22"/>
        </w:rPr>
        <w:t>a</w:t>
      </w:r>
      <w:proofErr w:type="gramEnd"/>
      <w:r w:rsidRPr="00942B29">
        <w:rPr>
          <w:rFonts w:ascii="Times" w:hAnsi="Times"/>
          <w:sz w:val="22"/>
          <w:szCs w:val="22"/>
        </w:rPr>
        <w:t xml:space="preserve"> ecology (statistics paper)</w:t>
      </w:r>
    </w:p>
    <w:p w:rsidR="00B32FF8" w:rsidRDefault="00942B29">
      <w:pPr>
        <w:jc w:val="both"/>
        <w:rPr>
          <w:rFonts w:ascii="Times" w:hAnsi="Times"/>
          <w:sz w:val="22"/>
          <w:szCs w:val="22"/>
        </w:rPr>
      </w:pPr>
      <w:r w:rsidRPr="00942B29">
        <w:rPr>
          <w:rFonts w:ascii="Times" w:hAnsi="Times"/>
          <w:sz w:val="22"/>
          <w:szCs w:val="22"/>
        </w:rPr>
        <w:lastRenderedPageBreak/>
        <w:t xml:space="preserve">Oxidative stress in wine yeast </w:t>
      </w:r>
      <w:r w:rsidR="00462ABB">
        <w:rPr>
          <w:rFonts w:ascii="Times" w:hAnsi="Times"/>
          <w:sz w:val="22"/>
          <w:szCs w:val="22"/>
        </w:rPr>
        <w:t>{Orozco, 2012 #2373}</w:t>
      </w:r>
    </w:p>
    <w:p w:rsidR="00B32FF8" w:rsidRDefault="00942B29">
      <w:pPr>
        <w:jc w:val="both"/>
        <w:rPr>
          <w:rFonts w:ascii="Times" w:hAnsi="Times"/>
          <w:sz w:val="22"/>
          <w:szCs w:val="22"/>
        </w:rPr>
      </w:pPr>
      <w:r w:rsidRPr="00942B29">
        <w:rPr>
          <w:rFonts w:ascii="Times" w:hAnsi="Times"/>
          <w:sz w:val="22"/>
          <w:szCs w:val="22"/>
        </w:rPr>
        <w:t xml:space="preserve">Ty1 element is associated with increased LOH in chronological aging </w:t>
      </w:r>
      <w:r w:rsidR="00462ABB">
        <w:rPr>
          <w:rFonts w:ascii="Times" w:hAnsi="Times"/>
          <w:sz w:val="22"/>
          <w:szCs w:val="22"/>
        </w:rPr>
        <w:t>{Maxwell, 2011 #2377}</w:t>
      </w:r>
      <w:r w:rsidRPr="00942B29">
        <w:rPr>
          <w:rFonts w:ascii="Times" w:hAnsi="Times"/>
          <w:sz w:val="22"/>
          <w:szCs w:val="22"/>
        </w:rPr>
        <w:t xml:space="preserve">. </w:t>
      </w:r>
    </w:p>
    <w:p w:rsidR="00B32FF8" w:rsidRDefault="00942B29">
      <w:pPr>
        <w:jc w:val="both"/>
        <w:rPr>
          <w:rFonts w:ascii="Times" w:hAnsi="Times"/>
          <w:sz w:val="22"/>
          <w:szCs w:val="22"/>
        </w:rPr>
      </w:pPr>
      <w:proofErr w:type="spellStart"/>
      <w:r w:rsidRPr="00942B29">
        <w:rPr>
          <w:rFonts w:ascii="Times" w:hAnsi="Times"/>
          <w:sz w:val="22"/>
          <w:szCs w:val="22"/>
        </w:rPr>
        <w:t>Seringhaus</w:t>
      </w:r>
      <w:proofErr w:type="spellEnd"/>
      <w:r w:rsidRPr="00942B29">
        <w:rPr>
          <w:rFonts w:ascii="Times" w:hAnsi="Times"/>
          <w:sz w:val="22"/>
          <w:szCs w:val="22"/>
        </w:rPr>
        <w:t xml:space="preserve">, Gerstein, Bayesian prediction of essential genes, 2006 </w:t>
      </w:r>
      <w:r w:rsidR="00462ABB">
        <w:rPr>
          <w:rFonts w:ascii="Times" w:hAnsi="Times"/>
          <w:sz w:val="22"/>
          <w:szCs w:val="22"/>
        </w:rPr>
        <w:t>{</w:t>
      </w:r>
      <w:proofErr w:type="spellStart"/>
      <w:r w:rsidR="00462ABB">
        <w:rPr>
          <w:rFonts w:ascii="Times" w:hAnsi="Times"/>
          <w:sz w:val="22"/>
          <w:szCs w:val="22"/>
        </w:rPr>
        <w:t>Seringhaus</w:t>
      </w:r>
      <w:proofErr w:type="spellEnd"/>
      <w:r w:rsidR="00462ABB">
        <w:rPr>
          <w:rFonts w:ascii="Times" w:hAnsi="Times"/>
          <w:sz w:val="22"/>
          <w:szCs w:val="22"/>
        </w:rPr>
        <w:t>, 2006 #2379}</w:t>
      </w:r>
      <w:r w:rsidRPr="00942B29">
        <w:rPr>
          <w:rFonts w:ascii="Times" w:hAnsi="Times"/>
          <w:sz w:val="22"/>
          <w:szCs w:val="22"/>
        </w:rPr>
        <w:t xml:space="preserve"> </w:t>
      </w:r>
    </w:p>
    <w:p w:rsidR="00B32FF8" w:rsidRDefault="00942B29">
      <w:pPr>
        <w:jc w:val="both"/>
        <w:rPr>
          <w:rFonts w:ascii="Times" w:hAnsi="Times"/>
          <w:sz w:val="22"/>
          <w:szCs w:val="22"/>
        </w:rPr>
      </w:pPr>
      <w:r w:rsidRPr="00942B29">
        <w:rPr>
          <w:rFonts w:ascii="Times" w:hAnsi="Times"/>
          <w:sz w:val="22"/>
          <w:szCs w:val="22"/>
        </w:rPr>
        <w:t xml:space="preserve">Computing has changed biology – biology education must catch up mathematical biology </w:t>
      </w:r>
      <w:proofErr w:type="spellStart"/>
      <w:r w:rsidRPr="00942B29">
        <w:rPr>
          <w:rFonts w:ascii="Times" w:hAnsi="Times"/>
          <w:sz w:val="22"/>
          <w:szCs w:val="22"/>
        </w:rPr>
        <w:t>educaiton</w:t>
      </w:r>
      <w:proofErr w:type="spellEnd"/>
      <w:r w:rsidRPr="00942B29">
        <w:rPr>
          <w:rFonts w:ascii="Times" w:hAnsi="Times"/>
          <w:sz w:val="22"/>
          <w:szCs w:val="22"/>
        </w:rPr>
        <w:t xml:space="preserve"> </w:t>
      </w:r>
      <w:r w:rsidR="00462ABB">
        <w:rPr>
          <w:rFonts w:ascii="Times" w:hAnsi="Times"/>
          <w:sz w:val="22"/>
          <w:szCs w:val="22"/>
        </w:rPr>
        <w:t>{</w:t>
      </w:r>
      <w:proofErr w:type="spellStart"/>
      <w:r w:rsidR="00462ABB">
        <w:rPr>
          <w:rFonts w:ascii="Times" w:hAnsi="Times"/>
          <w:sz w:val="22"/>
          <w:szCs w:val="22"/>
        </w:rPr>
        <w:t>Pevzner</w:t>
      </w:r>
      <w:proofErr w:type="spellEnd"/>
      <w:r w:rsidR="00462ABB">
        <w:rPr>
          <w:rFonts w:ascii="Times" w:hAnsi="Times"/>
          <w:sz w:val="22"/>
          <w:szCs w:val="22"/>
        </w:rPr>
        <w:t>, 2009 #2382}</w:t>
      </w:r>
    </w:p>
    <w:p w:rsidR="00B32FF8" w:rsidRDefault="00942B29">
      <w:pPr>
        <w:jc w:val="both"/>
        <w:rPr>
          <w:rFonts w:ascii="Times" w:hAnsi="Times"/>
          <w:sz w:val="22"/>
          <w:szCs w:val="22"/>
        </w:rPr>
      </w:pPr>
      <w:r w:rsidRPr="00942B29">
        <w:rPr>
          <w:rFonts w:ascii="Times" w:hAnsi="Times"/>
          <w:sz w:val="22"/>
          <w:szCs w:val="22"/>
        </w:rPr>
        <w:t xml:space="preserve">Essential mathematical biology, by Nicholas F Britton Physics today, 2010 </w:t>
      </w:r>
    </w:p>
    <w:p w:rsidR="00B32FF8" w:rsidRDefault="00942B29">
      <w:pPr>
        <w:jc w:val="both"/>
        <w:rPr>
          <w:rFonts w:ascii="Times" w:hAnsi="Times"/>
          <w:sz w:val="22"/>
          <w:szCs w:val="22"/>
        </w:rPr>
      </w:pPr>
      <w:r w:rsidRPr="00942B29">
        <w:rPr>
          <w:rFonts w:ascii="Times" w:hAnsi="Times"/>
          <w:sz w:val="22"/>
          <w:szCs w:val="22"/>
        </w:rPr>
        <w:t xml:space="preserve">Mathematical biology education </w:t>
      </w:r>
      <w:r w:rsidR="00462ABB">
        <w:rPr>
          <w:rFonts w:ascii="Times" w:hAnsi="Times"/>
          <w:sz w:val="22"/>
          <w:szCs w:val="22"/>
        </w:rPr>
        <w:t>{</w:t>
      </w:r>
      <w:proofErr w:type="spellStart"/>
      <w:r w:rsidR="00462ABB">
        <w:rPr>
          <w:rFonts w:ascii="Times" w:hAnsi="Times"/>
          <w:sz w:val="22"/>
          <w:szCs w:val="22"/>
        </w:rPr>
        <w:t>Robeva</w:t>
      </w:r>
      <w:proofErr w:type="spellEnd"/>
      <w:r w:rsidR="00462ABB">
        <w:rPr>
          <w:rFonts w:ascii="Times" w:hAnsi="Times"/>
          <w:sz w:val="22"/>
          <w:szCs w:val="22"/>
        </w:rPr>
        <w:t>, 2010 #2384</w:t>
      </w:r>
      <w:proofErr w:type="gramStart"/>
      <w:r w:rsidR="00462ABB">
        <w:rPr>
          <w:rFonts w:ascii="Times" w:hAnsi="Times"/>
          <w:sz w:val="22"/>
          <w:szCs w:val="22"/>
        </w:rPr>
        <w:t>;Robeva</w:t>
      </w:r>
      <w:proofErr w:type="gramEnd"/>
      <w:r w:rsidR="00462ABB">
        <w:rPr>
          <w:rFonts w:ascii="Times" w:hAnsi="Times"/>
          <w:sz w:val="22"/>
          <w:szCs w:val="22"/>
        </w:rPr>
        <w:t>, 2009 #2385}</w:t>
      </w:r>
    </w:p>
    <w:p w:rsidR="00B32FF8" w:rsidRDefault="00942B29">
      <w:pPr>
        <w:jc w:val="both"/>
        <w:rPr>
          <w:rFonts w:ascii="Times" w:hAnsi="Times"/>
          <w:sz w:val="22"/>
          <w:szCs w:val="22"/>
        </w:rPr>
      </w:pPr>
      <w:r w:rsidRPr="00942B29">
        <w:rPr>
          <w:rFonts w:ascii="Times" w:hAnsi="Times"/>
          <w:sz w:val="22"/>
          <w:szCs w:val="22"/>
        </w:rPr>
        <w:t xml:space="preserve">Why is math biology so hard? Math biology is often perfect for undergraduate research </w:t>
      </w:r>
      <w:proofErr w:type="gramStart"/>
      <w:r w:rsidRPr="00942B29">
        <w:rPr>
          <w:rFonts w:ascii="Times" w:hAnsi="Times"/>
          <w:sz w:val="22"/>
          <w:szCs w:val="22"/>
        </w:rPr>
        <w:t>projects</w:t>
      </w:r>
      <w:r w:rsidR="00462ABB">
        <w:rPr>
          <w:rFonts w:ascii="Times" w:hAnsi="Times"/>
          <w:sz w:val="22"/>
          <w:szCs w:val="22"/>
        </w:rPr>
        <w:t>{</w:t>
      </w:r>
      <w:proofErr w:type="gramEnd"/>
      <w:r w:rsidR="00462ABB">
        <w:rPr>
          <w:rFonts w:ascii="Times" w:hAnsi="Times"/>
          <w:sz w:val="22"/>
          <w:szCs w:val="22"/>
        </w:rPr>
        <w:t>Reed, 2004 #2387}</w:t>
      </w:r>
    </w:p>
    <w:p w:rsidR="00B32FF8" w:rsidRDefault="00942B29">
      <w:pPr>
        <w:jc w:val="both"/>
        <w:rPr>
          <w:rFonts w:ascii="Times" w:hAnsi="Times"/>
          <w:sz w:val="22"/>
          <w:szCs w:val="22"/>
        </w:rPr>
      </w:pPr>
      <w:r w:rsidRPr="00942B29">
        <w:rPr>
          <w:rFonts w:ascii="Times" w:hAnsi="Times"/>
          <w:sz w:val="22"/>
          <w:szCs w:val="22"/>
        </w:rPr>
        <w:t xml:space="preserve">Education for a </w:t>
      </w:r>
      <w:proofErr w:type="spellStart"/>
      <w:r w:rsidRPr="00942B29">
        <w:rPr>
          <w:rFonts w:ascii="Times" w:hAnsi="Times"/>
          <w:sz w:val="22"/>
          <w:szCs w:val="22"/>
        </w:rPr>
        <w:t>biocomplex</w:t>
      </w:r>
      <w:proofErr w:type="spellEnd"/>
      <w:r w:rsidRPr="00942B29">
        <w:rPr>
          <w:rFonts w:ascii="Times" w:hAnsi="Times"/>
          <w:sz w:val="22"/>
          <w:szCs w:val="22"/>
        </w:rPr>
        <w:t xml:space="preserve"> future </w:t>
      </w:r>
      <w:r w:rsidR="00462ABB">
        <w:rPr>
          <w:rFonts w:ascii="Times" w:hAnsi="Times"/>
          <w:sz w:val="22"/>
          <w:szCs w:val="22"/>
        </w:rPr>
        <w:t>{Gross, 2000 #2388}</w:t>
      </w:r>
      <w:r w:rsidRPr="00942B29">
        <w:rPr>
          <w:rFonts w:ascii="Times" w:hAnsi="Times"/>
          <w:sz w:val="22"/>
          <w:szCs w:val="22"/>
        </w:rPr>
        <w:t xml:space="preserve">, finding a </w:t>
      </w:r>
      <w:proofErr w:type="spellStart"/>
      <w:r w:rsidRPr="00942B29">
        <w:rPr>
          <w:rFonts w:ascii="Times" w:hAnsi="Times"/>
          <w:sz w:val="22"/>
          <w:szCs w:val="22"/>
        </w:rPr>
        <w:t>blance</w:t>
      </w:r>
      <w:proofErr w:type="spellEnd"/>
      <w:r w:rsidRPr="00942B29">
        <w:rPr>
          <w:rFonts w:ascii="Times" w:hAnsi="Times"/>
          <w:sz w:val="22"/>
          <w:szCs w:val="22"/>
        </w:rPr>
        <w:t xml:space="preserve">, </w:t>
      </w:r>
      <w:r w:rsidR="00462ABB">
        <w:rPr>
          <w:rFonts w:ascii="Times" w:hAnsi="Times"/>
          <w:sz w:val="22"/>
          <w:szCs w:val="22"/>
        </w:rPr>
        <w:t>{Gross, 2004 #2391}</w:t>
      </w:r>
    </w:p>
    <w:p w:rsidR="00B32FF8" w:rsidRDefault="00B32FF8">
      <w:pPr>
        <w:jc w:val="both"/>
        <w:rPr>
          <w:rFonts w:ascii="Times" w:hAnsi="Times"/>
          <w:sz w:val="22"/>
          <w:szCs w:val="22"/>
        </w:rPr>
      </w:pPr>
    </w:p>
    <w:p w:rsidR="00B32FF8" w:rsidRDefault="00B32FF8">
      <w:pPr>
        <w:pStyle w:val="Heading2"/>
        <w:spacing w:before="0" w:beforeAutospacing="0" w:after="0" w:afterAutospacing="0"/>
        <w:jc w:val="both"/>
        <w:rPr>
          <w:rFonts w:ascii="Times" w:hAnsi="Times"/>
          <w:b w:val="0"/>
          <w:sz w:val="22"/>
          <w:szCs w:val="22"/>
        </w:rPr>
      </w:pPr>
    </w:p>
    <w:p w:rsidR="00B32FF8" w:rsidRDefault="00B65D68">
      <w:pPr>
        <w:pStyle w:val="Heading2"/>
        <w:spacing w:before="0" w:beforeAutospacing="0" w:after="0" w:afterAutospacing="0"/>
        <w:ind w:hanging="720"/>
        <w:jc w:val="both"/>
        <w:rPr>
          <w:rFonts w:ascii="Times" w:hAnsi="Times"/>
          <w:b w:val="0"/>
          <w:noProof/>
          <w:sz w:val="22"/>
          <w:szCs w:val="22"/>
        </w:rPr>
      </w:pPr>
      <w:r w:rsidRPr="00942B29">
        <w:rPr>
          <w:rFonts w:ascii="Times" w:hAnsi="Times"/>
          <w:b w:val="0"/>
          <w:sz w:val="22"/>
          <w:szCs w:val="22"/>
        </w:rPr>
        <w:fldChar w:fldCharType="begin"/>
      </w:r>
      <w:r w:rsidR="00942B29" w:rsidRPr="00942B29">
        <w:rPr>
          <w:rFonts w:ascii="Times" w:hAnsi="Times"/>
          <w:b w:val="0"/>
          <w:sz w:val="22"/>
          <w:szCs w:val="22"/>
        </w:rPr>
        <w:instrText xml:space="preserve">EN.REFLIST </w:instrText>
      </w:r>
      <w:r w:rsidRPr="00942B29">
        <w:rPr>
          <w:rFonts w:ascii="Times" w:hAnsi="Times"/>
          <w:b w:val="0"/>
          <w:sz w:val="22"/>
          <w:szCs w:val="22"/>
        </w:rPr>
        <w:fldChar w:fldCharType="separate"/>
      </w:r>
      <w:r w:rsidR="00942B29" w:rsidRPr="00942B29">
        <w:rPr>
          <w:rFonts w:ascii="Times" w:hAnsi="Times"/>
          <w:b w:val="0"/>
          <w:noProof/>
          <w:sz w:val="22"/>
          <w:szCs w:val="22"/>
        </w:rPr>
        <w:t>1.</w:t>
      </w:r>
      <w:r w:rsidR="00942B29" w:rsidRPr="00942B29">
        <w:rPr>
          <w:rFonts w:ascii="Times" w:hAnsi="Times"/>
          <w:b w:val="0"/>
          <w:noProof/>
          <w:sz w:val="22"/>
          <w:szCs w:val="22"/>
        </w:rPr>
        <w:tab/>
        <w:t xml:space="preserve">Qin, H. (2009). Teaching computational thinking through bioinformatics to biology students. </w:t>
      </w:r>
      <w:r w:rsidR="00942B29" w:rsidRPr="00942B29">
        <w:rPr>
          <w:rFonts w:ascii="Times" w:hAnsi="Times"/>
          <w:b w:val="0"/>
          <w:i/>
          <w:noProof/>
          <w:sz w:val="22"/>
          <w:szCs w:val="22"/>
        </w:rPr>
        <w:t>Proceedings of the 40th ACM technical symposium on computer science education</w:t>
      </w:r>
      <w:r w:rsidR="00942B29" w:rsidRPr="00942B29">
        <w:rPr>
          <w:rFonts w:ascii="Times" w:hAnsi="Times"/>
          <w:b w:val="0"/>
          <w:noProof/>
          <w:sz w:val="22"/>
          <w:szCs w:val="22"/>
        </w:rPr>
        <w:t>, 188-191.</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w:t>
      </w:r>
      <w:r w:rsidRPr="00942B29">
        <w:rPr>
          <w:rFonts w:ascii="Times" w:hAnsi="Times"/>
          <w:b w:val="0"/>
          <w:noProof/>
          <w:sz w:val="22"/>
          <w:szCs w:val="22"/>
        </w:rPr>
        <w:tab/>
        <w:t xml:space="preserve">Guo, Z., Adomas, A. B., Jackson, E. D., Qin, H. &amp; Townsend, J. P. (2011). SIR2 and other genes are abundantly expressed in long-lived natural segregants for replicative aging of the budding yeast Saccharomyces cerevisiae. </w:t>
      </w:r>
      <w:r w:rsidRPr="00942B29">
        <w:rPr>
          <w:rFonts w:ascii="Times" w:hAnsi="Times"/>
          <w:b w:val="0"/>
          <w:i/>
          <w:noProof/>
          <w:sz w:val="22"/>
          <w:szCs w:val="22"/>
        </w:rPr>
        <w:t>FEMS Yeast Res</w:t>
      </w:r>
      <w:r w:rsidRPr="00942B29">
        <w:rPr>
          <w:rFonts w:ascii="Times" w:hAnsi="Times"/>
          <w:b w:val="0"/>
          <w:noProof/>
          <w:sz w:val="22"/>
          <w:szCs w:val="22"/>
        </w:rPr>
        <w:t xml:space="preserve"> 11, 345-55.</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3.</w:t>
      </w:r>
      <w:r w:rsidRPr="00942B29">
        <w:rPr>
          <w:rFonts w:ascii="Times" w:hAnsi="Times"/>
          <w:b w:val="0"/>
          <w:noProof/>
          <w:sz w:val="22"/>
          <w:szCs w:val="22"/>
        </w:rPr>
        <w:tab/>
        <w:t xml:space="preserve">Finkelstein, M. &amp; Vaupel, J. W. (2006). The relative tail of longevity and the mean remaining lifetime. </w:t>
      </w:r>
      <w:r w:rsidRPr="00942B29">
        <w:rPr>
          <w:rFonts w:ascii="Times" w:hAnsi="Times"/>
          <w:b w:val="0"/>
          <w:i/>
          <w:noProof/>
          <w:sz w:val="22"/>
          <w:szCs w:val="22"/>
        </w:rPr>
        <w:t>DEMOGRAPHIC RESEARCH</w:t>
      </w:r>
      <w:r w:rsidRPr="00942B29">
        <w:rPr>
          <w:rFonts w:ascii="Times" w:hAnsi="Times"/>
          <w:b w:val="0"/>
          <w:noProof/>
          <w:sz w:val="22"/>
          <w:szCs w:val="22"/>
        </w:rPr>
        <w:t xml:space="preserve"> 14, 111-138.</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4.</w:t>
      </w:r>
      <w:r w:rsidRPr="00942B29">
        <w:rPr>
          <w:rFonts w:ascii="Times" w:hAnsi="Times"/>
          <w:b w:val="0"/>
          <w:noProof/>
          <w:sz w:val="22"/>
          <w:szCs w:val="22"/>
        </w:rPr>
        <w:tab/>
        <w:t xml:space="preserve">Kwan, E. X., Foss, E., Kruglyak, L. &amp; Bedalov, A. (2011). Natural polymorphism in BUL2 links cellular amino acid availability with chronological aging and telomere maintenance in yeast. </w:t>
      </w:r>
      <w:r w:rsidRPr="00942B29">
        <w:rPr>
          <w:rFonts w:ascii="Times" w:hAnsi="Times"/>
          <w:b w:val="0"/>
          <w:i/>
          <w:noProof/>
          <w:sz w:val="22"/>
          <w:szCs w:val="22"/>
        </w:rPr>
        <w:t>PLoS Genet</w:t>
      </w:r>
      <w:r w:rsidRPr="00942B29">
        <w:rPr>
          <w:rFonts w:ascii="Times" w:hAnsi="Times"/>
          <w:b w:val="0"/>
          <w:noProof/>
          <w:sz w:val="22"/>
          <w:szCs w:val="22"/>
        </w:rPr>
        <w:t xml:space="preserve"> 7, e1002250.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5.</w:t>
      </w:r>
      <w:r w:rsidRPr="00942B29">
        <w:rPr>
          <w:rFonts w:ascii="Times" w:hAnsi="Times"/>
          <w:b w:val="0"/>
          <w:noProof/>
          <w:sz w:val="22"/>
          <w:szCs w:val="22"/>
        </w:rPr>
        <w:tab/>
        <w:t xml:space="preserve">Proulx, S. R., Nuzhdin, S. &amp; Promislow, D. E. (2007). Direct selection on genetic robustness revealed in the yeast transcriptome. </w:t>
      </w:r>
      <w:r w:rsidRPr="00942B29">
        <w:rPr>
          <w:rFonts w:ascii="Times" w:hAnsi="Times"/>
          <w:b w:val="0"/>
          <w:i/>
          <w:noProof/>
          <w:sz w:val="22"/>
          <w:szCs w:val="22"/>
        </w:rPr>
        <w:t>PLoS One</w:t>
      </w:r>
      <w:r w:rsidRPr="00942B29">
        <w:rPr>
          <w:rFonts w:ascii="Times" w:hAnsi="Times"/>
          <w:b w:val="0"/>
          <w:noProof/>
          <w:sz w:val="22"/>
          <w:szCs w:val="22"/>
        </w:rPr>
        <w:t xml:space="preserve"> 2, e911.</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6.</w:t>
      </w:r>
      <w:r w:rsidRPr="00942B29">
        <w:rPr>
          <w:rFonts w:ascii="Times" w:hAnsi="Times"/>
          <w:b w:val="0"/>
          <w:noProof/>
          <w:sz w:val="22"/>
          <w:szCs w:val="22"/>
        </w:rPr>
        <w:tab/>
        <w:t xml:space="preserve">Hermisson, J. &amp; Wagner, G. P. (2004). The population genetic theory of hidden variation and genetic robustness. </w:t>
      </w:r>
      <w:r w:rsidRPr="00942B29">
        <w:rPr>
          <w:rFonts w:ascii="Times" w:hAnsi="Times"/>
          <w:b w:val="0"/>
          <w:i/>
          <w:noProof/>
          <w:sz w:val="22"/>
          <w:szCs w:val="22"/>
        </w:rPr>
        <w:t>Genetics</w:t>
      </w:r>
      <w:r w:rsidRPr="00942B29">
        <w:rPr>
          <w:rFonts w:ascii="Times" w:hAnsi="Times"/>
          <w:b w:val="0"/>
          <w:noProof/>
          <w:sz w:val="22"/>
          <w:szCs w:val="22"/>
        </w:rPr>
        <w:t xml:space="preserve"> 168, 2271-84.</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7.</w:t>
      </w:r>
      <w:r w:rsidRPr="00942B29">
        <w:rPr>
          <w:rFonts w:ascii="Times" w:hAnsi="Times"/>
          <w:b w:val="0"/>
          <w:noProof/>
          <w:sz w:val="22"/>
          <w:szCs w:val="22"/>
        </w:rPr>
        <w:tab/>
        <w:t xml:space="preserve">de Visser, J. A., Hermisson, J., Wagner, G. P., Ancel Meyers, L., Bagheri-Chaichian, H., Blanchard, J. L., Chao, L., Cheverud, J. M., Elena, S. F., Fontana, W., Gibson, G., Hansen, T. F., Krakauer, D., Lewontin, R. C., Ofria, C., Rice, S. H., von Dassow, G., Wagner, A. &amp; Whitlock, M. C. (2003). Perspective: Evolution and detection of genetic robustness. </w:t>
      </w:r>
      <w:r w:rsidRPr="00942B29">
        <w:rPr>
          <w:rFonts w:ascii="Times" w:hAnsi="Times"/>
          <w:b w:val="0"/>
          <w:i/>
          <w:noProof/>
          <w:sz w:val="22"/>
          <w:szCs w:val="22"/>
        </w:rPr>
        <w:t>Evolution</w:t>
      </w:r>
      <w:r w:rsidRPr="00942B29">
        <w:rPr>
          <w:rFonts w:ascii="Times" w:hAnsi="Times"/>
          <w:b w:val="0"/>
          <w:noProof/>
          <w:sz w:val="22"/>
          <w:szCs w:val="22"/>
        </w:rPr>
        <w:t xml:space="preserve"> 57, 1959-72.</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8.</w:t>
      </w:r>
      <w:r w:rsidRPr="00942B29">
        <w:rPr>
          <w:rFonts w:ascii="Times" w:hAnsi="Times"/>
          <w:b w:val="0"/>
          <w:noProof/>
          <w:sz w:val="22"/>
          <w:szCs w:val="22"/>
        </w:rPr>
        <w:tab/>
        <w:t xml:space="preserve">Blagosklonny, M. V. (2011). Cell cycle arrest is not senescence. </w:t>
      </w:r>
      <w:r w:rsidRPr="00942B29">
        <w:rPr>
          <w:rFonts w:ascii="Times" w:hAnsi="Times"/>
          <w:b w:val="0"/>
          <w:i/>
          <w:noProof/>
          <w:sz w:val="22"/>
          <w:szCs w:val="22"/>
        </w:rPr>
        <w:t>Aging (Albany NY)</w:t>
      </w:r>
      <w:r w:rsidRPr="00942B29">
        <w:rPr>
          <w:rFonts w:ascii="Times" w:hAnsi="Times"/>
          <w:b w:val="0"/>
          <w:noProof/>
          <w:sz w:val="22"/>
          <w:szCs w:val="22"/>
        </w:rPr>
        <w:t xml:space="preserve"> 3, 94-101.</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9.</w:t>
      </w:r>
      <w:r w:rsidRPr="00942B29">
        <w:rPr>
          <w:rFonts w:ascii="Times" w:hAnsi="Times"/>
          <w:b w:val="0"/>
          <w:noProof/>
          <w:sz w:val="22"/>
          <w:szCs w:val="22"/>
        </w:rPr>
        <w:tab/>
        <w:t xml:space="preserve">Silander, O. K., Nikolic, N., Zaslaver, A., Bren, A., Kikoin, I., Alon, U. &amp; Ackermann, M. (2012). A genome-wide analysis of promoter-mediated phenotypic noise in Escherichia coli. </w:t>
      </w:r>
      <w:r w:rsidRPr="00942B29">
        <w:rPr>
          <w:rFonts w:ascii="Times" w:hAnsi="Times"/>
          <w:b w:val="0"/>
          <w:i/>
          <w:noProof/>
          <w:sz w:val="22"/>
          <w:szCs w:val="22"/>
        </w:rPr>
        <w:t>PLoS Genet</w:t>
      </w:r>
      <w:r w:rsidRPr="00942B29">
        <w:rPr>
          <w:rFonts w:ascii="Times" w:hAnsi="Times"/>
          <w:b w:val="0"/>
          <w:noProof/>
          <w:sz w:val="22"/>
          <w:szCs w:val="22"/>
        </w:rPr>
        <w:t xml:space="preserve"> 8, e1002443.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10.</w:t>
      </w:r>
      <w:r w:rsidRPr="00942B29">
        <w:rPr>
          <w:rFonts w:ascii="Times" w:hAnsi="Times"/>
          <w:b w:val="0"/>
          <w:noProof/>
          <w:sz w:val="22"/>
          <w:szCs w:val="22"/>
        </w:rPr>
        <w:tab/>
        <w:t xml:space="preserve">Kitano, H. (2004). Biological robustness. </w:t>
      </w:r>
      <w:r w:rsidRPr="00942B29">
        <w:rPr>
          <w:rFonts w:ascii="Times" w:hAnsi="Times"/>
          <w:b w:val="0"/>
          <w:i/>
          <w:noProof/>
          <w:sz w:val="22"/>
          <w:szCs w:val="22"/>
        </w:rPr>
        <w:t>Nat Rev Genet</w:t>
      </w:r>
      <w:r w:rsidRPr="00942B29">
        <w:rPr>
          <w:rFonts w:ascii="Times" w:hAnsi="Times"/>
          <w:b w:val="0"/>
          <w:noProof/>
          <w:sz w:val="22"/>
          <w:szCs w:val="22"/>
        </w:rPr>
        <w:t xml:space="preserve"> 5, 826-37.</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11.</w:t>
      </w:r>
      <w:r w:rsidRPr="00942B29">
        <w:rPr>
          <w:rFonts w:ascii="Times" w:hAnsi="Times"/>
          <w:b w:val="0"/>
          <w:noProof/>
          <w:sz w:val="22"/>
          <w:szCs w:val="22"/>
        </w:rPr>
        <w:tab/>
        <w:t xml:space="preserve">Kitano, H. (2007). Towards a theory of biological robustness. </w:t>
      </w:r>
      <w:r w:rsidRPr="00942B29">
        <w:rPr>
          <w:rFonts w:ascii="Times" w:hAnsi="Times"/>
          <w:b w:val="0"/>
          <w:i/>
          <w:noProof/>
          <w:sz w:val="22"/>
          <w:szCs w:val="22"/>
        </w:rPr>
        <w:t>Mol Syst Biol</w:t>
      </w:r>
      <w:r w:rsidRPr="00942B29">
        <w:rPr>
          <w:rFonts w:ascii="Times" w:hAnsi="Times"/>
          <w:b w:val="0"/>
          <w:noProof/>
          <w:sz w:val="22"/>
          <w:szCs w:val="22"/>
        </w:rPr>
        <w:t xml:space="preserve"> 3, 137.</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12.</w:t>
      </w:r>
      <w:r w:rsidRPr="00942B29">
        <w:rPr>
          <w:rFonts w:ascii="Times" w:hAnsi="Times"/>
          <w:b w:val="0"/>
          <w:noProof/>
          <w:sz w:val="22"/>
          <w:szCs w:val="22"/>
        </w:rPr>
        <w:tab/>
        <w:t xml:space="preserve">Bergman, A., Atzmon, G., Ye, K., MacCarthy, T. &amp; Barzilai, N. (2007). Buffering mechanisms in aging: a systems approach toward uncovering the genetic component of aging. </w:t>
      </w:r>
      <w:r w:rsidRPr="00942B29">
        <w:rPr>
          <w:rFonts w:ascii="Times" w:hAnsi="Times"/>
          <w:b w:val="0"/>
          <w:i/>
          <w:noProof/>
          <w:sz w:val="22"/>
          <w:szCs w:val="22"/>
        </w:rPr>
        <w:t>PLoS Comput Biol</w:t>
      </w:r>
      <w:r w:rsidRPr="00942B29">
        <w:rPr>
          <w:rFonts w:ascii="Times" w:hAnsi="Times"/>
          <w:b w:val="0"/>
          <w:noProof/>
          <w:sz w:val="22"/>
          <w:szCs w:val="22"/>
        </w:rPr>
        <w:t xml:space="preserve"> 3, e170.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13.</w:t>
      </w:r>
      <w:r w:rsidRPr="00942B29">
        <w:rPr>
          <w:rFonts w:ascii="Times" w:hAnsi="Times"/>
          <w:b w:val="0"/>
          <w:noProof/>
          <w:sz w:val="22"/>
          <w:szCs w:val="22"/>
        </w:rPr>
        <w:tab/>
        <w:t xml:space="preserve">Barzilai, N., Gabriely, I., Atzmon, G., Suh, Y., Rothenberg, D. &amp; Bergman, A. (2010). Genetic studies reveal the role of the endocrine and metabolic systems in aging. </w:t>
      </w:r>
      <w:r w:rsidRPr="00942B29">
        <w:rPr>
          <w:rFonts w:ascii="Times" w:hAnsi="Times"/>
          <w:b w:val="0"/>
          <w:i/>
          <w:noProof/>
          <w:sz w:val="22"/>
          <w:szCs w:val="22"/>
        </w:rPr>
        <w:t>J Clin Endocrinol Metab</w:t>
      </w:r>
      <w:r w:rsidRPr="00942B29">
        <w:rPr>
          <w:rFonts w:ascii="Times" w:hAnsi="Times"/>
          <w:b w:val="0"/>
          <w:noProof/>
          <w:sz w:val="22"/>
          <w:szCs w:val="22"/>
        </w:rPr>
        <w:t xml:space="preserve"> 95, 4493-500.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14.</w:t>
      </w:r>
      <w:r w:rsidRPr="00942B29">
        <w:rPr>
          <w:rFonts w:ascii="Times" w:hAnsi="Times"/>
          <w:b w:val="0"/>
          <w:noProof/>
          <w:sz w:val="22"/>
          <w:szCs w:val="22"/>
        </w:rPr>
        <w:tab/>
        <w:t xml:space="preserve">Atzmon, G., Pollin, T. I., Crandall, J., Tanner, K., Schechter, C. B., Scherer, P. E., Rincon, M., Siegel, G., Katz, M., Lipton, R. B., Shuldiner, A. R. &amp; Barzilai, N. (2008). Adiponectin levels and genotype: a potential regulator of life span in humans. </w:t>
      </w:r>
      <w:r w:rsidRPr="00942B29">
        <w:rPr>
          <w:rFonts w:ascii="Times" w:hAnsi="Times"/>
          <w:b w:val="0"/>
          <w:i/>
          <w:noProof/>
          <w:sz w:val="22"/>
          <w:szCs w:val="22"/>
        </w:rPr>
        <w:t>J Gerontol A Biol Sci Med Sci</w:t>
      </w:r>
      <w:r w:rsidRPr="00942B29">
        <w:rPr>
          <w:rFonts w:ascii="Times" w:hAnsi="Times"/>
          <w:b w:val="0"/>
          <w:noProof/>
          <w:sz w:val="22"/>
          <w:szCs w:val="22"/>
        </w:rPr>
        <w:t xml:space="preserve"> 63, 447-53.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15.</w:t>
      </w:r>
      <w:r w:rsidRPr="00942B29">
        <w:rPr>
          <w:rFonts w:ascii="Times" w:hAnsi="Times"/>
          <w:b w:val="0"/>
          <w:noProof/>
          <w:sz w:val="22"/>
          <w:szCs w:val="22"/>
        </w:rPr>
        <w:tab/>
        <w:t xml:space="preserve">Barzilai, N., Atzmon, G., Derby, C. A., Bauman, J. M. &amp; Lipton, R. B. (2006). A genotype of exceptional longevity is associated with preservation of cognitive function. </w:t>
      </w:r>
      <w:r w:rsidRPr="00942B29">
        <w:rPr>
          <w:rFonts w:ascii="Times" w:hAnsi="Times"/>
          <w:b w:val="0"/>
          <w:i/>
          <w:noProof/>
          <w:sz w:val="22"/>
          <w:szCs w:val="22"/>
        </w:rPr>
        <w:t>Neurology</w:t>
      </w:r>
      <w:r w:rsidRPr="00942B29">
        <w:rPr>
          <w:rFonts w:ascii="Times" w:hAnsi="Times"/>
          <w:b w:val="0"/>
          <w:noProof/>
          <w:sz w:val="22"/>
          <w:szCs w:val="22"/>
        </w:rPr>
        <w:t xml:space="preserve"> 67, 2170-5.</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16.</w:t>
      </w:r>
      <w:r w:rsidRPr="00942B29">
        <w:rPr>
          <w:rFonts w:ascii="Times" w:hAnsi="Times"/>
          <w:b w:val="0"/>
          <w:noProof/>
          <w:sz w:val="22"/>
          <w:szCs w:val="22"/>
        </w:rPr>
        <w:tab/>
        <w:t xml:space="preserve">Atzmon, G., Rincon, M., Schechter, C. B., Shuldiner, A. R., Lipton, R. B., Bergman, A. &amp; Barzilai, N. (2006). Lipoprotein genotype and conserved pathway for exceptional longevity in humans. </w:t>
      </w:r>
      <w:r w:rsidRPr="00942B29">
        <w:rPr>
          <w:rFonts w:ascii="Times" w:hAnsi="Times"/>
          <w:b w:val="0"/>
          <w:i/>
          <w:noProof/>
          <w:sz w:val="22"/>
          <w:szCs w:val="22"/>
        </w:rPr>
        <w:t>PLoS Biol</w:t>
      </w:r>
      <w:r w:rsidRPr="00942B29">
        <w:rPr>
          <w:rFonts w:ascii="Times" w:hAnsi="Times"/>
          <w:b w:val="0"/>
          <w:noProof/>
          <w:sz w:val="22"/>
          <w:szCs w:val="22"/>
        </w:rPr>
        <w:t xml:space="preserve"> 4, e113.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17.</w:t>
      </w:r>
      <w:r w:rsidRPr="00942B29">
        <w:rPr>
          <w:rFonts w:ascii="Times" w:hAnsi="Times"/>
          <w:b w:val="0"/>
          <w:noProof/>
          <w:sz w:val="22"/>
          <w:szCs w:val="22"/>
        </w:rPr>
        <w:tab/>
        <w:t xml:space="preserve">Barzilai, N., Atzmon, G., Schechter, C., Schaefer, E. J., Cupples, A. L., Lipton, R., Cheng, S. &amp; Shuldiner, A. R. (2003). Unique lipoprotein phenotype and genotype associated with exceptional longevity. </w:t>
      </w:r>
      <w:r w:rsidRPr="00942B29">
        <w:rPr>
          <w:rFonts w:ascii="Times" w:hAnsi="Times"/>
          <w:b w:val="0"/>
          <w:i/>
          <w:noProof/>
          <w:sz w:val="22"/>
          <w:szCs w:val="22"/>
        </w:rPr>
        <w:t>JAMA</w:t>
      </w:r>
      <w:r w:rsidRPr="00942B29">
        <w:rPr>
          <w:rFonts w:ascii="Times" w:hAnsi="Times"/>
          <w:b w:val="0"/>
          <w:noProof/>
          <w:sz w:val="22"/>
          <w:szCs w:val="22"/>
        </w:rPr>
        <w:t xml:space="preserve"> 290, 2030-40.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18.</w:t>
      </w:r>
      <w:r w:rsidRPr="00942B29">
        <w:rPr>
          <w:rFonts w:ascii="Times" w:hAnsi="Times"/>
          <w:b w:val="0"/>
          <w:noProof/>
          <w:sz w:val="22"/>
          <w:szCs w:val="22"/>
        </w:rPr>
        <w:tab/>
        <w:t xml:space="preserve">Boger, C. A., Gorski, M., Li, M., Hoffmann, M. M., Huang, C., Yang, Q., Teumer, A., Krane, V., O'Seaghdha, C. M., Kutalik, Z., Wichmann, H. E., Haak, T., Boes, E., Coassin, S., Coresh, J., Kollerits, B., Haun, M., Paulweber, B., Kottgen, A., Li, G., Shlipak, M. G., Powe, N., Hwang, S. J., Dehghan, A., Rivadeneira, F., Uitterlinden, A., Hofman, A., Beckmann, J. S., Kramer, B. K., Witteman, J., Bochud, M., Siscovick, D., Rettig, R., Kronenberg, F., Wanner, C., Thadhani, R. I., Heid, I. M., Fox, C. S. &amp; Kao, W. H. (2011). Association of eGFR-Related Loci Identified by GWAS with Incident CKD and ESRD. </w:t>
      </w:r>
      <w:r w:rsidRPr="00942B29">
        <w:rPr>
          <w:rFonts w:ascii="Times" w:hAnsi="Times"/>
          <w:b w:val="0"/>
          <w:i/>
          <w:noProof/>
          <w:sz w:val="22"/>
          <w:szCs w:val="22"/>
        </w:rPr>
        <w:t>PLoS Genet</w:t>
      </w:r>
      <w:r w:rsidRPr="00942B29">
        <w:rPr>
          <w:rFonts w:ascii="Times" w:hAnsi="Times"/>
          <w:b w:val="0"/>
          <w:noProof/>
          <w:sz w:val="22"/>
          <w:szCs w:val="22"/>
        </w:rPr>
        <w:t xml:space="preserve"> 7, e1002292.</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19.</w:t>
      </w:r>
      <w:r w:rsidRPr="00942B29">
        <w:rPr>
          <w:rFonts w:ascii="Times" w:hAnsi="Times"/>
          <w:b w:val="0"/>
          <w:noProof/>
          <w:sz w:val="22"/>
          <w:szCs w:val="22"/>
        </w:rPr>
        <w:tab/>
        <w:t xml:space="preserve">Boes, E., Coassin, S., Kollerits, B., Heid, I. M. &amp; Kronenberg, F. (2009). Genetic-epidemiological evidence on genes associated with HDL cholesterol levels: a systematic in-depth review. </w:t>
      </w:r>
      <w:r w:rsidRPr="00942B29">
        <w:rPr>
          <w:rFonts w:ascii="Times" w:hAnsi="Times"/>
          <w:b w:val="0"/>
          <w:i/>
          <w:noProof/>
          <w:sz w:val="22"/>
          <w:szCs w:val="22"/>
        </w:rPr>
        <w:t>Exp Gerontol</w:t>
      </w:r>
      <w:r w:rsidRPr="00942B29">
        <w:rPr>
          <w:rFonts w:ascii="Times" w:hAnsi="Times"/>
          <w:b w:val="0"/>
          <w:noProof/>
          <w:sz w:val="22"/>
          <w:szCs w:val="22"/>
        </w:rPr>
        <w:t xml:space="preserve"> 44, 136-60.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20.</w:t>
      </w:r>
      <w:r w:rsidRPr="00942B29">
        <w:rPr>
          <w:rFonts w:ascii="Times" w:hAnsi="Times"/>
          <w:b w:val="0"/>
          <w:noProof/>
          <w:sz w:val="22"/>
          <w:szCs w:val="22"/>
        </w:rPr>
        <w:tab/>
        <w:t xml:space="preserve">Heid, I. M., Boes, E., Muller, M., Kollerits, B., Lamina, C., Coassin, S., Gieger, C., Doring, A., Klopp, N., Frikke-Schmidt, R., Tybjaerg-Hansen, A., Brandstatter, A., Luchner, A., Meitinger, T., Wichmann, H. E. &amp; Kronenberg, F. (2008). Genome-wide association analysis of high-density lipoprotein cholesterol in the population-based KORA study sheds new light on intergenic regions. </w:t>
      </w:r>
      <w:r w:rsidRPr="00942B29">
        <w:rPr>
          <w:rFonts w:ascii="Times" w:hAnsi="Times"/>
          <w:b w:val="0"/>
          <w:i/>
          <w:noProof/>
          <w:sz w:val="22"/>
          <w:szCs w:val="22"/>
        </w:rPr>
        <w:t>Circ Cardiovasc Genet</w:t>
      </w:r>
      <w:r w:rsidRPr="00942B29">
        <w:rPr>
          <w:rFonts w:ascii="Times" w:hAnsi="Times"/>
          <w:b w:val="0"/>
          <w:noProof/>
          <w:sz w:val="22"/>
          <w:szCs w:val="22"/>
        </w:rPr>
        <w:t xml:space="preserve"> 1, 10-20.</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21.</w:t>
      </w:r>
      <w:r w:rsidRPr="00942B29">
        <w:rPr>
          <w:rFonts w:ascii="Times" w:hAnsi="Times"/>
          <w:b w:val="0"/>
          <w:noProof/>
          <w:sz w:val="22"/>
          <w:szCs w:val="22"/>
        </w:rPr>
        <w:tab/>
        <w:t xml:space="preserve">Boes, E., Kollerits, B., Heid, I. M., Hunt, S. C., Pichler, M., Paulweber, B., Coassin, S., Adams, T. D., Hopkins, P. N., Lingenhel, A., Wagner, S. A. &amp; Kronenberg, F. (2008). INSIG2 polymorphism is neither associated with BMI nor with phenotypes of lipoprotein metabolism. </w:t>
      </w:r>
      <w:r w:rsidRPr="00942B29">
        <w:rPr>
          <w:rFonts w:ascii="Times" w:hAnsi="Times"/>
          <w:b w:val="0"/>
          <w:i/>
          <w:noProof/>
          <w:sz w:val="22"/>
          <w:szCs w:val="22"/>
        </w:rPr>
        <w:t>Obesity (Silver Spring)</w:t>
      </w:r>
      <w:r w:rsidRPr="00942B29">
        <w:rPr>
          <w:rFonts w:ascii="Times" w:hAnsi="Times"/>
          <w:b w:val="0"/>
          <w:noProof/>
          <w:sz w:val="22"/>
          <w:szCs w:val="22"/>
        </w:rPr>
        <w:t xml:space="preserve"> 16, 827-33.</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22.</w:t>
      </w:r>
      <w:r w:rsidRPr="00942B29">
        <w:rPr>
          <w:rFonts w:ascii="Times" w:hAnsi="Times"/>
          <w:b w:val="0"/>
          <w:noProof/>
          <w:sz w:val="22"/>
          <w:szCs w:val="22"/>
        </w:rPr>
        <w:tab/>
        <w:t xml:space="preserve">Klein, R. J. (2007). Power analysis for genome-wide association studies. </w:t>
      </w:r>
      <w:r w:rsidRPr="00942B29">
        <w:rPr>
          <w:rFonts w:ascii="Times" w:hAnsi="Times"/>
          <w:b w:val="0"/>
          <w:i/>
          <w:noProof/>
          <w:sz w:val="22"/>
          <w:szCs w:val="22"/>
        </w:rPr>
        <w:t>BMC Genet</w:t>
      </w:r>
      <w:r w:rsidRPr="00942B29">
        <w:rPr>
          <w:rFonts w:ascii="Times" w:hAnsi="Times"/>
          <w:b w:val="0"/>
          <w:noProof/>
          <w:sz w:val="22"/>
          <w:szCs w:val="22"/>
        </w:rPr>
        <w:t xml:space="preserve"> 8, 58.</w:t>
      </w:r>
    </w:p>
    <w:p w:rsidR="00B32FF8" w:rsidRDefault="00942B29">
      <w:pPr>
        <w:pStyle w:val="Heading2"/>
        <w:spacing w:before="0" w:beforeAutospacing="0" w:after="0" w:afterAutospacing="0"/>
        <w:ind w:hanging="720"/>
        <w:jc w:val="both"/>
        <w:rPr>
          <w:rFonts w:ascii="Times" w:hAnsi="Times"/>
          <w:b w:val="0"/>
          <w:noProof/>
          <w:sz w:val="22"/>
          <w:szCs w:val="22"/>
        </w:rPr>
      </w:pPr>
      <w:r w:rsidRPr="00942B29">
        <w:rPr>
          <w:rFonts w:ascii="Times" w:hAnsi="Times"/>
          <w:b w:val="0"/>
          <w:noProof/>
          <w:sz w:val="22"/>
          <w:szCs w:val="22"/>
        </w:rPr>
        <w:t>23.</w:t>
      </w:r>
      <w:r w:rsidRPr="00942B29">
        <w:rPr>
          <w:rFonts w:ascii="Times" w:hAnsi="Times"/>
          <w:b w:val="0"/>
          <w:noProof/>
          <w:sz w:val="22"/>
          <w:szCs w:val="22"/>
        </w:rPr>
        <w:tab/>
        <w:t xml:space="preserve">Amos, C. I. (2007). Successful design and conduct of genome-wide association studies. </w:t>
      </w:r>
      <w:r w:rsidRPr="00942B29">
        <w:rPr>
          <w:rFonts w:ascii="Times" w:hAnsi="Times"/>
          <w:b w:val="0"/>
          <w:i/>
          <w:noProof/>
          <w:sz w:val="22"/>
          <w:szCs w:val="22"/>
        </w:rPr>
        <w:t>Hum Mol Genet</w:t>
      </w:r>
      <w:r w:rsidRPr="00942B29">
        <w:rPr>
          <w:rFonts w:ascii="Times" w:hAnsi="Times"/>
          <w:b w:val="0"/>
          <w:noProof/>
          <w:sz w:val="22"/>
          <w:szCs w:val="22"/>
        </w:rPr>
        <w:t xml:space="preserve"> 16 Spec No. 2, R220-5.</w:t>
      </w:r>
    </w:p>
    <w:p w:rsidR="00B32FF8" w:rsidRDefault="00B32FF8">
      <w:pPr>
        <w:pStyle w:val="Heading2"/>
        <w:spacing w:before="0" w:beforeAutospacing="0" w:after="0" w:afterAutospacing="0"/>
        <w:jc w:val="both"/>
        <w:rPr>
          <w:rFonts w:ascii="Times" w:hAnsi="Times"/>
          <w:b w:val="0"/>
          <w:noProof/>
          <w:sz w:val="22"/>
          <w:szCs w:val="22"/>
        </w:rPr>
      </w:pPr>
    </w:p>
    <w:p w:rsidR="00B32FF8" w:rsidRDefault="00B65D68">
      <w:pPr>
        <w:pStyle w:val="Heading2"/>
        <w:spacing w:before="0" w:beforeAutospacing="0" w:after="0" w:afterAutospacing="0"/>
        <w:jc w:val="both"/>
        <w:rPr>
          <w:rFonts w:ascii="Times" w:hAnsi="Times"/>
          <w:b w:val="0"/>
          <w:sz w:val="22"/>
          <w:szCs w:val="22"/>
        </w:rPr>
      </w:pPr>
      <w:r w:rsidRPr="00942B29">
        <w:rPr>
          <w:rFonts w:ascii="Times" w:hAnsi="Times"/>
          <w:b w:val="0"/>
          <w:sz w:val="22"/>
          <w:szCs w:val="22"/>
        </w:rPr>
        <w:fldChar w:fldCharType="end"/>
      </w:r>
    </w:p>
    <w:p w:rsidR="00745D3A" w:rsidRDefault="00745D3A" w:rsidP="00C0068F">
      <w:pPr>
        <w:jc w:val="both"/>
        <w:rPr>
          <w:rFonts w:ascii="Times" w:hAnsi="Times"/>
          <w:sz w:val="22"/>
          <w:szCs w:val="22"/>
        </w:rPr>
        <w:sectPr w:rsidR="00745D3A">
          <w:headerReference w:type="default" r:id="rId18"/>
          <w:pgSz w:w="12240" w:h="15840" w:code="1"/>
          <w:pgMar w:top="1440" w:right="1440" w:bottom="1440" w:left="1440" w:header="576" w:footer="864" w:gutter="0"/>
          <w:pgNumType w:start="1"/>
          <w:cols w:space="720"/>
          <w:docGrid w:linePitch="326"/>
        </w:sectPr>
      </w:pPr>
    </w:p>
    <w:p w:rsidR="00B32FF8" w:rsidRDefault="00942B29">
      <w:pPr>
        <w:jc w:val="both"/>
        <w:rPr>
          <w:rFonts w:ascii="Times" w:hAnsi="Times"/>
          <w:sz w:val="22"/>
          <w:szCs w:val="22"/>
        </w:rPr>
      </w:pPr>
      <w:r w:rsidRPr="00942B29">
        <w:rPr>
          <w:rFonts w:ascii="Times" w:hAnsi="Times"/>
          <w:sz w:val="22"/>
          <w:szCs w:val="22"/>
        </w:rPr>
        <w:lastRenderedPageBreak/>
        <w:t>References</w:t>
      </w:r>
    </w:p>
    <w:p w:rsidR="00B32FF8" w:rsidRDefault="00B32FF8">
      <w:pPr>
        <w:pStyle w:val="Heading2"/>
        <w:spacing w:before="0" w:beforeAutospacing="0" w:after="0" w:afterAutospacing="0"/>
        <w:jc w:val="both"/>
        <w:rPr>
          <w:rFonts w:ascii="Times" w:hAnsi="Times"/>
          <w:b w:val="0"/>
          <w:sz w:val="22"/>
          <w:szCs w:val="22"/>
        </w:rPr>
      </w:pPr>
    </w:p>
    <w:p w:rsidR="00B32FF8" w:rsidRDefault="00B32FF8">
      <w:pPr>
        <w:pStyle w:val="Heading2"/>
        <w:spacing w:before="0" w:beforeAutospacing="0" w:after="0" w:afterAutospacing="0"/>
        <w:jc w:val="both"/>
        <w:rPr>
          <w:rFonts w:ascii="Times" w:hAnsi="Times"/>
          <w:b w:val="0"/>
          <w:sz w:val="22"/>
          <w:szCs w:val="22"/>
        </w:rPr>
      </w:pPr>
    </w:p>
    <w:p w:rsidR="00B32FF8" w:rsidRDefault="00942B29">
      <w:pPr>
        <w:pStyle w:val="Heading2"/>
        <w:spacing w:before="0" w:beforeAutospacing="0" w:after="0" w:afterAutospacing="0"/>
        <w:jc w:val="both"/>
        <w:rPr>
          <w:rFonts w:ascii="Times" w:hAnsi="Times"/>
          <w:b w:val="0"/>
          <w:sz w:val="22"/>
          <w:szCs w:val="22"/>
        </w:rPr>
      </w:pPr>
      <w:proofErr w:type="spellStart"/>
      <w:r w:rsidRPr="00942B29">
        <w:rPr>
          <w:rFonts w:ascii="Times" w:hAnsi="Times"/>
          <w:b w:val="0"/>
          <w:sz w:val="22"/>
          <w:szCs w:val="22"/>
        </w:rPr>
        <w:t>Laplacian</w:t>
      </w:r>
      <w:proofErr w:type="spellEnd"/>
      <w:r w:rsidRPr="00942B29">
        <w:rPr>
          <w:rFonts w:ascii="Times" w:hAnsi="Times"/>
          <w:b w:val="0"/>
          <w:sz w:val="22"/>
          <w:szCs w:val="22"/>
        </w:rPr>
        <w:t xml:space="preserve"> </w:t>
      </w:r>
      <w:proofErr w:type="gramStart"/>
      <w:r w:rsidRPr="00942B29">
        <w:rPr>
          <w:rFonts w:ascii="Times" w:hAnsi="Times"/>
          <w:b w:val="0"/>
          <w:sz w:val="22"/>
          <w:szCs w:val="22"/>
        </w:rPr>
        <w:t>matrix(</w:t>
      </w:r>
      <w:proofErr w:type="gramEnd"/>
      <w:r w:rsidRPr="00942B29">
        <w:rPr>
          <w:rFonts w:ascii="Times" w:hAnsi="Times"/>
          <w:b w:val="0"/>
          <w:sz w:val="22"/>
          <w:szCs w:val="22"/>
        </w:rPr>
        <w:t xml:space="preserve"> </w:t>
      </w:r>
      <w:proofErr w:type="spellStart"/>
      <w:r w:rsidRPr="00942B29">
        <w:rPr>
          <w:rFonts w:ascii="Times" w:hAnsi="Times"/>
          <w:b w:val="0"/>
          <w:sz w:val="22"/>
          <w:szCs w:val="22"/>
        </w:rPr>
        <w:t>googlel</w:t>
      </w:r>
      <w:proofErr w:type="spellEnd"/>
      <w:r w:rsidRPr="00942B29">
        <w:rPr>
          <w:rFonts w:ascii="Times" w:hAnsi="Times"/>
          <w:b w:val="0"/>
          <w:sz w:val="22"/>
          <w:szCs w:val="22"/>
        </w:rPr>
        <w:t xml:space="preserve"> ranking?) number of spanning trees (robustness)</w:t>
      </w:r>
    </w:p>
    <w:p w:rsidR="00B32FF8" w:rsidRDefault="00942B29">
      <w:pPr>
        <w:pStyle w:val="Heading3"/>
        <w:jc w:val="both"/>
        <w:rPr>
          <w:rFonts w:ascii="Times" w:hAnsi="Times"/>
          <w:b w:val="0"/>
          <w:sz w:val="22"/>
          <w:szCs w:val="22"/>
        </w:rPr>
      </w:pPr>
      <w:r w:rsidRPr="00942B29">
        <w:rPr>
          <w:rFonts w:ascii="Times" w:hAnsi="Times"/>
          <w:b w:val="0"/>
          <w:sz w:val="22"/>
          <w:szCs w:val="22"/>
        </w:rPr>
        <w:t>Kirchhoff's theorem or Kirchhoff's matrix tree theorem</w:t>
      </w:r>
    </w:p>
    <w:p w:rsidR="00B32FF8" w:rsidRDefault="00B32FF8">
      <w:pPr>
        <w:pStyle w:val="DataField11pt"/>
        <w:spacing w:line="240" w:lineRule="auto"/>
        <w:jc w:val="both"/>
        <w:rPr>
          <w:rFonts w:ascii="Times" w:hAnsi="Times" w:cs="Times New Roman"/>
          <w:szCs w:val="22"/>
        </w:rPr>
      </w:pPr>
    </w:p>
    <w:p w:rsidR="00B32FF8" w:rsidRDefault="00B32FF8">
      <w:pPr>
        <w:pStyle w:val="Heading3"/>
        <w:jc w:val="both"/>
        <w:rPr>
          <w:rFonts w:ascii="Times" w:hAnsi="Times"/>
          <w:b w:val="0"/>
          <w:sz w:val="22"/>
          <w:szCs w:val="22"/>
        </w:rPr>
      </w:pPr>
    </w:p>
    <w:p w:rsidR="00B32FF8" w:rsidRDefault="00942B29">
      <w:pPr>
        <w:jc w:val="both"/>
        <w:rPr>
          <w:rFonts w:ascii="Times" w:hAnsi="Times"/>
          <w:sz w:val="22"/>
        </w:rPr>
      </w:pPr>
      <w:r w:rsidRPr="00942B29">
        <w:rPr>
          <w:rFonts w:ascii="Times" w:hAnsi="Times"/>
          <w:sz w:val="22"/>
        </w:rPr>
        <w:t xml:space="preserve">Magnetic beads sorting of old cells, </w:t>
      </w:r>
      <w:r w:rsidR="00462ABB">
        <w:rPr>
          <w:rFonts w:ascii="Times" w:hAnsi="Times"/>
          <w:sz w:val="22"/>
        </w:rPr>
        <w:t>{Caballero, 2011 #953}</w:t>
      </w:r>
    </w:p>
    <w:p w:rsidR="00B32FF8" w:rsidRDefault="00942B29">
      <w:pPr>
        <w:jc w:val="both"/>
        <w:rPr>
          <w:rFonts w:ascii="Times" w:hAnsi="Times"/>
          <w:sz w:val="22"/>
        </w:rPr>
      </w:pPr>
      <w:r w:rsidRPr="00942B29">
        <w:rPr>
          <w:rFonts w:ascii="Times" w:hAnsi="Times"/>
          <w:sz w:val="22"/>
        </w:rPr>
        <w:t xml:space="preserve">Asymmetric partition in yeast, </w:t>
      </w:r>
      <w:proofErr w:type="spellStart"/>
      <w:r w:rsidRPr="00942B29">
        <w:rPr>
          <w:rFonts w:ascii="Times" w:hAnsi="Times"/>
          <w:sz w:val="22"/>
        </w:rPr>
        <w:t>septin</w:t>
      </w:r>
      <w:proofErr w:type="spellEnd"/>
      <w:r w:rsidRPr="00942B29">
        <w:rPr>
          <w:rFonts w:ascii="Times" w:hAnsi="Times"/>
          <w:sz w:val="22"/>
        </w:rPr>
        <w:t xml:space="preserve">-dependent diffusion is lost in bud6Delta mutant, </w:t>
      </w:r>
      <w:r w:rsidR="00462ABB">
        <w:rPr>
          <w:rFonts w:ascii="Times" w:hAnsi="Times"/>
          <w:sz w:val="22"/>
        </w:rPr>
        <w:t>{</w:t>
      </w:r>
      <w:proofErr w:type="spellStart"/>
      <w:r w:rsidR="00462ABB">
        <w:rPr>
          <w:rFonts w:ascii="Times" w:hAnsi="Times"/>
          <w:sz w:val="22"/>
        </w:rPr>
        <w:t>Shcheprova</w:t>
      </w:r>
      <w:proofErr w:type="spellEnd"/>
      <w:r w:rsidR="00462ABB">
        <w:rPr>
          <w:rFonts w:ascii="Times" w:hAnsi="Times"/>
          <w:sz w:val="22"/>
        </w:rPr>
        <w:t>, 2008 #2365}</w:t>
      </w:r>
      <w:r w:rsidRPr="00942B29">
        <w:rPr>
          <w:rFonts w:ascii="Times" w:hAnsi="Times"/>
          <w:sz w:val="22"/>
        </w:rPr>
        <w:t>. Bud6Delta can be used as control for DHE, DHR signals?</w:t>
      </w:r>
    </w:p>
    <w:p w:rsidR="00B32FF8" w:rsidRDefault="00942B29">
      <w:pPr>
        <w:jc w:val="both"/>
        <w:rPr>
          <w:rFonts w:ascii="Times" w:hAnsi="Times"/>
          <w:sz w:val="22"/>
        </w:rPr>
      </w:pPr>
      <w:r w:rsidRPr="00942B29">
        <w:rPr>
          <w:rFonts w:ascii="Times" w:hAnsi="Times"/>
          <w:sz w:val="22"/>
        </w:rPr>
        <w:t xml:space="preserve">Active retrograde transport is also involved. </w:t>
      </w:r>
      <w:r w:rsidR="00462ABB">
        <w:rPr>
          <w:rFonts w:ascii="Times" w:hAnsi="Times"/>
          <w:sz w:val="22"/>
        </w:rPr>
        <w:t>{Liu, 2010 #958}</w:t>
      </w:r>
    </w:p>
    <w:p w:rsidR="00B32FF8" w:rsidRDefault="00942B29">
      <w:pPr>
        <w:jc w:val="both"/>
        <w:rPr>
          <w:rFonts w:ascii="Times" w:hAnsi="Times"/>
          <w:sz w:val="22"/>
        </w:rPr>
      </w:pPr>
      <w:r w:rsidRPr="00942B29">
        <w:rPr>
          <w:rFonts w:ascii="Times" w:hAnsi="Times"/>
          <w:sz w:val="22"/>
        </w:rPr>
        <w:t xml:space="preserve">Kirkwood’s model on asymmetry uses </w:t>
      </w:r>
      <w:proofErr w:type="gramStart"/>
      <w:r w:rsidRPr="00942B29">
        <w:rPr>
          <w:rFonts w:ascii="Times" w:hAnsi="Times"/>
          <w:sz w:val="22"/>
        </w:rPr>
        <w:t>fitness,</w:t>
      </w:r>
      <w:proofErr w:type="gramEnd"/>
      <w:r w:rsidRPr="00942B29">
        <w:rPr>
          <w:rFonts w:ascii="Times" w:hAnsi="Times"/>
          <w:sz w:val="22"/>
        </w:rPr>
        <w:t xml:space="preserve"> can be used on my modeling approach. It still used a fixed threshold D* to simulate death. It is ODE model and can be used to study theoretical implications </w:t>
      </w:r>
      <w:r w:rsidR="00462ABB">
        <w:rPr>
          <w:rFonts w:ascii="Times" w:hAnsi="Times"/>
          <w:sz w:val="22"/>
        </w:rPr>
        <w:t>{</w:t>
      </w:r>
      <w:proofErr w:type="spellStart"/>
      <w:r w:rsidR="00462ABB">
        <w:rPr>
          <w:rFonts w:ascii="Times" w:hAnsi="Times"/>
          <w:sz w:val="22"/>
        </w:rPr>
        <w:t>Rashidi</w:t>
      </w:r>
      <w:proofErr w:type="spellEnd"/>
      <w:r w:rsidR="00462ABB">
        <w:rPr>
          <w:rFonts w:ascii="Times" w:hAnsi="Times"/>
          <w:sz w:val="22"/>
        </w:rPr>
        <w:t>, 2012 #2367}</w:t>
      </w:r>
    </w:p>
    <w:p w:rsidR="00B32FF8" w:rsidRDefault="00B32FF8">
      <w:pPr>
        <w:jc w:val="both"/>
        <w:rPr>
          <w:rFonts w:ascii="Times" w:hAnsi="Times"/>
          <w:sz w:val="22"/>
        </w:rPr>
      </w:pPr>
    </w:p>
    <w:p w:rsidR="00B32FF8" w:rsidRDefault="00942B29">
      <w:pPr>
        <w:jc w:val="both"/>
        <w:rPr>
          <w:rFonts w:ascii="Times" w:hAnsi="Times"/>
          <w:sz w:val="22"/>
        </w:rPr>
      </w:pPr>
      <w:r w:rsidRPr="00942B29">
        <w:rPr>
          <w:rFonts w:ascii="Times" w:hAnsi="Times"/>
          <w:sz w:val="22"/>
        </w:rPr>
        <w:t xml:space="preserve">For ROS modeling: Active and inactive mitochondria are partitioned differently between mother and daughter cells </w:t>
      </w:r>
      <w:r w:rsidR="00462ABB">
        <w:rPr>
          <w:rFonts w:ascii="Times" w:hAnsi="Times"/>
          <w:sz w:val="22"/>
        </w:rPr>
        <w:t>{Klinger, 2010 #1059}</w:t>
      </w:r>
      <w:r w:rsidRPr="00942B29">
        <w:rPr>
          <w:rFonts w:ascii="Times" w:hAnsi="Times"/>
          <w:sz w:val="22"/>
        </w:rPr>
        <w:t xml:space="preserve">. </w:t>
      </w:r>
      <w:proofErr w:type="spellStart"/>
      <w:r w:rsidRPr="00942B29">
        <w:rPr>
          <w:rFonts w:ascii="Times" w:hAnsi="Times"/>
          <w:sz w:val="22"/>
        </w:rPr>
        <w:t>Paraquat</w:t>
      </w:r>
      <w:proofErr w:type="spellEnd"/>
      <w:r w:rsidRPr="00942B29">
        <w:rPr>
          <w:rFonts w:ascii="Times" w:hAnsi="Times"/>
          <w:sz w:val="22"/>
        </w:rPr>
        <w:t xml:space="preserve"> and H2O2 –</w:t>
      </w:r>
      <w:proofErr w:type="spellStart"/>
      <w:r w:rsidRPr="00942B29">
        <w:rPr>
          <w:rFonts w:ascii="Times" w:hAnsi="Times"/>
          <w:sz w:val="22"/>
        </w:rPr>
        <w:t>depedent</w:t>
      </w:r>
      <w:proofErr w:type="spellEnd"/>
      <w:r w:rsidRPr="00942B29">
        <w:rPr>
          <w:rFonts w:ascii="Times" w:hAnsi="Times"/>
          <w:sz w:val="22"/>
        </w:rPr>
        <w:t xml:space="preserve"> </w:t>
      </w:r>
      <w:proofErr w:type="spellStart"/>
      <w:r w:rsidRPr="00942B29">
        <w:rPr>
          <w:rFonts w:ascii="Times" w:hAnsi="Times"/>
          <w:sz w:val="22"/>
        </w:rPr>
        <w:t>aconitase</w:t>
      </w:r>
      <w:proofErr w:type="spellEnd"/>
      <w:r w:rsidRPr="00942B29">
        <w:rPr>
          <w:rFonts w:ascii="Times" w:hAnsi="Times"/>
          <w:sz w:val="22"/>
        </w:rPr>
        <w:t xml:space="preserve"> </w:t>
      </w:r>
      <w:proofErr w:type="spellStart"/>
      <w:r w:rsidRPr="00942B29">
        <w:rPr>
          <w:rFonts w:ascii="Times" w:hAnsi="Times"/>
          <w:sz w:val="22"/>
        </w:rPr>
        <w:t>actitive</w:t>
      </w:r>
      <w:proofErr w:type="spellEnd"/>
      <w:r w:rsidRPr="00942B29">
        <w:rPr>
          <w:rFonts w:ascii="Times" w:hAnsi="Times"/>
          <w:sz w:val="22"/>
        </w:rPr>
        <w:t xml:space="preserve"> were reported at 3 concentration. </w:t>
      </w:r>
      <w:proofErr w:type="spellStart"/>
      <w:r w:rsidRPr="00942B29">
        <w:rPr>
          <w:rFonts w:ascii="Times" w:hAnsi="Times"/>
          <w:sz w:val="22"/>
        </w:rPr>
        <w:t>Sigmoidal</w:t>
      </w:r>
      <w:proofErr w:type="spellEnd"/>
      <w:r w:rsidRPr="00942B29">
        <w:rPr>
          <w:rFonts w:ascii="Times" w:hAnsi="Times"/>
          <w:sz w:val="22"/>
        </w:rPr>
        <w:t xml:space="preserve"> response is clear in figure 3.  </w:t>
      </w:r>
      <w:proofErr w:type="spellStart"/>
      <w:r w:rsidRPr="00942B29">
        <w:rPr>
          <w:rFonts w:ascii="Times" w:hAnsi="Times"/>
          <w:sz w:val="22"/>
        </w:rPr>
        <w:t>Aconitase</w:t>
      </w:r>
      <w:proofErr w:type="spellEnd"/>
      <w:r w:rsidRPr="00942B29">
        <w:rPr>
          <w:rFonts w:ascii="Times" w:hAnsi="Times"/>
          <w:sz w:val="22"/>
        </w:rPr>
        <w:t xml:space="preserve"> activity assay, DHE, DHR measures were used. </w:t>
      </w:r>
    </w:p>
    <w:p w:rsidR="00B32FF8" w:rsidRDefault="00B32FF8">
      <w:pPr>
        <w:jc w:val="both"/>
        <w:rPr>
          <w:rFonts w:ascii="Times" w:hAnsi="Times"/>
          <w:sz w:val="22"/>
        </w:rPr>
      </w:pPr>
    </w:p>
    <w:p w:rsidR="00B32FF8" w:rsidRDefault="00942B29">
      <w:pPr>
        <w:jc w:val="both"/>
        <w:rPr>
          <w:rFonts w:ascii="Times" w:hAnsi="Times"/>
          <w:sz w:val="22"/>
        </w:rPr>
      </w:pPr>
      <w:r w:rsidRPr="00942B29">
        <w:rPr>
          <w:rFonts w:ascii="Times" w:hAnsi="Times"/>
          <w:sz w:val="22"/>
        </w:rPr>
        <w:t xml:space="preserve">Heterogeneity of dead cells is quantified by </w:t>
      </w:r>
      <w:proofErr w:type="spellStart"/>
      <w:r w:rsidRPr="00942B29">
        <w:rPr>
          <w:rFonts w:ascii="Times" w:hAnsi="Times"/>
          <w:sz w:val="22"/>
        </w:rPr>
        <w:t>microfluic</w:t>
      </w:r>
      <w:proofErr w:type="spellEnd"/>
      <w:r w:rsidRPr="00942B29">
        <w:rPr>
          <w:rFonts w:ascii="Times" w:hAnsi="Times"/>
          <w:sz w:val="22"/>
        </w:rPr>
        <w:t xml:space="preserve"> and continuous monitoring. </w:t>
      </w:r>
      <w:proofErr w:type="gramStart"/>
      <w:r w:rsidR="00462ABB">
        <w:rPr>
          <w:rFonts w:ascii="Times" w:hAnsi="Times"/>
          <w:sz w:val="22"/>
        </w:rPr>
        <w:t>{Lee, 2012 #2368}</w:t>
      </w:r>
      <w:r w:rsidRPr="00942B29">
        <w:rPr>
          <w:rFonts w:ascii="Times" w:hAnsi="Times"/>
          <w:sz w:val="22"/>
        </w:rPr>
        <w:t>.</w:t>
      </w:r>
      <w:proofErr w:type="gramEnd"/>
      <w:r w:rsidRPr="00942B29">
        <w:rPr>
          <w:rFonts w:ascii="Times" w:hAnsi="Times"/>
          <w:sz w:val="22"/>
        </w:rPr>
        <w:t xml:space="preserve"> It also show exponential increased of division time and gradual increased of cell size (measured by area under microscope). </w:t>
      </w:r>
    </w:p>
    <w:p w:rsidR="00B32FF8" w:rsidRDefault="00B32FF8">
      <w:pPr>
        <w:jc w:val="both"/>
        <w:rPr>
          <w:rFonts w:ascii="Times" w:hAnsi="Times"/>
          <w:sz w:val="22"/>
        </w:rPr>
      </w:pPr>
    </w:p>
    <w:p w:rsidR="00B32FF8" w:rsidRDefault="00B32FF8">
      <w:pPr>
        <w:jc w:val="both"/>
        <w:rPr>
          <w:rFonts w:ascii="Times" w:hAnsi="Times"/>
          <w:sz w:val="22"/>
        </w:rPr>
      </w:pPr>
    </w:p>
    <w:p w:rsidR="00B32FF8" w:rsidRDefault="00942B29">
      <w:pPr>
        <w:widowControl w:val="0"/>
        <w:autoSpaceDE w:val="0"/>
        <w:autoSpaceDN w:val="0"/>
        <w:adjustRightInd w:val="0"/>
        <w:jc w:val="both"/>
        <w:rPr>
          <w:rFonts w:ascii="Times" w:hAnsi="Times" w:cs="MyriadPro-Light"/>
          <w:sz w:val="22"/>
          <w:szCs w:val="15"/>
        </w:rPr>
      </w:pPr>
      <w:r w:rsidRPr="00942B29">
        <w:rPr>
          <w:rFonts w:ascii="Times" w:hAnsi="Times" w:cs="MyriadPro-Light"/>
          <w:sz w:val="22"/>
          <w:szCs w:val="15"/>
        </w:rPr>
        <w:t xml:space="preserve">Yeast C-limiting array data, 6. Fazio A, Jewett MC, </w:t>
      </w:r>
      <w:proofErr w:type="spellStart"/>
      <w:r w:rsidRPr="00942B29">
        <w:rPr>
          <w:rFonts w:ascii="Times" w:hAnsi="Times" w:cs="MyriadPro-Light"/>
          <w:sz w:val="22"/>
          <w:szCs w:val="15"/>
        </w:rPr>
        <w:t>Daran-Lapujade</w:t>
      </w:r>
      <w:proofErr w:type="spellEnd"/>
      <w:r w:rsidRPr="00942B29">
        <w:rPr>
          <w:rFonts w:ascii="Times" w:hAnsi="Times" w:cs="MyriadPro-Light"/>
          <w:sz w:val="22"/>
          <w:szCs w:val="15"/>
        </w:rPr>
        <w:t xml:space="preserve"> P, </w:t>
      </w:r>
      <w:proofErr w:type="spellStart"/>
      <w:r w:rsidRPr="00942B29">
        <w:rPr>
          <w:rFonts w:ascii="Times" w:hAnsi="Times" w:cs="MyriadPro-Light"/>
          <w:sz w:val="22"/>
          <w:szCs w:val="15"/>
        </w:rPr>
        <w:t>Mustacchi</w:t>
      </w:r>
      <w:proofErr w:type="spellEnd"/>
      <w:r w:rsidRPr="00942B29">
        <w:rPr>
          <w:rFonts w:ascii="Times" w:hAnsi="Times" w:cs="MyriadPro-Light"/>
          <w:sz w:val="22"/>
          <w:szCs w:val="15"/>
        </w:rPr>
        <w:t xml:space="preserve"> R, </w:t>
      </w:r>
      <w:proofErr w:type="spellStart"/>
      <w:r w:rsidRPr="00942B29">
        <w:rPr>
          <w:rFonts w:ascii="Times" w:hAnsi="Times" w:cs="MyriadPro-Light"/>
          <w:sz w:val="22"/>
          <w:szCs w:val="15"/>
        </w:rPr>
        <w:t>Usaite</w:t>
      </w:r>
      <w:proofErr w:type="spellEnd"/>
      <w:r w:rsidRPr="00942B29">
        <w:rPr>
          <w:rFonts w:ascii="Times" w:hAnsi="Times" w:cs="MyriadPro-Light"/>
          <w:sz w:val="22"/>
          <w:szCs w:val="15"/>
        </w:rPr>
        <w:t xml:space="preserve"> R, </w:t>
      </w:r>
      <w:proofErr w:type="spellStart"/>
      <w:r w:rsidRPr="00942B29">
        <w:rPr>
          <w:rFonts w:ascii="Times" w:hAnsi="Times" w:cs="MyriadPro-Light"/>
          <w:sz w:val="22"/>
          <w:szCs w:val="15"/>
        </w:rPr>
        <w:t>Pronk</w:t>
      </w:r>
      <w:proofErr w:type="spellEnd"/>
      <w:r w:rsidRPr="00942B29">
        <w:rPr>
          <w:rFonts w:ascii="Times" w:hAnsi="Times" w:cs="MyriadPro-Light"/>
          <w:sz w:val="22"/>
          <w:szCs w:val="15"/>
        </w:rPr>
        <w:t xml:space="preserve"> JT,</w:t>
      </w:r>
    </w:p>
    <w:p w:rsidR="00B32FF8" w:rsidRDefault="00942B29">
      <w:pPr>
        <w:widowControl w:val="0"/>
        <w:autoSpaceDE w:val="0"/>
        <w:autoSpaceDN w:val="0"/>
        <w:adjustRightInd w:val="0"/>
        <w:jc w:val="both"/>
        <w:rPr>
          <w:rFonts w:ascii="Times" w:hAnsi="Times" w:cs="MyriadPro-Light"/>
          <w:sz w:val="22"/>
          <w:szCs w:val="15"/>
        </w:rPr>
      </w:pPr>
      <w:r w:rsidRPr="00942B29">
        <w:rPr>
          <w:rFonts w:ascii="Times" w:hAnsi="Times" w:cs="MyriadPro-Light"/>
          <w:sz w:val="22"/>
          <w:szCs w:val="15"/>
        </w:rPr>
        <w:t>Workman CT, Nielsen J: Transcription factor control of growth rate</w:t>
      </w:r>
    </w:p>
    <w:p w:rsidR="00B32FF8" w:rsidRDefault="00942B29">
      <w:pPr>
        <w:widowControl w:val="0"/>
        <w:autoSpaceDE w:val="0"/>
        <w:autoSpaceDN w:val="0"/>
        <w:adjustRightInd w:val="0"/>
        <w:jc w:val="both"/>
        <w:rPr>
          <w:rFonts w:ascii="Times" w:hAnsi="Times" w:cs="MyriadPro-Light"/>
          <w:bCs/>
          <w:sz w:val="22"/>
          <w:szCs w:val="15"/>
        </w:rPr>
      </w:pPr>
      <w:proofErr w:type="gramStart"/>
      <w:r w:rsidRPr="00942B29">
        <w:rPr>
          <w:rFonts w:ascii="Times" w:hAnsi="Times" w:cs="MyriadPro-Light"/>
          <w:sz w:val="22"/>
          <w:szCs w:val="15"/>
        </w:rPr>
        <w:t>dependent</w:t>
      </w:r>
      <w:proofErr w:type="gramEnd"/>
      <w:r w:rsidRPr="00942B29">
        <w:rPr>
          <w:rFonts w:ascii="Times" w:hAnsi="Times" w:cs="MyriadPro-Light"/>
          <w:sz w:val="22"/>
          <w:szCs w:val="15"/>
        </w:rPr>
        <w:t xml:space="preserve"> genes in </w:t>
      </w:r>
      <w:r w:rsidRPr="00942B29">
        <w:rPr>
          <w:rFonts w:ascii="Times" w:hAnsi="Times" w:cs="MyriadPro-Light"/>
          <w:i/>
          <w:iCs/>
          <w:sz w:val="22"/>
          <w:szCs w:val="15"/>
        </w:rPr>
        <w:t>Saccharomyces cerevisiae</w:t>
      </w:r>
      <w:r w:rsidRPr="00942B29">
        <w:rPr>
          <w:rFonts w:ascii="Times" w:hAnsi="Times" w:cs="MyriadPro-Light"/>
          <w:sz w:val="22"/>
          <w:szCs w:val="15"/>
        </w:rPr>
        <w:t>: A three factor design</w:t>
      </w:r>
      <w:r w:rsidRPr="00942B29">
        <w:rPr>
          <w:rFonts w:ascii="Times" w:hAnsi="Times" w:cs="MyriadPro-Light"/>
          <w:bCs/>
          <w:sz w:val="22"/>
          <w:szCs w:val="15"/>
        </w:rPr>
        <w:t>.</w:t>
      </w:r>
    </w:p>
    <w:p w:rsidR="00945E9E" w:rsidRDefault="00942B29">
      <w:pPr>
        <w:jc w:val="both"/>
        <w:rPr>
          <w:rFonts w:ascii="Times" w:hAnsi="Times" w:cs="MyriadPro-Light"/>
          <w:sz w:val="22"/>
          <w:szCs w:val="15"/>
        </w:rPr>
      </w:pPr>
      <w:r w:rsidRPr="00942B29">
        <w:rPr>
          <w:rFonts w:ascii="Times" w:hAnsi="Times" w:cs="MyriadPro-Light"/>
          <w:i/>
          <w:iCs/>
          <w:sz w:val="22"/>
          <w:szCs w:val="15"/>
        </w:rPr>
        <w:t xml:space="preserve">BMC Genomics </w:t>
      </w:r>
      <w:r w:rsidRPr="00942B29">
        <w:rPr>
          <w:rFonts w:ascii="Times" w:hAnsi="Times" w:cs="MyriadPro-Light"/>
          <w:sz w:val="22"/>
          <w:szCs w:val="15"/>
        </w:rPr>
        <w:t>2008, 9:341.</w:t>
      </w:r>
    </w:p>
    <w:sectPr w:rsidR="00945E9E" w:rsidSect="00C96B79">
      <w:headerReference w:type="default" r:id="rId19"/>
      <w:pgSz w:w="12240" w:h="15840" w:code="1"/>
      <w:pgMar w:top="1440" w:right="1440" w:bottom="1440" w:left="1440" w:header="576" w:footer="864" w:gutter="0"/>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6-22T11:56:00Z" w:initials="hq">
    <w:p w:rsidR="003A44DD" w:rsidRDefault="003A44DD" w:rsidP="000359B4">
      <w:pPr>
        <w:jc w:val="both"/>
      </w:pPr>
      <w:r>
        <w:rPr>
          <w:rStyle w:val="CommentReference"/>
        </w:rPr>
        <w:annotationRef/>
      </w:r>
      <w:r w:rsidRPr="008276B4">
        <w:rPr>
          <w:sz w:val="22"/>
          <w:szCs w:val="22"/>
        </w:rPr>
        <w:t>{Qin</w:t>
      </w:r>
      <w:proofErr w:type="gramStart"/>
      <w:r w:rsidRPr="008276B4">
        <w:rPr>
          <w:sz w:val="22"/>
          <w:szCs w:val="22"/>
        </w:rPr>
        <w:t>,  #</w:t>
      </w:r>
      <w:proofErr w:type="gramEnd"/>
      <w:r w:rsidRPr="008276B4">
        <w:rPr>
          <w:sz w:val="22"/>
          <w:szCs w:val="22"/>
        </w:rPr>
        <w:t>2394;Qin,  #2393;Qin,  #2392}</w:t>
      </w:r>
    </w:p>
  </w:comment>
  <w:comment w:id="1" w:author="Hong Qin" w:date="2012-06-22T11:56:00Z" w:initials="HQ">
    <w:p w:rsidR="003A44DD" w:rsidRDefault="003A44DD">
      <w:pPr>
        <w:pStyle w:val="CommentText"/>
      </w:pPr>
      <w:r>
        <w:rPr>
          <w:rStyle w:val="CommentReference"/>
        </w:rPr>
        <w:annotationRef/>
      </w:r>
      <w:r>
        <w:t>Clarity is the key!</w:t>
      </w:r>
    </w:p>
  </w:comment>
  <w:comment w:id="8" w:author="Hong Qin" w:date="2012-06-22T11:56:00Z" w:initials="hq">
    <w:p w:rsidR="003A44DD" w:rsidRDefault="003A44DD" w:rsidP="00AF516B">
      <w:pPr>
        <w:pStyle w:val="CommentText"/>
      </w:pPr>
      <w:r>
        <w:rPr>
          <w:rStyle w:val="CommentReference"/>
        </w:rPr>
        <w:annotationRef/>
      </w:r>
      <w:proofErr w:type="gramStart"/>
      <w:r>
        <w:t>oxidative</w:t>
      </w:r>
      <w:proofErr w:type="gramEnd"/>
      <w:r>
        <w:t xml:space="preserve"> robustness (chemical screen)</w:t>
      </w:r>
    </w:p>
  </w:comment>
  <w:comment w:id="9" w:author="Hong Qin" w:date="2012-06-22T11:56:00Z" w:initials="HQ">
    <w:p w:rsidR="003A44DD" w:rsidRDefault="003A44DD" w:rsidP="00AF516B">
      <w:pPr>
        <w:pStyle w:val="CommentText"/>
      </w:pPr>
      <w:r>
        <w:rPr>
          <w:rStyle w:val="CommentReference"/>
        </w:rPr>
        <w:annotationRef/>
      </w:r>
      <w:r>
        <w:rPr>
          <w:b/>
          <w:sz w:val="20"/>
          <w:szCs w:val="20"/>
        </w:rPr>
        <w:t>Quantify</w:t>
      </w:r>
      <w:r>
        <w:rPr>
          <w:sz w:val="20"/>
          <w:szCs w:val="20"/>
        </w:rPr>
        <w:t xml:space="preserve"> aging process in selected yeast strains and mutants, if necessary or collaboration with Kaeberlein</w:t>
      </w:r>
    </w:p>
  </w:comment>
  <w:comment w:id="10" w:author="hqin" w:date="2012-06-22T11:56:00Z" w:initials="h">
    <w:p w:rsidR="003A44DD" w:rsidRDefault="003A44DD">
      <w:pPr>
        <w:pStyle w:val="CommentText"/>
      </w:pPr>
      <w:r>
        <w:rPr>
          <w:rStyle w:val="CommentReference"/>
        </w:rPr>
        <w:annotationRef/>
      </w:r>
      <w:proofErr w:type="gramStart"/>
      <w:r>
        <w:t>refer</w:t>
      </w:r>
      <w:proofErr w:type="gramEnd"/>
      <w:r>
        <w:t xml:space="preserve"> to RUI statement</w:t>
      </w:r>
    </w:p>
  </w:comment>
  <w:comment w:id="11" w:author="Hong Qin" w:date="2012-06-22T11:56:00Z" w:initials="hq">
    <w:p w:rsidR="003A44DD" w:rsidRDefault="003A44DD">
      <w:pPr>
        <w:pStyle w:val="CommentText"/>
      </w:pPr>
      <w:r>
        <w:rPr>
          <w:rStyle w:val="CommentReference"/>
        </w:rPr>
        <w:annotationRef/>
      </w:r>
      <w:r>
        <w:t>Maybe I need a table of terminology, robustness, genetic capacitor, phenotypic capacitor,</w:t>
      </w:r>
    </w:p>
    <w:p w:rsidR="003A44DD" w:rsidRDefault="003A44DD">
      <w:pPr>
        <w:pStyle w:val="CommentText"/>
      </w:pPr>
      <w:proofErr w:type="gramStart"/>
      <w:r>
        <w:t>mutational</w:t>
      </w:r>
      <w:proofErr w:type="gramEnd"/>
      <w:r>
        <w:t xml:space="preserve"> </w:t>
      </w:r>
      <w:proofErr w:type="spellStart"/>
      <w:r>
        <w:t>cpacitor</w:t>
      </w:r>
      <w:proofErr w:type="spellEnd"/>
      <w:r>
        <w:t xml:space="preserve">, </w:t>
      </w:r>
      <w:proofErr w:type="spellStart"/>
      <w:r>
        <w:t>cyptic</w:t>
      </w:r>
      <w:proofErr w:type="spellEnd"/>
      <w:r>
        <w:t xml:space="preserve"> variation, G, m0, </w:t>
      </w:r>
      <w:proofErr w:type="spellStart"/>
      <w:r>
        <w:t>Tg</w:t>
      </w:r>
      <w:proofErr w:type="spellEnd"/>
      <w:r>
        <w:t xml:space="preserve">, </w:t>
      </w:r>
      <w:proofErr w:type="spellStart"/>
      <w:r>
        <w:t>Tc</w:t>
      </w:r>
      <w:proofErr w:type="spellEnd"/>
      <w:r>
        <w:t xml:space="preserve">, </w:t>
      </w:r>
      <w:proofErr w:type="spellStart"/>
      <w:r>
        <w:t>Cb</w:t>
      </w:r>
      <w:proofErr w:type="spellEnd"/>
      <w:r>
        <w:t xml:space="preserve">, Cv. </w:t>
      </w:r>
    </w:p>
  </w:comment>
  <w:comment w:id="12" w:author="Hong Qin" w:date="2012-06-22T11:56:00Z" w:initials="hq">
    <w:p w:rsidR="003A44DD" w:rsidRDefault="003A44DD">
      <w:pPr>
        <w:pStyle w:val="CommentText"/>
      </w:pPr>
      <w:r>
        <w:rPr>
          <w:rStyle w:val="CommentReference"/>
        </w:rPr>
        <w:annotationRef/>
      </w:r>
      <w:proofErr w:type="gramStart"/>
      <w:r>
        <w:t>faire</w:t>
      </w:r>
      <w:proofErr w:type="gramEnd"/>
      <w:r>
        <w:t xml:space="preserve"> </w:t>
      </w:r>
      <w:proofErr w:type="spellStart"/>
      <w:r>
        <w:t>reivew</w:t>
      </w:r>
      <w:proofErr w:type="spellEnd"/>
      <w:r>
        <w:t xml:space="preserve">, </w:t>
      </w:r>
      <w:proofErr w:type="spellStart"/>
      <w:r>
        <w:t>praize</w:t>
      </w:r>
      <w:proofErr w:type="spellEnd"/>
      <w:r>
        <w:t xml:space="preserve"> Mortimer, </w:t>
      </w:r>
      <w:proofErr w:type="spellStart"/>
      <w:r>
        <w:t>Guarente</w:t>
      </w:r>
      <w:proofErr w:type="spellEnd"/>
      <w:r>
        <w:t xml:space="preserve">, Sinclair, </w:t>
      </w:r>
      <w:proofErr w:type="spellStart"/>
      <w:r>
        <w:t>kaeberlein</w:t>
      </w:r>
      <w:proofErr w:type="spellEnd"/>
      <w:r>
        <w:t xml:space="preserve">, Kennedy, Longo, </w:t>
      </w:r>
      <w:proofErr w:type="spellStart"/>
      <w:r>
        <w:t>Jazwinski</w:t>
      </w:r>
      <w:proofErr w:type="spellEnd"/>
      <w:r>
        <w:t xml:space="preserve">, </w:t>
      </w:r>
      <w:proofErr w:type="spellStart"/>
      <w:r>
        <w:t>Madeo</w:t>
      </w:r>
      <w:proofErr w:type="spellEnd"/>
      <w:r>
        <w:t xml:space="preserve">, </w:t>
      </w:r>
      <w:proofErr w:type="spellStart"/>
      <w:r>
        <w:t>Burhan</w:t>
      </w:r>
      <w:proofErr w:type="spellEnd"/>
      <w:r>
        <w:t xml:space="preserve">, </w:t>
      </w:r>
      <w:proofErr w:type="spellStart"/>
      <w:r>
        <w:t>Magie's</w:t>
      </w:r>
      <w:proofErr w:type="spellEnd"/>
      <w:r>
        <w:t xml:space="preserve"> work. </w:t>
      </w:r>
    </w:p>
  </w:comment>
  <w:comment w:id="13" w:author="Hong Qin" w:date="2012-06-23T10:13:00Z" w:initials="hq">
    <w:p w:rsidR="003A44DD" w:rsidRDefault="003A44DD" w:rsidP="00FC11F9">
      <w:pPr>
        <w:ind w:firstLine="720"/>
        <w:jc w:val="both"/>
        <w:rPr>
          <w:rFonts w:ascii="Times" w:hAnsi="Times"/>
          <w:sz w:val="22"/>
          <w:szCs w:val="22"/>
        </w:rPr>
      </w:pPr>
      <w:r>
        <w:rPr>
          <w:rStyle w:val="CommentReference"/>
        </w:rPr>
        <w:annotationRef/>
      </w:r>
      <w:proofErr w:type="spellStart"/>
      <w:r w:rsidRPr="00511194">
        <w:rPr>
          <w:rFonts w:ascii="Times" w:hAnsi="Times"/>
          <w:sz w:val="22"/>
          <w:szCs w:val="22"/>
        </w:rPr>
        <w:t>Transgressive</w:t>
      </w:r>
      <w:proofErr w:type="spellEnd"/>
      <w:r w:rsidRPr="00511194">
        <w:rPr>
          <w:rFonts w:ascii="Times" w:hAnsi="Times"/>
          <w:sz w:val="22"/>
          <w:szCs w:val="22"/>
        </w:rPr>
        <w:t xml:space="preserve"> segregation is also seen expression QTL in yeast </w:t>
      </w:r>
      <w:r>
        <w:rPr>
          <w:rFonts w:ascii="Times" w:hAnsi="Times"/>
          <w:sz w:val="22"/>
          <w:szCs w:val="22"/>
        </w:rPr>
        <w:t>{</w:t>
      </w:r>
      <w:proofErr w:type="spellStart"/>
      <w:r>
        <w:rPr>
          <w:rFonts w:ascii="Times" w:hAnsi="Times"/>
          <w:sz w:val="22"/>
          <w:szCs w:val="22"/>
        </w:rPr>
        <w:t>Brem</w:t>
      </w:r>
      <w:proofErr w:type="spellEnd"/>
      <w:r>
        <w:rPr>
          <w:rFonts w:ascii="Times" w:hAnsi="Times"/>
          <w:sz w:val="22"/>
          <w:szCs w:val="22"/>
        </w:rPr>
        <w:t>, 2005 #2317}</w:t>
      </w:r>
    </w:p>
    <w:p w:rsidR="003A44DD" w:rsidRDefault="003A44DD" w:rsidP="00FC11F9">
      <w:pPr>
        <w:pStyle w:val="CommentText"/>
      </w:pPr>
    </w:p>
  </w:comment>
  <w:comment w:id="14" w:author="Hong Qin" w:date="2012-06-23T10:38:00Z" w:initials="hq">
    <w:p w:rsidR="003A44DD" w:rsidRPr="00F4263D" w:rsidRDefault="003A44DD" w:rsidP="00F30747">
      <w:pPr>
        <w:rPr>
          <w:sz w:val="22"/>
          <w:szCs w:val="22"/>
        </w:rPr>
      </w:pPr>
      <w:r>
        <w:rPr>
          <w:rStyle w:val="CommentReference"/>
        </w:rPr>
        <w:annotationRef/>
      </w:r>
      <w:r>
        <w:rPr>
          <w:sz w:val="22"/>
          <w:szCs w:val="22"/>
        </w:rPr>
        <w:t xml:space="preserve">Examples of Gompertz survival curves can be seen in Fig 2. </w:t>
      </w:r>
    </w:p>
    <w:p w:rsidR="003A44DD" w:rsidRDefault="003A44DD" w:rsidP="00F30747">
      <w:pPr>
        <w:pStyle w:val="CommentText"/>
      </w:pPr>
    </w:p>
  </w:comment>
  <w:comment w:id="117" w:author="Hong Qin" w:date="2012-06-23T22:06:00Z" w:initials="hq">
    <w:p w:rsidR="003A44DD" w:rsidRDefault="003A44DD" w:rsidP="00E734E0">
      <w:pPr>
        <w:ind w:firstLine="720"/>
      </w:pPr>
      <w:r>
        <w:rPr>
          <w:rStyle w:val="CommentReference"/>
        </w:rPr>
        <w:annotationRef/>
      </w:r>
      <w:r>
        <w:t xml:space="preserve">It is known that the S288c laboratory strain has accumulated many mutations, and it also likely that age-structure is influenced by genotypic variations. Age-structure will certainly affect the measures of RLS.  To mitigate this age-structure problem for RLS measures, most researchers first choose smaller cells (likely all young cells), let these cells divide once or twice on plates, and then choose the fresh daughters for RLS measures.  However, this method is basically based on intuition, because age-structures in most yeast strains and mutants are poorly understood.  In yeast population is a poorly understood topic. In a perfectly exponentially growing cell population, 50% of the population is virgin daughter cells, 25% has the age of one, 12.5% has the age of two, and so on. Hence, a yeast cell population is an age-structured population </w:t>
      </w:r>
      <w:r>
        <w:fldChar w:fldCharType="begin"/>
      </w:r>
      <w:r>
        <w:instrText xml:space="preserve"> ADDIN EN.CITE &lt;EndNote&gt;&lt;Cite&gt;&lt;Author&gt;Charlesworth&lt;/Author&gt;&lt;Year&gt;1994&lt;/Year&gt;&lt;RecNum&gt;259&lt;/RecNum&gt;&lt;record&gt;&lt;rec-number&gt;259&lt;/rec-number&gt;&lt;foreign-keys&gt;&lt;key app="EN" db-id="seezaperx2r9rmet92m5az2vezeppvta9ads"&gt;259&lt;/key&gt;&lt;/foreign-keys&gt;&lt;ref-type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fldChar w:fldCharType="separate"/>
      </w:r>
      <w:r>
        <w:rPr>
          <w:noProof/>
        </w:rPr>
        <w:t>[19]</w:t>
      </w:r>
      <w:r>
        <w:fldChar w:fldCharType="end"/>
      </w:r>
      <w:r>
        <w:t xml:space="preserve">. </w:t>
      </w:r>
    </w:p>
    <w:p w:rsidR="003A44DD" w:rsidRDefault="003A44DD" w:rsidP="00E734E0">
      <w:pPr>
        <w:pStyle w:val="CommentText"/>
      </w:pPr>
    </w:p>
  </w:comment>
  <w:comment w:id="221" w:author="Hong Qin" w:date="2012-06-22T11:56:00Z" w:initials="HQ">
    <w:p w:rsidR="003A44DD" w:rsidRDefault="003A44DD" w:rsidP="00E10F20">
      <w:pPr>
        <w:ind w:firstLine="720"/>
      </w:pPr>
      <w:r>
        <w:rPr>
          <w:rStyle w:val="CommentReference"/>
        </w:rPr>
        <w:annotationRef/>
      </w:r>
      <w:r>
        <w:t>Optional: H2O2 on genomic instability</w:t>
      </w:r>
      <w:proofErr w:type="gramStart"/>
      <w:r>
        <w:t xml:space="preserve">,  </w:t>
      </w:r>
      <w:proofErr w:type="spellStart"/>
      <w:r>
        <w:t>RLS</w:t>
      </w:r>
      <w:proofErr w:type="gramEnd"/>
      <w:r>
        <w:t>~Tg</w:t>
      </w:r>
      <w:proofErr w:type="spellEnd"/>
      <w:r>
        <w:t>/</w:t>
      </w:r>
      <w:proofErr w:type="spellStart"/>
      <w:r>
        <w:t>Tc</w:t>
      </w:r>
      <w:proofErr w:type="spellEnd"/>
      <w:r>
        <w:t>, natural variation, GWAS screen, Network model, to prior NSF support</w:t>
      </w:r>
    </w:p>
    <w:p w:rsidR="003A44DD" w:rsidRDefault="003A44DD" w:rsidP="00E10F20">
      <w:pPr>
        <w:pStyle w:val="CommentText"/>
      </w:pPr>
    </w:p>
  </w:comment>
  <w:comment w:id="223" w:author="hqin" w:date="2012-06-22T11:56:00Z" w:initials="h">
    <w:p w:rsidR="003A44DD" w:rsidRDefault="003A44DD" w:rsidP="00E10F20">
      <w:pPr>
        <w:pStyle w:val="CommentText"/>
      </w:pPr>
      <w:r>
        <w:rPr>
          <w:rStyle w:val="CommentReference"/>
        </w:rPr>
        <w:annotationRef/>
      </w:r>
      <w:r w:rsidRPr="00C14FAD">
        <w:t>(2ug/ml?? DOUBLE check this)</w:t>
      </w:r>
    </w:p>
  </w:comment>
  <w:comment w:id="222" w:author="Hong Qin" w:date="2012-06-22T11:56:00Z" w:initials="HQ">
    <w:p w:rsidR="003A44DD" w:rsidRDefault="003A44DD" w:rsidP="00E10F20">
      <w:pPr>
        <w:ind w:firstLine="720"/>
      </w:pPr>
      <w:r>
        <w:rPr>
          <w:rStyle w:val="CommentReference"/>
        </w:rPr>
        <w:annotationRef/>
      </w:r>
      <w:proofErr w:type="spellStart"/>
      <w:r>
        <w:t>Propidium</w:t>
      </w:r>
      <w:proofErr w:type="spellEnd"/>
      <w:r>
        <w:t xml:space="preserve"> Iodine </w:t>
      </w:r>
      <w:proofErr w:type="spellStart"/>
      <w:r>
        <w:t>statin</w:t>
      </w:r>
      <w:proofErr w:type="spellEnd"/>
      <w:r>
        <w:t xml:space="preserve">, live dead assay. Strain A3, </w:t>
      </w:r>
      <w:proofErr w:type="spellStart"/>
      <w:r>
        <w:t>radicicol</w:t>
      </w:r>
      <w:proofErr w:type="spellEnd"/>
      <w:r>
        <w:t xml:space="preserve"> plot from FHCRC. </w:t>
      </w:r>
    </w:p>
    <w:p w:rsidR="003A44DD" w:rsidRDefault="003A44DD" w:rsidP="00E10F20">
      <w:pPr>
        <w:pStyle w:val="CommentText"/>
      </w:pPr>
      <w:r>
        <w:t xml:space="preserve">I did two experiments on A3 at FHCRC. 071410 (missing </w:t>
      </w:r>
      <w:proofErr w:type="spellStart"/>
      <w:r>
        <w:t>EtOH</w:t>
      </w:r>
      <w:proofErr w:type="spellEnd"/>
      <w:r>
        <w:t xml:space="preserve"> control) and 072810.  (</w:t>
      </w:r>
      <w:proofErr w:type="gramStart"/>
      <w:r>
        <w:t>see</w:t>
      </w:r>
      <w:proofErr w:type="gramEnd"/>
      <w:r>
        <w:t xml:space="preserve"> 071410.A3.radicicol.CLS and 072810A3.EtOH.radicicol.cls, /Users/hongqin/lab/Rutherford.lab/archives/071410.A3.radicicol.CLS)</w:t>
      </w:r>
    </w:p>
    <w:p w:rsidR="003A44DD" w:rsidRDefault="003A44DD" w:rsidP="00E10F20">
      <w:pPr>
        <w:pStyle w:val="CommentText"/>
      </w:pPr>
    </w:p>
    <w:p w:rsidR="003A44DD" w:rsidRDefault="003A44DD" w:rsidP="00E10F20">
      <w:pPr>
        <w:ind w:firstLine="720"/>
      </w:pPr>
      <w:r>
        <w:t xml:space="preserve">I need to generate a survival figure, with several insert of PrI histograms, using the 071410 data (0.summaryK2.csv), because the 072810 data is not finished. The Princeton data is not useful because peaks float. </w:t>
      </w:r>
    </w:p>
    <w:p w:rsidR="003A44DD" w:rsidRDefault="003A44DD" w:rsidP="00E10F20">
      <w:pPr>
        <w:pStyle w:val="CommentText"/>
      </w:pPr>
    </w:p>
  </w:comment>
  <w:comment w:id="224" w:author="Hong Qin" w:date="2012-06-22T11:56:00Z" w:initials="HQ">
    <w:p w:rsidR="003A44DD" w:rsidRDefault="003A44DD">
      <w:pPr>
        <w:pStyle w:val="CommentText"/>
      </w:pPr>
      <w:r>
        <w:rPr>
          <w:rStyle w:val="CommentReference"/>
        </w:rPr>
        <w:annotationRef/>
      </w:r>
      <w:r>
        <w:t xml:space="preserve">I really a </w:t>
      </w:r>
      <w:proofErr w:type="spellStart"/>
      <w:r>
        <w:t>clearn</w:t>
      </w:r>
      <w:proofErr w:type="spellEnd"/>
      <w:r>
        <w:t xml:space="preserve"> term or symbol for this. </w:t>
      </w:r>
      <w:proofErr w:type="gramStart"/>
      <w:r>
        <w:t>c</w:t>
      </w:r>
      <w:proofErr w:type="gramEnd"/>
    </w:p>
  </w:comment>
  <w:comment w:id="225" w:author="Hong Qin" w:date="2012-06-22T11:56:00Z" w:initials="hq">
    <w:p w:rsidR="003A44DD" w:rsidRDefault="003A44DD">
      <w:pPr>
        <w:pStyle w:val="CommentText"/>
      </w:pPr>
      <w:r>
        <w:rPr>
          <w:rStyle w:val="CommentReference"/>
        </w:rPr>
        <w:annotationRef/>
      </w:r>
      <w:r>
        <w:t>Need to read this paper carefully.</w:t>
      </w:r>
    </w:p>
  </w:comment>
  <w:comment w:id="226" w:author="Hong Qin" w:date="2012-06-22T11:56:00Z" w:initials="hq">
    <w:p w:rsidR="003A44DD" w:rsidRDefault="003A44DD" w:rsidP="00E738EF">
      <w:pPr>
        <w:pStyle w:val="CommentText"/>
      </w:pPr>
      <w:r>
        <w:rPr>
          <w:rStyle w:val="CommentReference"/>
        </w:rPr>
        <w:annotationRef/>
      </w:r>
      <w:r>
        <w:t>www.ncbi.nlm.nih.gov/Traces/sra/</w:t>
      </w:r>
    </w:p>
  </w:comment>
  <w:comment w:id="228" w:author="Hong Qin" w:date="2012-06-22T11:56:00Z" w:initials="hq">
    <w:p w:rsidR="003A44DD" w:rsidRDefault="003A44DD" w:rsidP="00E738EF">
      <w:pPr>
        <w:pStyle w:val="CommentText"/>
      </w:pPr>
      <w:r>
        <w:rPr>
          <w:rStyle w:val="CommentReference"/>
        </w:rPr>
        <w:annotationRef/>
      </w:r>
      <w:r>
        <w:t>Need to read these papers in details</w:t>
      </w:r>
    </w:p>
  </w:comment>
  <w:comment w:id="227" w:author="Hong Qin" w:date="2012-06-22T11:56:00Z" w:initials="hq">
    <w:p w:rsidR="003A44DD" w:rsidRDefault="003A44DD" w:rsidP="00E738EF">
      <w:pPr>
        <w:pStyle w:val="CommentText"/>
      </w:pPr>
      <w:r>
        <w:rPr>
          <w:rStyle w:val="CommentReference"/>
        </w:rPr>
        <w:annotationRef/>
      </w:r>
      <w:proofErr w:type="gramStart"/>
      <w:r>
        <w:t>analyze</w:t>
      </w:r>
      <w:proofErr w:type="gramEnd"/>
      <w:r>
        <w:t xml:space="preserve"> short-reads likely require too much work, should not be proposed lightly.</w:t>
      </w:r>
    </w:p>
  </w:comment>
  <w:comment w:id="229" w:author="Hong Qin" w:date="2012-06-22T11:56:00Z" w:initials="HQ">
    <w:p w:rsidR="003A44DD" w:rsidRDefault="003A44DD" w:rsidP="003F1C5C">
      <w:pPr>
        <w:pStyle w:val="CommentText"/>
      </w:pPr>
      <w:r>
        <w:rPr>
          <w:rStyle w:val="CommentReference"/>
        </w:rPr>
        <w:annotationRef/>
      </w:r>
      <w:r>
        <w:rPr>
          <w:b/>
          <w:sz w:val="20"/>
          <w:szCs w:val="20"/>
        </w:rPr>
        <w:t>Quantify</w:t>
      </w:r>
      <w:r>
        <w:rPr>
          <w:sz w:val="20"/>
          <w:szCs w:val="20"/>
        </w:rPr>
        <w:t xml:space="preserve"> aging process in selected yeast strains and mutants, if necessary or collaboration with Kaeberlein</w:t>
      </w:r>
    </w:p>
  </w:comment>
  <w:comment w:id="230" w:author="Hong Qin" w:date="2012-06-22T11:56:00Z" w:initials="hq">
    <w:p w:rsidR="003A44DD" w:rsidRPr="0017717A" w:rsidRDefault="003A44DD" w:rsidP="001E4BBC">
      <w:pPr>
        <w:pStyle w:val="Heading3"/>
        <w:rPr>
          <w:b w:val="0"/>
          <w:sz w:val="22"/>
          <w:szCs w:val="22"/>
        </w:rPr>
      </w:pPr>
      <w:r>
        <w:rPr>
          <w:rStyle w:val="CommentReference"/>
        </w:rPr>
        <w:annotationRef/>
      </w:r>
      <w:r w:rsidRPr="0017717A">
        <w:rPr>
          <w:b w:val="0"/>
          <w:sz w:val="22"/>
          <w:szCs w:val="22"/>
        </w:rPr>
        <w:t>Natural variation ~ population systems biology on aging</w:t>
      </w:r>
    </w:p>
    <w:p w:rsidR="003A44DD" w:rsidRPr="0017717A" w:rsidRDefault="003A44DD" w:rsidP="001E4BBC">
      <w:pPr>
        <w:autoSpaceDE w:val="0"/>
        <w:autoSpaceDN w:val="0"/>
        <w:adjustRightInd w:val="0"/>
        <w:rPr>
          <w:rFonts w:cs="Calibri"/>
          <w:sz w:val="22"/>
          <w:szCs w:val="22"/>
        </w:rPr>
      </w:pPr>
      <w:proofErr w:type="gramStart"/>
      <w:r w:rsidRPr="0017717A">
        <w:rPr>
          <w:rFonts w:cs="Calibri"/>
          <w:sz w:val="22"/>
          <w:szCs w:val="22"/>
        </w:rPr>
        <w:t>variation</w:t>
      </w:r>
      <w:proofErr w:type="gramEnd"/>
      <w:r w:rsidRPr="0017717A">
        <w:rPr>
          <w:rFonts w:cs="Calibri"/>
          <w:sz w:val="22"/>
          <w:szCs w:val="22"/>
        </w:rPr>
        <w:t xml:space="preserve"> of CR </w:t>
      </w:r>
      <w:proofErr w:type="spellStart"/>
      <w:r w:rsidRPr="0017717A">
        <w:rPr>
          <w:rFonts w:cs="Calibri"/>
          <w:sz w:val="22"/>
          <w:szCs w:val="22"/>
        </w:rPr>
        <w:t>resposne</w:t>
      </w:r>
      <w:proofErr w:type="spellEnd"/>
      <w:r w:rsidRPr="0017717A">
        <w:rPr>
          <w:rFonts w:cs="Calibri"/>
          <w:sz w:val="22"/>
          <w:szCs w:val="22"/>
        </w:rPr>
        <w:t xml:space="preserve"> ~ TOR or SIR2, QTL, modeling,</w:t>
      </w:r>
    </w:p>
    <w:p w:rsidR="003A44DD" w:rsidRDefault="003A44DD" w:rsidP="001E4BBC">
      <w:pPr>
        <w:pStyle w:val="CommentText"/>
      </w:pPr>
    </w:p>
  </w:comment>
  <w:comment w:id="231" w:author="Hong Qin" w:date="2012-06-22T11:56:00Z" w:initials="HQ">
    <w:p w:rsidR="003A44DD" w:rsidRDefault="003A44DD" w:rsidP="003F1C5C">
      <w:pPr>
        <w:pStyle w:val="CommentText"/>
      </w:pPr>
      <w:r>
        <w:rPr>
          <w:rStyle w:val="CommentReference"/>
        </w:rPr>
        <w:annotationRef/>
      </w:r>
      <w:proofErr w:type="gramStart"/>
      <w:r>
        <w:t>check</w:t>
      </w:r>
      <w:proofErr w:type="gramEnd"/>
      <w:r>
        <w:t xml:space="preserve"> the GFP collections</w:t>
      </w:r>
    </w:p>
  </w:comment>
  <w:comment w:id="232" w:author="Hong Qin" w:date="2012-06-22T11:56:00Z" w:initials="hq">
    <w:p w:rsidR="003A44DD" w:rsidRDefault="003A44DD">
      <w:pPr>
        <w:pStyle w:val="CommentText"/>
      </w:pPr>
      <w:r>
        <w:rPr>
          <w:rStyle w:val="CommentReference"/>
        </w:rPr>
        <w:annotationRef/>
      </w:r>
      <w:r>
        <w:t xml:space="preserve">??? </w:t>
      </w:r>
      <w:proofErr w:type="gramStart"/>
      <w:r>
        <w:t>simulation</w:t>
      </w:r>
      <w:proofErr w:type="gramEnd"/>
      <w:r>
        <w:t xml:space="preserve"> </w:t>
      </w:r>
    </w:p>
  </w:comment>
  <w:comment w:id="233" w:author="Hong Qin" w:date="2012-06-22T11:56:00Z" w:initials="hq">
    <w:p w:rsidR="003A44DD" w:rsidRDefault="003A44DD">
      <w:pPr>
        <w:pStyle w:val="CommentText"/>
      </w:pPr>
      <w:r>
        <w:rPr>
          <w:rStyle w:val="CommentReference"/>
        </w:rPr>
        <w:annotationRef/>
      </w:r>
      <w:r>
        <w:t xml:space="preserve">Need a lot of more thinking here. </w:t>
      </w:r>
    </w:p>
  </w:comment>
  <w:comment w:id="234" w:author="Hong Qin" w:date="2012-06-22T11:56:00Z" w:initials="HQ">
    <w:p w:rsidR="003A44DD" w:rsidRDefault="003A44DD" w:rsidP="006E55D5">
      <w:pPr>
        <w:pStyle w:val="CommentText"/>
      </w:pPr>
      <w:r>
        <w:rPr>
          <w:rStyle w:val="CommentReference"/>
        </w:rPr>
        <w:annotationRef/>
      </w:r>
      <w:r>
        <w:t>Used in flow cytometer?</w:t>
      </w:r>
    </w:p>
  </w:comment>
  <w:comment w:id="235" w:author="Hong Qin" w:date="2012-06-22T11:56:00Z" w:initials="hq">
    <w:p w:rsidR="003A44DD" w:rsidRDefault="003A44DD">
      <w:pPr>
        <w:pStyle w:val="CommentText"/>
      </w:pPr>
      <w:r>
        <w:rPr>
          <w:rStyle w:val="CommentReference"/>
        </w:rPr>
        <w:annotationRef/>
      </w:r>
      <w:r>
        <w:t xml:space="preserve">YPL256C GFP </w:t>
      </w:r>
      <w:proofErr w:type="spellStart"/>
      <w:r>
        <w:t>invitrogen</w:t>
      </w:r>
      <w:proofErr w:type="spellEnd"/>
    </w:p>
  </w:comment>
  <w:comment w:id="236" w:author="Hong Qin" w:date="2012-06-22T11:56:00Z" w:initials="hq">
    <w:p w:rsidR="003A44DD" w:rsidRDefault="003A44DD">
      <w:pPr>
        <w:pStyle w:val="CommentText"/>
      </w:pPr>
      <w:r>
        <w:rPr>
          <w:rStyle w:val="CommentReference"/>
        </w:rPr>
        <w:annotationRef/>
      </w:r>
      <w:r>
        <w:t>??</w:t>
      </w:r>
      <w:proofErr w:type="gramStart"/>
      <w:r>
        <w:t>too</w:t>
      </w:r>
      <w:proofErr w:type="gramEnd"/>
      <w:r>
        <w:t xml:space="preserve"> risky?</w:t>
      </w:r>
    </w:p>
  </w:comment>
  <w:comment w:id="237" w:author="Hong Qin" w:date="2012-06-22T11:56:00Z" w:initials="hq">
    <w:p w:rsidR="003A44DD" w:rsidRDefault="003A44DD">
      <w:pPr>
        <w:pStyle w:val="CommentText"/>
      </w:pPr>
      <w:r>
        <w:rPr>
          <w:rStyle w:val="CommentReference"/>
        </w:rPr>
        <w:annotationRef/>
      </w:r>
      <w:proofErr w:type="gramStart"/>
      <w:r>
        <w:t>read</w:t>
      </w:r>
      <w:proofErr w:type="gramEnd"/>
      <w:r>
        <w:t xml:space="preserve"> Kevin </w:t>
      </w:r>
      <w:proofErr w:type="spellStart"/>
      <w:r>
        <w:t>Blaugh's</w:t>
      </w:r>
      <w:proofErr w:type="spellEnd"/>
      <w:r>
        <w:t xml:space="preserve"> network fitness paper?</w:t>
      </w:r>
    </w:p>
  </w:comment>
  <w:comment w:id="238" w:author="Hong Qin" w:date="2012-06-22T11:56:00Z" w:initials="hq">
    <w:p w:rsidR="003A44DD" w:rsidRDefault="003A44DD" w:rsidP="001E4BBC">
      <w:pPr>
        <w:pStyle w:val="CommentText"/>
      </w:pPr>
      <w:r>
        <w:rPr>
          <w:rStyle w:val="CommentReference"/>
        </w:rPr>
        <w:annotationRef/>
      </w:r>
      <w:r>
        <w:t xml:space="preserve">UCSD </w:t>
      </w:r>
      <w:proofErr w:type="spellStart"/>
      <w:r>
        <w:t>Hua's</w:t>
      </w:r>
      <w:proofErr w:type="spellEnd"/>
      <w:r>
        <w:t xml:space="preserve"> model </w:t>
      </w:r>
    </w:p>
  </w:comment>
  <w:comment w:id="239" w:author="Hong Qin" w:date="2012-06-22T11:56:00Z" w:initials="hq">
    <w:p w:rsidR="003A44DD" w:rsidRDefault="003A44DD">
      <w:pPr>
        <w:pStyle w:val="CommentText"/>
      </w:pPr>
      <w:r>
        <w:rPr>
          <w:rStyle w:val="CommentReference"/>
        </w:rPr>
        <w:annotationRef/>
      </w:r>
      <w:proofErr w:type="gramStart"/>
      <w:r>
        <w:t>which</w:t>
      </w:r>
      <w:proofErr w:type="gramEnd"/>
      <w:r>
        <w:t xml:space="preserve"> Aims?</w:t>
      </w:r>
    </w:p>
  </w:comment>
  <w:comment w:id="242" w:author="hqin" w:date="2012-06-22T11:56:00Z" w:initials="h">
    <w:p w:rsidR="003A44DD" w:rsidRDefault="003A44DD">
      <w:pPr>
        <w:pStyle w:val="CommentText"/>
      </w:pPr>
      <w:r>
        <w:rPr>
          <w:rStyle w:val="CommentReference"/>
        </w:rPr>
        <w:annotationRef/>
      </w:r>
      <w:proofErr w:type="gramStart"/>
      <w:r>
        <w:t>need</w:t>
      </w:r>
      <w:proofErr w:type="gramEnd"/>
      <w:r>
        <w:t xml:space="preserve"> to see CSHL course descriptions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39E" w:rsidRDefault="009C639E">
      <w:r>
        <w:separator/>
      </w:r>
    </w:p>
  </w:endnote>
  <w:endnote w:type="continuationSeparator" w:id="0">
    <w:p w:rsidR="009C639E" w:rsidRDefault="009C63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宋体">
    <w:panose1 w:val="02010600030101010101"/>
    <w:charset w:val="50"/>
    <w:family w:val="auto"/>
    <w:pitch w:val="variable"/>
    <w:sig w:usb0="00000001" w:usb1="00000000" w:usb2="0100040E" w:usb3="00000000" w:csb0="0004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NewBaskerville-Roman">
    <w:altName w:val="Cambria"/>
    <w:panose1 w:val="00000000000000000000"/>
    <w:charset w:val="4D"/>
    <w:family w:val="roman"/>
    <w:notTrueType/>
    <w:pitch w:val="default"/>
    <w:sig w:usb0="00000003" w:usb1="00000000" w:usb2="00000000" w:usb3="00000000" w:csb0="00000001" w:csb1="00000000"/>
  </w:font>
  <w:font w:name="MyriadPro-Light">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39E" w:rsidRDefault="009C639E">
      <w:r>
        <w:separator/>
      </w:r>
    </w:p>
  </w:footnote>
  <w:footnote w:type="continuationSeparator" w:id="0">
    <w:p w:rsidR="009C639E" w:rsidRDefault="009C6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4DD" w:rsidRPr="008D65EE" w:rsidRDefault="003A44DD">
    <w:pPr>
      <w:pStyle w:val="Header"/>
      <w:jc w:val="right"/>
      <w:rPr>
        <w:i/>
      </w:rPr>
    </w:pPr>
    <w:r>
      <w:rPr>
        <w:i/>
        <w:sz w:val="20"/>
        <w:szCs w:val="20"/>
      </w:rPr>
      <w:t>QIN</w:t>
    </w:r>
    <w:r w:rsidRPr="008D65EE">
      <w:rPr>
        <w:i/>
        <w:sz w:val="20"/>
        <w:szCs w:val="20"/>
      </w:rPr>
      <w:t xml:space="preserve">, </w:t>
    </w:r>
    <w:r>
      <w:rPr>
        <w:i/>
        <w:sz w:val="22"/>
        <w:szCs w:val="22"/>
      </w:rPr>
      <w:t>Career</w:t>
    </w:r>
    <w:r w:rsidRPr="008276B4">
      <w:rPr>
        <w:i/>
        <w:sz w:val="22"/>
        <w:szCs w:val="22"/>
      </w:rPr>
      <w:t>: Emergence of cellular aging from gene networks</w:t>
    </w:r>
    <w:r>
      <w:rPr>
        <w:i/>
        <w:sz w:val="20"/>
        <w:szCs w:val="20"/>
      </w:rPr>
      <w:t xml:space="preserve">, Page </w:t>
    </w:r>
    <w:sdt>
      <w:sdtPr>
        <w:rPr>
          <w:i/>
          <w:sz w:val="20"/>
          <w:szCs w:val="20"/>
        </w:rPr>
        <w:id w:val="37139217"/>
        <w:docPartObj>
          <w:docPartGallery w:val="Page Numbers (Top of Page)"/>
          <w:docPartUnique/>
        </w:docPartObj>
      </w:sdtPr>
      <w:sdtContent>
        <w:fldSimple w:instr=" PAGE   \* MERGEFORMAT ">
          <w:r w:rsidR="0036439C" w:rsidRPr="0036439C">
            <w:rPr>
              <w:i/>
              <w:noProof/>
              <w:sz w:val="20"/>
              <w:szCs w:val="20"/>
            </w:rPr>
            <w:t>26</w:t>
          </w:r>
        </w:fldSimple>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4DD" w:rsidRDefault="003A44DD">
    <w:pPr>
      <w:pStyle w:val="Header"/>
      <w:jc w:val="right"/>
    </w:pPr>
    <w:r w:rsidRPr="00332182">
      <w:rPr>
        <w:i/>
        <w:sz w:val="20"/>
        <w:szCs w:val="20"/>
      </w:rPr>
      <w:t xml:space="preserve">Qin, </w:t>
    </w:r>
    <w:r>
      <w:rPr>
        <w:i/>
        <w:sz w:val="20"/>
        <w:szCs w:val="20"/>
      </w:rPr>
      <w:t>References</w:t>
    </w:r>
    <w:r w:rsidRPr="00332182">
      <w:rPr>
        <w:i/>
        <w:sz w:val="20"/>
        <w:szCs w:val="20"/>
      </w:rPr>
      <w:t xml:space="preserve">, Page </w:t>
    </w:r>
    <w:sdt>
      <w:sdtPr>
        <w:rPr>
          <w:i/>
          <w:sz w:val="20"/>
          <w:szCs w:val="20"/>
        </w:rPr>
        <w:id w:val="922016142"/>
        <w:docPartObj>
          <w:docPartGallery w:val="Page Numbers (Top of Page)"/>
          <w:docPartUnique/>
        </w:docPartObj>
      </w:sdtPr>
      <w:sdtContent>
        <w:fldSimple w:instr=" PAGE   \* MERGEFORMAT ">
          <w:r w:rsidR="0036439C" w:rsidRPr="0036439C">
            <w:rPr>
              <w:i/>
              <w:noProof/>
              <w:sz w:val="20"/>
              <w:szCs w:val="20"/>
            </w:rPr>
            <w:t>1</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41B20"/>
    <w:multiLevelType w:val="hybridMultilevel"/>
    <w:tmpl w:val="C2468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E918DD"/>
    <w:multiLevelType w:val="hybridMultilevel"/>
    <w:tmpl w:val="113C80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068D"/>
    <w:multiLevelType w:val="hybridMultilevel"/>
    <w:tmpl w:val="B6F8BAF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1243B2A"/>
    <w:multiLevelType w:val="hybridMultilevel"/>
    <w:tmpl w:val="EABCC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stylePaneFormatFilter w:val="3701"/>
  <w:trackRevisions/>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Suspended&gt;1&lt;/Suspended&gt;&lt;/ENInstantFormat&gt;"/>
    <w:docVar w:name="EN.Layout" w:val="&lt;ENLayout&gt;&lt;Style&gt;Numbered-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wzwatz8afev5eddwsvazaqtxstdf2axv55&quot;&gt;qin-career&lt;record-ids&gt;&lt;item&gt;19&lt;/item&gt;&lt;item&gt;48&lt;/item&gt;&lt;item&gt;51&lt;/item&gt;&lt;item&gt;56&lt;/item&gt;&lt;item&gt;57&lt;/item&gt;&lt;item&gt;88&lt;/item&gt;&lt;item&gt;244&lt;/item&gt;&lt;item&gt;259&lt;/item&gt;&lt;item&gt;261&lt;/item&gt;&lt;item&gt;272&lt;/item&gt;&lt;item&gt;273&lt;/item&gt;&lt;item&gt;274&lt;/item&gt;&lt;item&gt;282&lt;/item&gt;&lt;item&gt;303&lt;/item&gt;&lt;item&gt;306&lt;/item&gt;&lt;item&gt;308&lt;/item&gt;&lt;item&gt;317&lt;/item&gt;&lt;item&gt;380&lt;/item&gt;&lt;item&gt;397&lt;/item&gt;&lt;item&gt;401&lt;/item&gt;&lt;item&gt;403&lt;/item&gt;&lt;item&gt;411&lt;/item&gt;&lt;item&gt;415&lt;/item&gt;&lt;item&gt;423&lt;/item&gt;&lt;item&gt;461&lt;/item&gt;&lt;item&gt;472&lt;/item&gt;&lt;item&gt;473&lt;/item&gt;&lt;item&gt;474&lt;/item&gt;&lt;item&gt;478&lt;/item&gt;&lt;item&gt;481&lt;/item&gt;&lt;item&gt;483&lt;/item&gt;&lt;item&gt;486&lt;/item&gt;&lt;item&gt;494&lt;/item&gt;&lt;item&gt;495&lt;/item&gt;&lt;item&gt;496&lt;/item&gt;&lt;item&gt;498&lt;/item&gt;&lt;item&gt;516&lt;/item&gt;&lt;item&gt;518&lt;/item&gt;&lt;item&gt;522&lt;/item&gt;&lt;item&gt;524&lt;/item&gt;&lt;item&gt;525&lt;/item&gt;&lt;item&gt;529&lt;/item&gt;&lt;item&gt;530&lt;/item&gt;&lt;item&gt;532&lt;/item&gt;&lt;item&gt;533&lt;/item&gt;&lt;item&gt;535&lt;/item&gt;&lt;item&gt;537&lt;/item&gt;&lt;item&gt;541&lt;/item&gt;&lt;item&gt;563&lt;/item&gt;&lt;item&gt;564&lt;/item&gt;&lt;item&gt;566&lt;/item&gt;&lt;item&gt;567&lt;/item&gt;&lt;item&gt;606&lt;/item&gt;&lt;item&gt;608&lt;/item&gt;&lt;item&gt;609&lt;/item&gt;&lt;item&gt;610&lt;/item&gt;&lt;item&gt;611&lt;/item&gt;&lt;item&gt;620&lt;/item&gt;&lt;item&gt;622&lt;/item&gt;&lt;item&gt;623&lt;/item&gt;&lt;item&gt;625&lt;/item&gt;&lt;item&gt;634&lt;/item&gt;&lt;item&gt;638&lt;/item&gt;&lt;item&gt;640&lt;/item&gt;&lt;item&gt;641&lt;/item&gt;&lt;item&gt;642&lt;/item&gt;&lt;item&gt;643&lt;/item&gt;&lt;item&gt;651&lt;/item&gt;&lt;item&gt;673&lt;/item&gt;&lt;item&gt;676&lt;/item&gt;&lt;item&gt;679&lt;/item&gt;&lt;item&gt;779&lt;/item&gt;&lt;item&gt;787&lt;/item&gt;&lt;item&gt;851&lt;/item&gt;&lt;item&gt;853&lt;/item&gt;&lt;item&gt;864&lt;/item&gt;&lt;item&gt;873&lt;/item&gt;&lt;item&gt;875&lt;/item&gt;&lt;item&gt;888&lt;/item&gt;&lt;item&gt;904&lt;/item&gt;&lt;item&gt;906&lt;/item&gt;&lt;item&gt;911&lt;/item&gt;&lt;item&gt;953&lt;/item&gt;&lt;item&gt;957&lt;/item&gt;&lt;item&gt;958&lt;/item&gt;&lt;item&gt;1012&lt;/item&gt;&lt;item&gt;1017&lt;/item&gt;&lt;item&gt;1034&lt;/item&gt;&lt;item&gt;1036&lt;/item&gt;&lt;item&gt;1038&lt;/item&gt;&lt;item&gt;1040&lt;/item&gt;&lt;item&gt;1043&lt;/item&gt;&lt;item&gt;1049&lt;/item&gt;&lt;item&gt;1059&lt;/item&gt;&lt;item&gt;1089&lt;/item&gt;&lt;item&gt;1090&lt;/item&gt;&lt;item&gt;1147&lt;/item&gt;&lt;item&gt;1148&lt;/item&gt;&lt;item&gt;1149&lt;/item&gt;&lt;item&gt;1150&lt;/item&gt;&lt;item&gt;1151&lt;/item&gt;&lt;item&gt;1152&lt;/item&gt;&lt;item&gt;1153&lt;/item&gt;&lt;item&gt;1154&lt;/item&gt;&lt;item&gt;1157&lt;/item&gt;&lt;item&gt;1247&lt;/item&gt;&lt;item&gt;1249&lt;/item&gt;&lt;item&gt;1388&lt;/item&gt;&lt;item&gt;1395&lt;/item&gt;&lt;item&gt;1405&lt;/item&gt;&lt;item&gt;1414&lt;/item&gt;&lt;item&gt;1433&lt;/item&gt;&lt;item&gt;1467&lt;/item&gt;&lt;item&gt;1468&lt;/item&gt;&lt;item&gt;1469&lt;/item&gt;&lt;item&gt;1470&lt;/item&gt;&lt;item&gt;1480&lt;/item&gt;&lt;item&gt;1488&lt;/item&gt;&lt;item&gt;1495&lt;/item&gt;&lt;item&gt;1514&lt;/item&gt;&lt;item&gt;1515&lt;/item&gt;&lt;item&gt;1516&lt;/item&gt;&lt;item&gt;1518&lt;/item&gt;&lt;item&gt;1519&lt;/item&gt;&lt;item&gt;1520&lt;/item&gt;&lt;item&gt;1521&lt;/item&gt;&lt;item&gt;1528&lt;/item&gt;&lt;item&gt;1648&lt;/item&gt;&lt;item&gt;1651&lt;/item&gt;&lt;item&gt;1737&lt;/item&gt;&lt;item&gt;1762&lt;/item&gt;&lt;item&gt;1764&lt;/item&gt;&lt;item&gt;1767&lt;/item&gt;&lt;item&gt;1769&lt;/item&gt;&lt;item&gt;1770&lt;/item&gt;&lt;item&gt;1771&lt;/item&gt;&lt;item&gt;1774&lt;/item&gt;&lt;item&gt;1775&lt;/item&gt;&lt;item&gt;1776&lt;/item&gt;&lt;item&gt;1784&lt;/item&gt;&lt;item&gt;1785&lt;/item&gt;&lt;item&gt;1786&lt;/item&gt;&lt;item&gt;1787&lt;/item&gt;&lt;item&gt;1789&lt;/item&gt;&lt;item&gt;1790&lt;/item&gt;&lt;item&gt;1791&lt;/item&gt;&lt;item&gt;1792&lt;/item&gt;&lt;item&gt;1793&lt;/item&gt;&lt;item&gt;1795&lt;/item&gt;&lt;item&gt;1797&lt;/item&gt;&lt;item&gt;1798&lt;/item&gt;&lt;item&gt;1831&lt;/item&gt;&lt;item&gt;1841&lt;/item&gt;&lt;item&gt;1848&lt;/item&gt;&lt;item&gt;1849&lt;/item&gt;&lt;item&gt;1850&lt;/item&gt;&lt;item&gt;1851&lt;/item&gt;&lt;item&gt;1853&lt;/item&gt;&lt;item&gt;1860&lt;/item&gt;&lt;item&gt;1862&lt;/item&gt;&lt;item&gt;1865&lt;/item&gt;&lt;item&gt;1866&lt;/item&gt;&lt;item&gt;1868&lt;/item&gt;&lt;item&gt;1872&lt;/item&gt;&lt;item&gt;1873&lt;/item&gt;&lt;item&gt;1874&lt;/item&gt;&lt;item&gt;1876&lt;/item&gt;&lt;item&gt;1878&lt;/item&gt;&lt;item&gt;1879&lt;/item&gt;&lt;item&gt;1880&lt;/item&gt;&lt;item&gt;1881&lt;/item&gt;&lt;item&gt;1893&lt;/item&gt;&lt;item&gt;1966&lt;/item&gt;&lt;item&gt;1969&lt;/item&gt;&lt;item&gt;1970&lt;/item&gt;&lt;item&gt;2020&lt;/item&gt;&lt;item&gt;2022&lt;/item&gt;&lt;item&gt;2024&lt;/item&gt;&lt;item&gt;2042&lt;/item&gt;&lt;item&gt;2074&lt;/item&gt;&lt;item&gt;2125&lt;/item&gt;&lt;item&gt;2126&lt;/item&gt;&lt;item&gt;2127&lt;/item&gt;&lt;item&gt;2130&lt;/item&gt;&lt;item&gt;2131&lt;/item&gt;&lt;item&gt;2134&lt;/item&gt;&lt;item&gt;2143&lt;/item&gt;&lt;item&gt;2144&lt;/item&gt;&lt;item&gt;2154&lt;/item&gt;&lt;item&gt;2155&lt;/item&gt;&lt;item&gt;2157&lt;/item&gt;&lt;item&gt;2226&lt;/item&gt;&lt;item&gt;2242&lt;/item&gt;&lt;item&gt;2262&lt;/item&gt;&lt;item&gt;2263&lt;/item&gt;&lt;item&gt;2264&lt;/item&gt;&lt;item&gt;2317&lt;/item&gt;&lt;item&gt;2319&lt;/item&gt;&lt;item&gt;2320&lt;/item&gt;&lt;item&gt;2324&lt;/item&gt;&lt;item&gt;2327&lt;/item&gt;&lt;item&gt;2332&lt;/item&gt;&lt;item&gt;2333&lt;/item&gt;&lt;item&gt;2334&lt;/item&gt;&lt;item&gt;2344&lt;/item&gt;&lt;item&gt;2352&lt;/item&gt;&lt;item&gt;2354&lt;/item&gt;&lt;item&gt;2357&lt;/item&gt;&lt;item&gt;2364&lt;/item&gt;&lt;item&gt;2365&lt;/item&gt;&lt;item&gt;2367&lt;/item&gt;&lt;item&gt;2368&lt;/item&gt;&lt;item&gt;2372&lt;/item&gt;&lt;item&gt;2373&lt;/item&gt;&lt;item&gt;2377&lt;/item&gt;&lt;item&gt;2379&lt;/item&gt;&lt;item&gt;2382&lt;/item&gt;&lt;item&gt;2384&lt;/item&gt;&lt;item&gt;2385&lt;/item&gt;&lt;item&gt;2387&lt;/item&gt;&lt;item&gt;2388&lt;/item&gt;&lt;item&gt;2391&lt;/item&gt;&lt;item&gt;2395&lt;/item&gt;&lt;item&gt;2396&lt;/item&gt;&lt;/record-ids&gt;&lt;/item&gt;&lt;/Libraries&gt;"/>
  </w:docVars>
  <w:rsids>
    <w:rsidRoot w:val="007044D3"/>
    <w:rsid w:val="00000A59"/>
    <w:rsid w:val="000011B9"/>
    <w:rsid w:val="00001CB3"/>
    <w:rsid w:val="0000226A"/>
    <w:rsid w:val="0000258E"/>
    <w:rsid w:val="00002C74"/>
    <w:rsid w:val="00002D9F"/>
    <w:rsid w:val="00002FEA"/>
    <w:rsid w:val="00003173"/>
    <w:rsid w:val="000031B0"/>
    <w:rsid w:val="0000403A"/>
    <w:rsid w:val="0000451E"/>
    <w:rsid w:val="00004741"/>
    <w:rsid w:val="000062D3"/>
    <w:rsid w:val="0000639E"/>
    <w:rsid w:val="000063F6"/>
    <w:rsid w:val="00006DFC"/>
    <w:rsid w:val="00007A01"/>
    <w:rsid w:val="00007EAE"/>
    <w:rsid w:val="0001212B"/>
    <w:rsid w:val="00012AAC"/>
    <w:rsid w:val="0001336B"/>
    <w:rsid w:val="0001351D"/>
    <w:rsid w:val="000143F0"/>
    <w:rsid w:val="000153E1"/>
    <w:rsid w:val="00015F71"/>
    <w:rsid w:val="000163BC"/>
    <w:rsid w:val="00017305"/>
    <w:rsid w:val="00017B8F"/>
    <w:rsid w:val="00020191"/>
    <w:rsid w:val="00020214"/>
    <w:rsid w:val="00021278"/>
    <w:rsid w:val="00021790"/>
    <w:rsid w:val="00021EC4"/>
    <w:rsid w:val="00022488"/>
    <w:rsid w:val="00022762"/>
    <w:rsid w:val="00022922"/>
    <w:rsid w:val="000234EE"/>
    <w:rsid w:val="0002373E"/>
    <w:rsid w:val="0002379E"/>
    <w:rsid w:val="00024629"/>
    <w:rsid w:val="00024F1C"/>
    <w:rsid w:val="00025BF1"/>
    <w:rsid w:val="0002610A"/>
    <w:rsid w:val="0002679A"/>
    <w:rsid w:val="00026F7E"/>
    <w:rsid w:val="00027039"/>
    <w:rsid w:val="00027B98"/>
    <w:rsid w:val="00027FC7"/>
    <w:rsid w:val="0003010A"/>
    <w:rsid w:val="00030165"/>
    <w:rsid w:val="00030E1F"/>
    <w:rsid w:val="000312E9"/>
    <w:rsid w:val="000321BF"/>
    <w:rsid w:val="00032468"/>
    <w:rsid w:val="00032860"/>
    <w:rsid w:val="00032A34"/>
    <w:rsid w:val="0003300F"/>
    <w:rsid w:val="000342E5"/>
    <w:rsid w:val="00034A68"/>
    <w:rsid w:val="00034CD5"/>
    <w:rsid w:val="00035218"/>
    <w:rsid w:val="00035464"/>
    <w:rsid w:val="0003597D"/>
    <w:rsid w:val="000359B4"/>
    <w:rsid w:val="00035FB9"/>
    <w:rsid w:val="00036608"/>
    <w:rsid w:val="0003679D"/>
    <w:rsid w:val="00040E49"/>
    <w:rsid w:val="00041172"/>
    <w:rsid w:val="000413A2"/>
    <w:rsid w:val="000416DB"/>
    <w:rsid w:val="000420C8"/>
    <w:rsid w:val="000424BC"/>
    <w:rsid w:val="0004253F"/>
    <w:rsid w:val="0004296D"/>
    <w:rsid w:val="00043367"/>
    <w:rsid w:val="00043722"/>
    <w:rsid w:val="00043753"/>
    <w:rsid w:val="00044099"/>
    <w:rsid w:val="000442FC"/>
    <w:rsid w:val="0004439E"/>
    <w:rsid w:val="00044A22"/>
    <w:rsid w:val="00044EAB"/>
    <w:rsid w:val="0004520C"/>
    <w:rsid w:val="000459BD"/>
    <w:rsid w:val="00045D4C"/>
    <w:rsid w:val="00045F17"/>
    <w:rsid w:val="00046EC4"/>
    <w:rsid w:val="00047113"/>
    <w:rsid w:val="00047491"/>
    <w:rsid w:val="00047549"/>
    <w:rsid w:val="00050240"/>
    <w:rsid w:val="00050A91"/>
    <w:rsid w:val="00050F7D"/>
    <w:rsid w:val="0005140A"/>
    <w:rsid w:val="00051E0F"/>
    <w:rsid w:val="00052179"/>
    <w:rsid w:val="00052D15"/>
    <w:rsid w:val="00053D49"/>
    <w:rsid w:val="0005490C"/>
    <w:rsid w:val="00054979"/>
    <w:rsid w:val="000555A1"/>
    <w:rsid w:val="000558FA"/>
    <w:rsid w:val="00056258"/>
    <w:rsid w:val="00056971"/>
    <w:rsid w:val="00060476"/>
    <w:rsid w:val="00060FFA"/>
    <w:rsid w:val="0006181A"/>
    <w:rsid w:val="00061929"/>
    <w:rsid w:val="00061D89"/>
    <w:rsid w:val="0006245A"/>
    <w:rsid w:val="00062AA9"/>
    <w:rsid w:val="000638A1"/>
    <w:rsid w:val="00064BB1"/>
    <w:rsid w:val="00064C80"/>
    <w:rsid w:val="00065326"/>
    <w:rsid w:val="00065D5E"/>
    <w:rsid w:val="00066120"/>
    <w:rsid w:val="0006628D"/>
    <w:rsid w:val="00066603"/>
    <w:rsid w:val="00066D1F"/>
    <w:rsid w:val="00067732"/>
    <w:rsid w:val="000678F7"/>
    <w:rsid w:val="00070F62"/>
    <w:rsid w:val="0007134F"/>
    <w:rsid w:val="00071E70"/>
    <w:rsid w:val="00072952"/>
    <w:rsid w:val="00072C02"/>
    <w:rsid w:val="00072E5D"/>
    <w:rsid w:val="00073357"/>
    <w:rsid w:val="00074486"/>
    <w:rsid w:val="0007559C"/>
    <w:rsid w:val="00076C2D"/>
    <w:rsid w:val="00076E00"/>
    <w:rsid w:val="00076E0B"/>
    <w:rsid w:val="0007742D"/>
    <w:rsid w:val="000779C2"/>
    <w:rsid w:val="00077ADC"/>
    <w:rsid w:val="000808AE"/>
    <w:rsid w:val="00080A7D"/>
    <w:rsid w:val="00080CF3"/>
    <w:rsid w:val="00081208"/>
    <w:rsid w:val="000815F0"/>
    <w:rsid w:val="00081F7F"/>
    <w:rsid w:val="0008394B"/>
    <w:rsid w:val="00083D8C"/>
    <w:rsid w:val="00084ECA"/>
    <w:rsid w:val="000853B1"/>
    <w:rsid w:val="00085A60"/>
    <w:rsid w:val="00085C09"/>
    <w:rsid w:val="00085C38"/>
    <w:rsid w:val="00086483"/>
    <w:rsid w:val="00086EC8"/>
    <w:rsid w:val="000871BE"/>
    <w:rsid w:val="00087E48"/>
    <w:rsid w:val="00090D65"/>
    <w:rsid w:val="000914AC"/>
    <w:rsid w:val="00091E51"/>
    <w:rsid w:val="00092302"/>
    <w:rsid w:val="00092796"/>
    <w:rsid w:val="00092B0D"/>
    <w:rsid w:val="000935A0"/>
    <w:rsid w:val="00094A71"/>
    <w:rsid w:val="00095DF5"/>
    <w:rsid w:val="00096C83"/>
    <w:rsid w:val="00096D08"/>
    <w:rsid w:val="00096DD9"/>
    <w:rsid w:val="00096FF0"/>
    <w:rsid w:val="00097958"/>
    <w:rsid w:val="000A0609"/>
    <w:rsid w:val="000A0B9A"/>
    <w:rsid w:val="000A1137"/>
    <w:rsid w:val="000A202E"/>
    <w:rsid w:val="000A21F5"/>
    <w:rsid w:val="000A26BB"/>
    <w:rsid w:val="000A2BAC"/>
    <w:rsid w:val="000A3C19"/>
    <w:rsid w:val="000A3CF4"/>
    <w:rsid w:val="000A3EDD"/>
    <w:rsid w:val="000A3F8E"/>
    <w:rsid w:val="000A43BA"/>
    <w:rsid w:val="000A4400"/>
    <w:rsid w:val="000A4F4E"/>
    <w:rsid w:val="000A5AB6"/>
    <w:rsid w:val="000A5BF2"/>
    <w:rsid w:val="000A687E"/>
    <w:rsid w:val="000A6A4D"/>
    <w:rsid w:val="000A7096"/>
    <w:rsid w:val="000A78DE"/>
    <w:rsid w:val="000B151D"/>
    <w:rsid w:val="000B19D1"/>
    <w:rsid w:val="000B1E23"/>
    <w:rsid w:val="000B2C62"/>
    <w:rsid w:val="000B2F6A"/>
    <w:rsid w:val="000B320E"/>
    <w:rsid w:val="000B3E44"/>
    <w:rsid w:val="000B3E98"/>
    <w:rsid w:val="000B4089"/>
    <w:rsid w:val="000B429D"/>
    <w:rsid w:val="000B5B63"/>
    <w:rsid w:val="000B6356"/>
    <w:rsid w:val="000B680F"/>
    <w:rsid w:val="000B6B30"/>
    <w:rsid w:val="000B6C41"/>
    <w:rsid w:val="000B6F74"/>
    <w:rsid w:val="000C052E"/>
    <w:rsid w:val="000C0E7B"/>
    <w:rsid w:val="000C1456"/>
    <w:rsid w:val="000C149D"/>
    <w:rsid w:val="000C19F5"/>
    <w:rsid w:val="000C1DD6"/>
    <w:rsid w:val="000C1F66"/>
    <w:rsid w:val="000C2114"/>
    <w:rsid w:val="000C2B3F"/>
    <w:rsid w:val="000C4301"/>
    <w:rsid w:val="000C455C"/>
    <w:rsid w:val="000C4F71"/>
    <w:rsid w:val="000C5D88"/>
    <w:rsid w:val="000C6188"/>
    <w:rsid w:val="000C70F5"/>
    <w:rsid w:val="000C7115"/>
    <w:rsid w:val="000C743A"/>
    <w:rsid w:val="000C7CB8"/>
    <w:rsid w:val="000D00F9"/>
    <w:rsid w:val="000D0356"/>
    <w:rsid w:val="000D065C"/>
    <w:rsid w:val="000D07A1"/>
    <w:rsid w:val="000D1BF3"/>
    <w:rsid w:val="000D204F"/>
    <w:rsid w:val="000D2219"/>
    <w:rsid w:val="000D224B"/>
    <w:rsid w:val="000D2BF6"/>
    <w:rsid w:val="000D3031"/>
    <w:rsid w:val="000D354C"/>
    <w:rsid w:val="000D3741"/>
    <w:rsid w:val="000D3DD3"/>
    <w:rsid w:val="000D48AB"/>
    <w:rsid w:val="000D4970"/>
    <w:rsid w:val="000D52B5"/>
    <w:rsid w:val="000D5DF1"/>
    <w:rsid w:val="000D66FD"/>
    <w:rsid w:val="000D73CD"/>
    <w:rsid w:val="000D7760"/>
    <w:rsid w:val="000D7BBE"/>
    <w:rsid w:val="000E0098"/>
    <w:rsid w:val="000E0117"/>
    <w:rsid w:val="000E0670"/>
    <w:rsid w:val="000E0832"/>
    <w:rsid w:val="000E1567"/>
    <w:rsid w:val="000E2396"/>
    <w:rsid w:val="000E28E4"/>
    <w:rsid w:val="000E38A3"/>
    <w:rsid w:val="000E3AA2"/>
    <w:rsid w:val="000E3B7F"/>
    <w:rsid w:val="000E3BAA"/>
    <w:rsid w:val="000E3D88"/>
    <w:rsid w:val="000E465F"/>
    <w:rsid w:val="000E4F14"/>
    <w:rsid w:val="000E5FE5"/>
    <w:rsid w:val="000E604E"/>
    <w:rsid w:val="000E609B"/>
    <w:rsid w:val="000E76B5"/>
    <w:rsid w:val="000E7C32"/>
    <w:rsid w:val="000E7E02"/>
    <w:rsid w:val="000F01F1"/>
    <w:rsid w:val="000F0EB2"/>
    <w:rsid w:val="000F1440"/>
    <w:rsid w:val="000F1442"/>
    <w:rsid w:val="000F17EB"/>
    <w:rsid w:val="000F1D27"/>
    <w:rsid w:val="000F2AB0"/>
    <w:rsid w:val="000F2B0B"/>
    <w:rsid w:val="000F383B"/>
    <w:rsid w:val="000F3EEE"/>
    <w:rsid w:val="000F4D2C"/>
    <w:rsid w:val="000F5D4C"/>
    <w:rsid w:val="000F6206"/>
    <w:rsid w:val="000F72A9"/>
    <w:rsid w:val="000F7710"/>
    <w:rsid w:val="000F775D"/>
    <w:rsid w:val="000F7C00"/>
    <w:rsid w:val="00100CD9"/>
    <w:rsid w:val="00100E79"/>
    <w:rsid w:val="001012BA"/>
    <w:rsid w:val="0010179F"/>
    <w:rsid w:val="0010195A"/>
    <w:rsid w:val="001029F7"/>
    <w:rsid w:val="00102BB8"/>
    <w:rsid w:val="001040E2"/>
    <w:rsid w:val="001058BD"/>
    <w:rsid w:val="00105F89"/>
    <w:rsid w:val="001065EA"/>
    <w:rsid w:val="00106D94"/>
    <w:rsid w:val="001070C0"/>
    <w:rsid w:val="0010714F"/>
    <w:rsid w:val="001106B6"/>
    <w:rsid w:val="00111285"/>
    <w:rsid w:val="00111702"/>
    <w:rsid w:val="00112B08"/>
    <w:rsid w:val="00112E8B"/>
    <w:rsid w:val="001139B4"/>
    <w:rsid w:val="001139DA"/>
    <w:rsid w:val="0011462D"/>
    <w:rsid w:val="001149E3"/>
    <w:rsid w:val="00114BB0"/>
    <w:rsid w:val="00114E0A"/>
    <w:rsid w:val="00115007"/>
    <w:rsid w:val="00116E25"/>
    <w:rsid w:val="00117196"/>
    <w:rsid w:val="001179A3"/>
    <w:rsid w:val="00117A4F"/>
    <w:rsid w:val="0012017E"/>
    <w:rsid w:val="00122BEC"/>
    <w:rsid w:val="00123200"/>
    <w:rsid w:val="001239F5"/>
    <w:rsid w:val="0012405B"/>
    <w:rsid w:val="00124D3E"/>
    <w:rsid w:val="0012550C"/>
    <w:rsid w:val="00125F73"/>
    <w:rsid w:val="00126021"/>
    <w:rsid w:val="00126599"/>
    <w:rsid w:val="00127150"/>
    <w:rsid w:val="0012724B"/>
    <w:rsid w:val="0012738C"/>
    <w:rsid w:val="00127822"/>
    <w:rsid w:val="00127835"/>
    <w:rsid w:val="00127B87"/>
    <w:rsid w:val="00130BB9"/>
    <w:rsid w:val="001310B2"/>
    <w:rsid w:val="00131242"/>
    <w:rsid w:val="00131A0B"/>
    <w:rsid w:val="00131EC9"/>
    <w:rsid w:val="00131FC1"/>
    <w:rsid w:val="001323C7"/>
    <w:rsid w:val="00132472"/>
    <w:rsid w:val="0013258B"/>
    <w:rsid w:val="00132767"/>
    <w:rsid w:val="001330E1"/>
    <w:rsid w:val="00133435"/>
    <w:rsid w:val="00133C6E"/>
    <w:rsid w:val="00133FA6"/>
    <w:rsid w:val="00135F8B"/>
    <w:rsid w:val="001361D2"/>
    <w:rsid w:val="0013655C"/>
    <w:rsid w:val="00136D78"/>
    <w:rsid w:val="00137FE2"/>
    <w:rsid w:val="00140850"/>
    <w:rsid w:val="00141213"/>
    <w:rsid w:val="0014146B"/>
    <w:rsid w:val="00141A14"/>
    <w:rsid w:val="00141B58"/>
    <w:rsid w:val="00141C27"/>
    <w:rsid w:val="00141F0C"/>
    <w:rsid w:val="001425DB"/>
    <w:rsid w:val="0014298A"/>
    <w:rsid w:val="00142E8E"/>
    <w:rsid w:val="00142FE0"/>
    <w:rsid w:val="001439F8"/>
    <w:rsid w:val="00143CDD"/>
    <w:rsid w:val="00143ECD"/>
    <w:rsid w:val="00144A04"/>
    <w:rsid w:val="00144BE5"/>
    <w:rsid w:val="00144E2A"/>
    <w:rsid w:val="00145058"/>
    <w:rsid w:val="0014509C"/>
    <w:rsid w:val="0014530B"/>
    <w:rsid w:val="00145F96"/>
    <w:rsid w:val="00146114"/>
    <w:rsid w:val="00146276"/>
    <w:rsid w:val="00147198"/>
    <w:rsid w:val="0014726A"/>
    <w:rsid w:val="00147CB8"/>
    <w:rsid w:val="00147E9E"/>
    <w:rsid w:val="00150FCE"/>
    <w:rsid w:val="00151515"/>
    <w:rsid w:val="00151B17"/>
    <w:rsid w:val="00151B57"/>
    <w:rsid w:val="00152454"/>
    <w:rsid w:val="0015257E"/>
    <w:rsid w:val="001526AE"/>
    <w:rsid w:val="001527DF"/>
    <w:rsid w:val="00152A60"/>
    <w:rsid w:val="001530BE"/>
    <w:rsid w:val="00153130"/>
    <w:rsid w:val="00153E81"/>
    <w:rsid w:val="00153EEC"/>
    <w:rsid w:val="00154DD2"/>
    <w:rsid w:val="00155CA2"/>
    <w:rsid w:val="001562FC"/>
    <w:rsid w:val="0015667B"/>
    <w:rsid w:val="00156BCA"/>
    <w:rsid w:val="001570B4"/>
    <w:rsid w:val="0016102C"/>
    <w:rsid w:val="0016230E"/>
    <w:rsid w:val="00162961"/>
    <w:rsid w:val="0016352D"/>
    <w:rsid w:val="0016467B"/>
    <w:rsid w:val="001646FE"/>
    <w:rsid w:val="00164C6E"/>
    <w:rsid w:val="00164FC5"/>
    <w:rsid w:val="001659E2"/>
    <w:rsid w:val="00165CEC"/>
    <w:rsid w:val="001706BC"/>
    <w:rsid w:val="00170A0A"/>
    <w:rsid w:val="00170A36"/>
    <w:rsid w:val="00171253"/>
    <w:rsid w:val="001715A2"/>
    <w:rsid w:val="0017171B"/>
    <w:rsid w:val="00172C8F"/>
    <w:rsid w:val="00173283"/>
    <w:rsid w:val="00173682"/>
    <w:rsid w:val="001736B5"/>
    <w:rsid w:val="001737B4"/>
    <w:rsid w:val="00173B38"/>
    <w:rsid w:val="001740CF"/>
    <w:rsid w:val="00174266"/>
    <w:rsid w:val="00174D19"/>
    <w:rsid w:val="00174E47"/>
    <w:rsid w:val="00175151"/>
    <w:rsid w:val="001752CD"/>
    <w:rsid w:val="00175BC0"/>
    <w:rsid w:val="00175C91"/>
    <w:rsid w:val="00176482"/>
    <w:rsid w:val="00176C04"/>
    <w:rsid w:val="0017717A"/>
    <w:rsid w:val="00177200"/>
    <w:rsid w:val="001773C4"/>
    <w:rsid w:val="00177E64"/>
    <w:rsid w:val="001805F0"/>
    <w:rsid w:val="001807F5"/>
    <w:rsid w:val="001808D2"/>
    <w:rsid w:val="00180D4C"/>
    <w:rsid w:val="00180DA1"/>
    <w:rsid w:val="0018107D"/>
    <w:rsid w:val="001812B1"/>
    <w:rsid w:val="001816C0"/>
    <w:rsid w:val="00182EB0"/>
    <w:rsid w:val="00182FF0"/>
    <w:rsid w:val="00183065"/>
    <w:rsid w:val="0018387D"/>
    <w:rsid w:val="00183ADB"/>
    <w:rsid w:val="00183FA8"/>
    <w:rsid w:val="00184304"/>
    <w:rsid w:val="00184657"/>
    <w:rsid w:val="00184B26"/>
    <w:rsid w:val="00184DDA"/>
    <w:rsid w:val="00185331"/>
    <w:rsid w:val="00187632"/>
    <w:rsid w:val="00187BC4"/>
    <w:rsid w:val="00187C05"/>
    <w:rsid w:val="00187FF6"/>
    <w:rsid w:val="00190756"/>
    <w:rsid w:val="00190E7D"/>
    <w:rsid w:val="00191099"/>
    <w:rsid w:val="00191333"/>
    <w:rsid w:val="0019154F"/>
    <w:rsid w:val="00191B22"/>
    <w:rsid w:val="00192603"/>
    <w:rsid w:val="00192BEC"/>
    <w:rsid w:val="0019345F"/>
    <w:rsid w:val="00194BBA"/>
    <w:rsid w:val="0019566A"/>
    <w:rsid w:val="00196669"/>
    <w:rsid w:val="00196975"/>
    <w:rsid w:val="00196D00"/>
    <w:rsid w:val="00197BF7"/>
    <w:rsid w:val="00197CA5"/>
    <w:rsid w:val="001A06B0"/>
    <w:rsid w:val="001A0E6F"/>
    <w:rsid w:val="001A278D"/>
    <w:rsid w:val="001A2BFB"/>
    <w:rsid w:val="001A2EF7"/>
    <w:rsid w:val="001A380B"/>
    <w:rsid w:val="001A4136"/>
    <w:rsid w:val="001A48A9"/>
    <w:rsid w:val="001A4C05"/>
    <w:rsid w:val="001A4F80"/>
    <w:rsid w:val="001A51D0"/>
    <w:rsid w:val="001A61DF"/>
    <w:rsid w:val="001A65A7"/>
    <w:rsid w:val="001A69C4"/>
    <w:rsid w:val="001A6AF2"/>
    <w:rsid w:val="001A7A31"/>
    <w:rsid w:val="001B00E1"/>
    <w:rsid w:val="001B07C3"/>
    <w:rsid w:val="001B158B"/>
    <w:rsid w:val="001B1FAA"/>
    <w:rsid w:val="001B206F"/>
    <w:rsid w:val="001B2248"/>
    <w:rsid w:val="001B27F5"/>
    <w:rsid w:val="001B34A2"/>
    <w:rsid w:val="001B452E"/>
    <w:rsid w:val="001B4788"/>
    <w:rsid w:val="001B4E3D"/>
    <w:rsid w:val="001B501D"/>
    <w:rsid w:val="001B53A3"/>
    <w:rsid w:val="001B595A"/>
    <w:rsid w:val="001B5D83"/>
    <w:rsid w:val="001B5DF4"/>
    <w:rsid w:val="001B63F0"/>
    <w:rsid w:val="001B6783"/>
    <w:rsid w:val="001B7628"/>
    <w:rsid w:val="001B7B08"/>
    <w:rsid w:val="001C0ACB"/>
    <w:rsid w:val="001C11B2"/>
    <w:rsid w:val="001C1846"/>
    <w:rsid w:val="001C1ED5"/>
    <w:rsid w:val="001C29D5"/>
    <w:rsid w:val="001C2C30"/>
    <w:rsid w:val="001C30BA"/>
    <w:rsid w:val="001C3AFF"/>
    <w:rsid w:val="001C4093"/>
    <w:rsid w:val="001C45B8"/>
    <w:rsid w:val="001C4AC5"/>
    <w:rsid w:val="001C4AE5"/>
    <w:rsid w:val="001C5D93"/>
    <w:rsid w:val="001C608E"/>
    <w:rsid w:val="001C621D"/>
    <w:rsid w:val="001C6B65"/>
    <w:rsid w:val="001C7590"/>
    <w:rsid w:val="001C7BBF"/>
    <w:rsid w:val="001D05AE"/>
    <w:rsid w:val="001D1663"/>
    <w:rsid w:val="001D2892"/>
    <w:rsid w:val="001D2FA0"/>
    <w:rsid w:val="001D2FD4"/>
    <w:rsid w:val="001D330D"/>
    <w:rsid w:val="001D3AE0"/>
    <w:rsid w:val="001D3F16"/>
    <w:rsid w:val="001D48FD"/>
    <w:rsid w:val="001D4C5F"/>
    <w:rsid w:val="001D5113"/>
    <w:rsid w:val="001D5428"/>
    <w:rsid w:val="001D5917"/>
    <w:rsid w:val="001D5EC6"/>
    <w:rsid w:val="001D631C"/>
    <w:rsid w:val="001D6476"/>
    <w:rsid w:val="001D6C0F"/>
    <w:rsid w:val="001D6C5C"/>
    <w:rsid w:val="001D6C96"/>
    <w:rsid w:val="001D6ED9"/>
    <w:rsid w:val="001D732F"/>
    <w:rsid w:val="001D785A"/>
    <w:rsid w:val="001D78B9"/>
    <w:rsid w:val="001E01DF"/>
    <w:rsid w:val="001E0729"/>
    <w:rsid w:val="001E229D"/>
    <w:rsid w:val="001E298C"/>
    <w:rsid w:val="001E2EFD"/>
    <w:rsid w:val="001E3F5E"/>
    <w:rsid w:val="001E44E3"/>
    <w:rsid w:val="001E471C"/>
    <w:rsid w:val="001E4BBC"/>
    <w:rsid w:val="001E56C2"/>
    <w:rsid w:val="001E5759"/>
    <w:rsid w:val="001E5EDB"/>
    <w:rsid w:val="001E60EA"/>
    <w:rsid w:val="001E6FA9"/>
    <w:rsid w:val="001E7B00"/>
    <w:rsid w:val="001F09B7"/>
    <w:rsid w:val="001F0A60"/>
    <w:rsid w:val="001F0E47"/>
    <w:rsid w:val="001F230A"/>
    <w:rsid w:val="001F2C53"/>
    <w:rsid w:val="001F33B5"/>
    <w:rsid w:val="001F44BE"/>
    <w:rsid w:val="001F4633"/>
    <w:rsid w:val="001F463F"/>
    <w:rsid w:val="001F5CC9"/>
    <w:rsid w:val="001F6F3D"/>
    <w:rsid w:val="001F7332"/>
    <w:rsid w:val="001F763A"/>
    <w:rsid w:val="00200283"/>
    <w:rsid w:val="00200641"/>
    <w:rsid w:val="00200CEE"/>
    <w:rsid w:val="00201275"/>
    <w:rsid w:val="00201FA8"/>
    <w:rsid w:val="00202325"/>
    <w:rsid w:val="00202A82"/>
    <w:rsid w:val="00204241"/>
    <w:rsid w:val="002047A0"/>
    <w:rsid w:val="00204B75"/>
    <w:rsid w:val="002051E3"/>
    <w:rsid w:val="00205EF5"/>
    <w:rsid w:val="0020795A"/>
    <w:rsid w:val="00207A0F"/>
    <w:rsid w:val="00207B7E"/>
    <w:rsid w:val="00207CFF"/>
    <w:rsid w:val="002106D7"/>
    <w:rsid w:val="00211926"/>
    <w:rsid w:val="00211E95"/>
    <w:rsid w:val="00212000"/>
    <w:rsid w:val="00212087"/>
    <w:rsid w:val="002124BD"/>
    <w:rsid w:val="00213383"/>
    <w:rsid w:val="00213462"/>
    <w:rsid w:val="002142DB"/>
    <w:rsid w:val="002146BB"/>
    <w:rsid w:val="0021472E"/>
    <w:rsid w:val="00214D0F"/>
    <w:rsid w:val="0021551A"/>
    <w:rsid w:val="002164ED"/>
    <w:rsid w:val="0021699F"/>
    <w:rsid w:val="00216D45"/>
    <w:rsid w:val="00220DEE"/>
    <w:rsid w:val="00222210"/>
    <w:rsid w:val="00223513"/>
    <w:rsid w:val="002238C0"/>
    <w:rsid w:val="00223D9C"/>
    <w:rsid w:val="00224F86"/>
    <w:rsid w:val="0022675D"/>
    <w:rsid w:val="00227517"/>
    <w:rsid w:val="0022752D"/>
    <w:rsid w:val="00227FE5"/>
    <w:rsid w:val="00230081"/>
    <w:rsid w:val="0023034E"/>
    <w:rsid w:val="00230DA3"/>
    <w:rsid w:val="002313DC"/>
    <w:rsid w:val="00232277"/>
    <w:rsid w:val="00232617"/>
    <w:rsid w:val="002327AB"/>
    <w:rsid w:val="00232F04"/>
    <w:rsid w:val="00233301"/>
    <w:rsid w:val="0023345D"/>
    <w:rsid w:val="002339FB"/>
    <w:rsid w:val="00233F78"/>
    <w:rsid w:val="00233FBF"/>
    <w:rsid w:val="002340FD"/>
    <w:rsid w:val="002343BF"/>
    <w:rsid w:val="002344BF"/>
    <w:rsid w:val="002344E1"/>
    <w:rsid w:val="00234A64"/>
    <w:rsid w:val="00234C4E"/>
    <w:rsid w:val="00234FD9"/>
    <w:rsid w:val="00235830"/>
    <w:rsid w:val="00235E16"/>
    <w:rsid w:val="00236635"/>
    <w:rsid w:val="002369AB"/>
    <w:rsid w:val="0023742B"/>
    <w:rsid w:val="002378B0"/>
    <w:rsid w:val="00237ED2"/>
    <w:rsid w:val="002401ED"/>
    <w:rsid w:val="00240B91"/>
    <w:rsid w:val="00240BAB"/>
    <w:rsid w:val="00240FE9"/>
    <w:rsid w:val="002412EF"/>
    <w:rsid w:val="002417AE"/>
    <w:rsid w:val="002418C2"/>
    <w:rsid w:val="002419AF"/>
    <w:rsid w:val="00241ACF"/>
    <w:rsid w:val="00243600"/>
    <w:rsid w:val="002439B2"/>
    <w:rsid w:val="0024414A"/>
    <w:rsid w:val="00244B12"/>
    <w:rsid w:val="00244EB1"/>
    <w:rsid w:val="002452A0"/>
    <w:rsid w:val="002452BA"/>
    <w:rsid w:val="0024589E"/>
    <w:rsid w:val="002459FC"/>
    <w:rsid w:val="00245D1E"/>
    <w:rsid w:val="00246232"/>
    <w:rsid w:val="00246A04"/>
    <w:rsid w:val="00246B8F"/>
    <w:rsid w:val="00246CA8"/>
    <w:rsid w:val="00247015"/>
    <w:rsid w:val="002473CC"/>
    <w:rsid w:val="00247E13"/>
    <w:rsid w:val="002503D7"/>
    <w:rsid w:val="0025072F"/>
    <w:rsid w:val="00251A05"/>
    <w:rsid w:val="00251BEE"/>
    <w:rsid w:val="00252306"/>
    <w:rsid w:val="002527FC"/>
    <w:rsid w:val="00253CBA"/>
    <w:rsid w:val="002542EC"/>
    <w:rsid w:val="00254B72"/>
    <w:rsid w:val="00254C57"/>
    <w:rsid w:val="00255513"/>
    <w:rsid w:val="00255B13"/>
    <w:rsid w:val="00255FEC"/>
    <w:rsid w:val="00256147"/>
    <w:rsid w:val="002565B0"/>
    <w:rsid w:val="00256AE6"/>
    <w:rsid w:val="00256AF2"/>
    <w:rsid w:val="00260898"/>
    <w:rsid w:val="00261418"/>
    <w:rsid w:val="002628C7"/>
    <w:rsid w:val="00262BF8"/>
    <w:rsid w:val="00262C46"/>
    <w:rsid w:val="0026346E"/>
    <w:rsid w:val="002637AF"/>
    <w:rsid w:val="00263FF0"/>
    <w:rsid w:val="002641C2"/>
    <w:rsid w:val="0026451F"/>
    <w:rsid w:val="00265064"/>
    <w:rsid w:val="0026527A"/>
    <w:rsid w:val="00265B6F"/>
    <w:rsid w:val="002679F6"/>
    <w:rsid w:val="0027009A"/>
    <w:rsid w:val="00270CAD"/>
    <w:rsid w:val="00271268"/>
    <w:rsid w:val="0027242C"/>
    <w:rsid w:val="00272ADD"/>
    <w:rsid w:val="002732AB"/>
    <w:rsid w:val="00275740"/>
    <w:rsid w:val="002757A8"/>
    <w:rsid w:val="00275850"/>
    <w:rsid w:val="0027595D"/>
    <w:rsid w:val="00277391"/>
    <w:rsid w:val="002779DD"/>
    <w:rsid w:val="00277B8F"/>
    <w:rsid w:val="00277CCF"/>
    <w:rsid w:val="002803EA"/>
    <w:rsid w:val="002803F9"/>
    <w:rsid w:val="002811AD"/>
    <w:rsid w:val="002811F6"/>
    <w:rsid w:val="00281282"/>
    <w:rsid w:val="0028149A"/>
    <w:rsid w:val="00281A8C"/>
    <w:rsid w:val="00282154"/>
    <w:rsid w:val="002824F3"/>
    <w:rsid w:val="0028271E"/>
    <w:rsid w:val="00282724"/>
    <w:rsid w:val="002828D8"/>
    <w:rsid w:val="00283508"/>
    <w:rsid w:val="0028358F"/>
    <w:rsid w:val="002840C4"/>
    <w:rsid w:val="00284496"/>
    <w:rsid w:val="002849DA"/>
    <w:rsid w:val="00284E33"/>
    <w:rsid w:val="00284F1A"/>
    <w:rsid w:val="00284FA9"/>
    <w:rsid w:val="002856BC"/>
    <w:rsid w:val="00285EC8"/>
    <w:rsid w:val="0028705D"/>
    <w:rsid w:val="00290B01"/>
    <w:rsid w:val="0029179B"/>
    <w:rsid w:val="00291BAE"/>
    <w:rsid w:val="00291F95"/>
    <w:rsid w:val="002939EE"/>
    <w:rsid w:val="00295DDD"/>
    <w:rsid w:val="0029651B"/>
    <w:rsid w:val="0029660B"/>
    <w:rsid w:val="00296664"/>
    <w:rsid w:val="00296763"/>
    <w:rsid w:val="0029685C"/>
    <w:rsid w:val="0029732E"/>
    <w:rsid w:val="0029750C"/>
    <w:rsid w:val="00297BB6"/>
    <w:rsid w:val="00297BCC"/>
    <w:rsid w:val="002A0890"/>
    <w:rsid w:val="002A0C6C"/>
    <w:rsid w:val="002A0EC3"/>
    <w:rsid w:val="002A1D7F"/>
    <w:rsid w:val="002A2547"/>
    <w:rsid w:val="002A2D66"/>
    <w:rsid w:val="002A3388"/>
    <w:rsid w:val="002A4A7C"/>
    <w:rsid w:val="002A4E51"/>
    <w:rsid w:val="002A57EB"/>
    <w:rsid w:val="002A57F5"/>
    <w:rsid w:val="002A595E"/>
    <w:rsid w:val="002A5B41"/>
    <w:rsid w:val="002A61EB"/>
    <w:rsid w:val="002A6253"/>
    <w:rsid w:val="002A73AF"/>
    <w:rsid w:val="002A7F3E"/>
    <w:rsid w:val="002B00DE"/>
    <w:rsid w:val="002B0420"/>
    <w:rsid w:val="002B10BE"/>
    <w:rsid w:val="002B12C0"/>
    <w:rsid w:val="002B1428"/>
    <w:rsid w:val="002B2797"/>
    <w:rsid w:val="002B2E00"/>
    <w:rsid w:val="002B32B7"/>
    <w:rsid w:val="002B3473"/>
    <w:rsid w:val="002B36D4"/>
    <w:rsid w:val="002B3E0C"/>
    <w:rsid w:val="002B4449"/>
    <w:rsid w:val="002B4CA9"/>
    <w:rsid w:val="002B4CC0"/>
    <w:rsid w:val="002B4DA9"/>
    <w:rsid w:val="002B4EF6"/>
    <w:rsid w:val="002B60E8"/>
    <w:rsid w:val="002B766C"/>
    <w:rsid w:val="002B7999"/>
    <w:rsid w:val="002B7BDB"/>
    <w:rsid w:val="002B7DAF"/>
    <w:rsid w:val="002C00ED"/>
    <w:rsid w:val="002C0B10"/>
    <w:rsid w:val="002C2D8F"/>
    <w:rsid w:val="002C3E70"/>
    <w:rsid w:val="002C436B"/>
    <w:rsid w:val="002C476E"/>
    <w:rsid w:val="002C4F2E"/>
    <w:rsid w:val="002C50D1"/>
    <w:rsid w:val="002C5D91"/>
    <w:rsid w:val="002C63CE"/>
    <w:rsid w:val="002C641B"/>
    <w:rsid w:val="002C6637"/>
    <w:rsid w:val="002C67AE"/>
    <w:rsid w:val="002C718E"/>
    <w:rsid w:val="002D0A76"/>
    <w:rsid w:val="002D0F01"/>
    <w:rsid w:val="002D1FEC"/>
    <w:rsid w:val="002D22F5"/>
    <w:rsid w:val="002D26D4"/>
    <w:rsid w:val="002D27AA"/>
    <w:rsid w:val="002D2B12"/>
    <w:rsid w:val="002D3531"/>
    <w:rsid w:val="002D3532"/>
    <w:rsid w:val="002D3B2C"/>
    <w:rsid w:val="002D42A4"/>
    <w:rsid w:val="002D4322"/>
    <w:rsid w:val="002D4749"/>
    <w:rsid w:val="002D4892"/>
    <w:rsid w:val="002D4EE9"/>
    <w:rsid w:val="002D4F35"/>
    <w:rsid w:val="002D50DB"/>
    <w:rsid w:val="002D5209"/>
    <w:rsid w:val="002D554C"/>
    <w:rsid w:val="002D607F"/>
    <w:rsid w:val="002D67E4"/>
    <w:rsid w:val="002D6EFB"/>
    <w:rsid w:val="002D7244"/>
    <w:rsid w:val="002D763E"/>
    <w:rsid w:val="002D79EA"/>
    <w:rsid w:val="002D7D87"/>
    <w:rsid w:val="002E018F"/>
    <w:rsid w:val="002E022E"/>
    <w:rsid w:val="002E09F4"/>
    <w:rsid w:val="002E0FEB"/>
    <w:rsid w:val="002E142E"/>
    <w:rsid w:val="002E14CA"/>
    <w:rsid w:val="002E155E"/>
    <w:rsid w:val="002E1C11"/>
    <w:rsid w:val="002E29A7"/>
    <w:rsid w:val="002E2D42"/>
    <w:rsid w:val="002E385C"/>
    <w:rsid w:val="002E41E6"/>
    <w:rsid w:val="002E42F1"/>
    <w:rsid w:val="002E4390"/>
    <w:rsid w:val="002E45D0"/>
    <w:rsid w:val="002E4F4E"/>
    <w:rsid w:val="002E5072"/>
    <w:rsid w:val="002E5407"/>
    <w:rsid w:val="002E57AE"/>
    <w:rsid w:val="002E5869"/>
    <w:rsid w:val="002E6341"/>
    <w:rsid w:val="002E658C"/>
    <w:rsid w:val="002E70EE"/>
    <w:rsid w:val="002F0C48"/>
    <w:rsid w:val="002F0FEE"/>
    <w:rsid w:val="002F28C2"/>
    <w:rsid w:val="002F2A5F"/>
    <w:rsid w:val="002F3816"/>
    <w:rsid w:val="002F3CAD"/>
    <w:rsid w:val="002F3EA5"/>
    <w:rsid w:val="002F4632"/>
    <w:rsid w:val="002F46B7"/>
    <w:rsid w:val="002F5268"/>
    <w:rsid w:val="002F59E8"/>
    <w:rsid w:val="002F6222"/>
    <w:rsid w:val="002F62CE"/>
    <w:rsid w:val="002F6349"/>
    <w:rsid w:val="002F65F4"/>
    <w:rsid w:val="002F6B59"/>
    <w:rsid w:val="002F70F5"/>
    <w:rsid w:val="002F7971"/>
    <w:rsid w:val="00300223"/>
    <w:rsid w:val="00300666"/>
    <w:rsid w:val="0030098B"/>
    <w:rsid w:val="00300BDD"/>
    <w:rsid w:val="00300CE3"/>
    <w:rsid w:val="00301237"/>
    <w:rsid w:val="003012C4"/>
    <w:rsid w:val="0030152C"/>
    <w:rsid w:val="00301E26"/>
    <w:rsid w:val="003032F1"/>
    <w:rsid w:val="00303654"/>
    <w:rsid w:val="00303759"/>
    <w:rsid w:val="003037B6"/>
    <w:rsid w:val="00303E5B"/>
    <w:rsid w:val="00303F48"/>
    <w:rsid w:val="0030524B"/>
    <w:rsid w:val="003058CF"/>
    <w:rsid w:val="00305D58"/>
    <w:rsid w:val="003065FD"/>
    <w:rsid w:val="00307135"/>
    <w:rsid w:val="00310268"/>
    <w:rsid w:val="003104F2"/>
    <w:rsid w:val="003109DC"/>
    <w:rsid w:val="003111E0"/>
    <w:rsid w:val="00311622"/>
    <w:rsid w:val="0031179D"/>
    <w:rsid w:val="00311BB3"/>
    <w:rsid w:val="00311DAE"/>
    <w:rsid w:val="00312085"/>
    <w:rsid w:val="00312845"/>
    <w:rsid w:val="00313B28"/>
    <w:rsid w:val="003143EE"/>
    <w:rsid w:val="0031465A"/>
    <w:rsid w:val="003147F1"/>
    <w:rsid w:val="003162CD"/>
    <w:rsid w:val="003164EB"/>
    <w:rsid w:val="00316A6B"/>
    <w:rsid w:val="00316C8F"/>
    <w:rsid w:val="00316E21"/>
    <w:rsid w:val="003171B4"/>
    <w:rsid w:val="00317407"/>
    <w:rsid w:val="00317FD1"/>
    <w:rsid w:val="00320276"/>
    <w:rsid w:val="003205E3"/>
    <w:rsid w:val="00321DA4"/>
    <w:rsid w:val="0032279C"/>
    <w:rsid w:val="00324705"/>
    <w:rsid w:val="0032535A"/>
    <w:rsid w:val="00325DED"/>
    <w:rsid w:val="00325EDE"/>
    <w:rsid w:val="00326049"/>
    <w:rsid w:val="0032608B"/>
    <w:rsid w:val="003262BB"/>
    <w:rsid w:val="003262FD"/>
    <w:rsid w:val="00326628"/>
    <w:rsid w:val="00326F85"/>
    <w:rsid w:val="00326F91"/>
    <w:rsid w:val="0032796D"/>
    <w:rsid w:val="00327D35"/>
    <w:rsid w:val="00327D8C"/>
    <w:rsid w:val="0033065B"/>
    <w:rsid w:val="0033088A"/>
    <w:rsid w:val="00331225"/>
    <w:rsid w:val="00331242"/>
    <w:rsid w:val="003319F6"/>
    <w:rsid w:val="00332182"/>
    <w:rsid w:val="00332594"/>
    <w:rsid w:val="00332C26"/>
    <w:rsid w:val="00333B58"/>
    <w:rsid w:val="00333BF4"/>
    <w:rsid w:val="00333C6E"/>
    <w:rsid w:val="00334919"/>
    <w:rsid w:val="00334F7C"/>
    <w:rsid w:val="00335539"/>
    <w:rsid w:val="00335A87"/>
    <w:rsid w:val="003363A8"/>
    <w:rsid w:val="00336970"/>
    <w:rsid w:val="0033717D"/>
    <w:rsid w:val="003377F8"/>
    <w:rsid w:val="00337F2F"/>
    <w:rsid w:val="00340119"/>
    <w:rsid w:val="003404DB"/>
    <w:rsid w:val="00340788"/>
    <w:rsid w:val="0034181F"/>
    <w:rsid w:val="00341DC1"/>
    <w:rsid w:val="00343588"/>
    <w:rsid w:val="003436A5"/>
    <w:rsid w:val="003442CB"/>
    <w:rsid w:val="00345B42"/>
    <w:rsid w:val="00346BEB"/>
    <w:rsid w:val="0035034C"/>
    <w:rsid w:val="003508F8"/>
    <w:rsid w:val="00350E56"/>
    <w:rsid w:val="003511F6"/>
    <w:rsid w:val="00351DF9"/>
    <w:rsid w:val="003523DB"/>
    <w:rsid w:val="00352865"/>
    <w:rsid w:val="00352A51"/>
    <w:rsid w:val="00353A47"/>
    <w:rsid w:val="00353C00"/>
    <w:rsid w:val="00353D80"/>
    <w:rsid w:val="003541A9"/>
    <w:rsid w:val="003541C9"/>
    <w:rsid w:val="0035480C"/>
    <w:rsid w:val="00355942"/>
    <w:rsid w:val="00355C88"/>
    <w:rsid w:val="003564E5"/>
    <w:rsid w:val="00356DE8"/>
    <w:rsid w:val="00357455"/>
    <w:rsid w:val="003576B6"/>
    <w:rsid w:val="00360395"/>
    <w:rsid w:val="00360A37"/>
    <w:rsid w:val="003612D2"/>
    <w:rsid w:val="003612F0"/>
    <w:rsid w:val="00361539"/>
    <w:rsid w:val="00361DC9"/>
    <w:rsid w:val="00361FB8"/>
    <w:rsid w:val="003627A9"/>
    <w:rsid w:val="00362C19"/>
    <w:rsid w:val="0036309B"/>
    <w:rsid w:val="00363703"/>
    <w:rsid w:val="0036381E"/>
    <w:rsid w:val="00363DF5"/>
    <w:rsid w:val="00364245"/>
    <w:rsid w:val="0036439C"/>
    <w:rsid w:val="00365C02"/>
    <w:rsid w:val="003664E5"/>
    <w:rsid w:val="003667CD"/>
    <w:rsid w:val="00366E0F"/>
    <w:rsid w:val="00366E31"/>
    <w:rsid w:val="00366F78"/>
    <w:rsid w:val="003700C4"/>
    <w:rsid w:val="00370146"/>
    <w:rsid w:val="0037051F"/>
    <w:rsid w:val="003705F3"/>
    <w:rsid w:val="003708AC"/>
    <w:rsid w:val="00370992"/>
    <w:rsid w:val="00370F8B"/>
    <w:rsid w:val="003711B6"/>
    <w:rsid w:val="0037140D"/>
    <w:rsid w:val="00371D63"/>
    <w:rsid w:val="003722EB"/>
    <w:rsid w:val="003729E2"/>
    <w:rsid w:val="00372DF6"/>
    <w:rsid w:val="0037463B"/>
    <w:rsid w:val="00374AAD"/>
    <w:rsid w:val="00374D92"/>
    <w:rsid w:val="00374F27"/>
    <w:rsid w:val="0037507C"/>
    <w:rsid w:val="00375436"/>
    <w:rsid w:val="00375EE3"/>
    <w:rsid w:val="00375F39"/>
    <w:rsid w:val="003763A3"/>
    <w:rsid w:val="00376B8A"/>
    <w:rsid w:val="00377F21"/>
    <w:rsid w:val="00380336"/>
    <w:rsid w:val="003803F3"/>
    <w:rsid w:val="003808B8"/>
    <w:rsid w:val="003815E9"/>
    <w:rsid w:val="0038209A"/>
    <w:rsid w:val="003825BF"/>
    <w:rsid w:val="003829DF"/>
    <w:rsid w:val="003836A5"/>
    <w:rsid w:val="003842B3"/>
    <w:rsid w:val="00384D2B"/>
    <w:rsid w:val="003853E2"/>
    <w:rsid w:val="00385803"/>
    <w:rsid w:val="003859FD"/>
    <w:rsid w:val="00385E7E"/>
    <w:rsid w:val="00386012"/>
    <w:rsid w:val="00386117"/>
    <w:rsid w:val="003861CF"/>
    <w:rsid w:val="003865DB"/>
    <w:rsid w:val="00386748"/>
    <w:rsid w:val="00386853"/>
    <w:rsid w:val="00391B37"/>
    <w:rsid w:val="003927B3"/>
    <w:rsid w:val="003929C3"/>
    <w:rsid w:val="003946D7"/>
    <w:rsid w:val="0039470F"/>
    <w:rsid w:val="00394E2B"/>
    <w:rsid w:val="00395376"/>
    <w:rsid w:val="00395521"/>
    <w:rsid w:val="003964C8"/>
    <w:rsid w:val="0039689D"/>
    <w:rsid w:val="003973E9"/>
    <w:rsid w:val="003A00B3"/>
    <w:rsid w:val="003A01B7"/>
    <w:rsid w:val="003A0C93"/>
    <w:rsid w:val="003A1F78"/>
    <w:rsid w:val="003A33E7"/>
    <w:rsid w:val="003A3821"/>
    <w:rsid w:val="003A39B3"/>
    <w:rsid w:val="003A3A16"/>
    <w:rsid w:val="003A44DD"/>
    <w:rsid w:val="003A4796"/>
    <w:rsid w:val="003A51CB"/>
    <w:rsid w:val="003A528C"/>
    <w:rsid w:val="003A538E"/>
    <w:rsid w:val="003A54D3"/>
    <w:rsid w:val="003A554F"/>
    <w:rsid w:val="003A651B"/>
    <w:rsid w:val="003A739A"/>
    <w:rsid w:val="003A73E7"/>
    <w:rsid w:val="003A76EE"/>
    <w:rsid w:val="003A7817"/>
    <w:rsid w:val="003A7ECB"/>
    <w:rsid w:val="003B0034"/>
    <w:rsid w:val="003B03D3"/>
    <w:rsid w:val="003B2485"/>
    <w:rsid w:val="003B34DB"/>
    <w:rsid w:val="003B3B78"/>
    <w:rsid w:val="003B4067"/>
    <w:rsid w:val="003B4240"/>
    <w:rsid w:val="003B4407"/>
    <w:rsid w:val="003B4E79"/>
    <w:rsid w:val="003B573E"/>
    <w:rsid w:val="003B616E"/>
    <w:rsid w:val="003B67E7"/>
    <w:rsid w:val="003B6974"/>
    <w:rsid w:val="003B718D"/>
    <w:rsid w:val="003B7616"/>
    <w:rsid w:val="003B78A4"/>
    <w:rsid w:val="003B7C45"/>
    <w:rsid w:val="003C07DC"/>
    <w:rsid w:val="003C0CCD"/>
    <w:rsid w:val="003C1939"/>
    <w:rsid w:val="003C198C"/>
    <w:rsid w:val="003C1E91"/>
    <w:rsid w:val="003C3066"/>
    <w:rsid w:val="003C39F8"/>
    <w:rsid w:val="003C3E8B"/>
    <w:rsid w:val="003C403A"/>
    <w:rsid w:val="003C47C1"/>
    <w:rsid w:val="003C501B"/>
    <w:rsid w:val="003C6728"/>
    <w:rsid w:val="003C715B"/>
    <w:rsid w:val="003C7BEF"/>
    <w:rsid w:val="003C7FB6"/>
    <w:rsid w:val="003D082A"/>
    <w:rsid w:val="003D0B68"/>
    <w:rsid w:val="003D161A"/>
    <w:rsid w:val="003D1C86"/>
    <w:rsid w:val="003D221E"/>
    <w:rsid w:val="003D2B65"/>
    <w:rsid w:val="003D2BE4"/>
    <w:rsid w:val="003D41FE"/>
    <w:rsid w:val="003D482A"/>
    <w:rsid w:val="003D4918"/>
    <w:rsid w:val="003D5750"/>
    <w:rsid w:val="003D6124"/>
    <w:rsid w:val="003D63EB"/>
    <w:rsid w:val="003D6BDA"/>
    <w:rsid w:val="003D76B4"/>
    <w:rsid w:val="003D776C"/>
    <w:rsid w:val="003D7B27"/>
    <w:rsid w:val="003D7C38"/>
    <w:rsid w:val="003E005B"/>
    <w:rsid w:val="003E0817"/>
    <w:rsid w:val="003E0E76"/>
    <w:rsid w:val="003E14D0"/>
    <w:rsid w:val="003E1BCB"/>
    <w:rsid w:val="003E27CB"/>
    <w:rsid w:val="003E327A"/>
    <w:rsid w:val="003E4984"/>
    <w:rsid w:val="003E4C3C"/>
    <w:rsid w:val="003E4F99"/>
    <w:rsid w:val="003E4FDB"/>
    <w:rsid w:val="003E5ACF"/>
    <w:rsid w:val="003E5D15"/>
    <w:rsid w:val="003E5E2B"/>
    <w:rsid w:val="003E5F3C"/>
    <w:rsid w:val="003E669A"/>
    <w:rsid w:val="003E6C70"/>
    <w:rsid w:val="003E7888"/>
    <w:rsid w:val="003F0933"/>
    <w:rsid w:val="003F0999"/>
    <w:rsid w:val="003F0B15"/>
    <w:rsid w:val="003F12C3"/>
    <w:rsid w:val="003F16C6"/>
    <w:rsid w:val="003F1819"/>
    <w:rsid w:val="003F1C5C"/>
    <w:rsid w:val="003F27AB"/>
    <w:rsid w:val="003F2FE9"/>
    <w:rsid w:val="003F3585"/>
    <w:rsid w:val="003F3DB4"/>
    <w:rsid w:val="003F4451"/>
    <w:rsid w:val="003F4ECA"/>
    <w:rsid w:val="003F57B2"/>
    <w:rsid w:val="003F5E1D"/>
    <w:rsid w:val="003F693E"/>
    <w:rsid w:val="003F7A08"/>
    <w:rsid w:val="003F7AF0"/>
    <w:rsid w:val="00400845"/>
    <w:rsid w:val="00400F9F"/>
    <w:rsid w:val="004011B5"/>
    <w:rsid w:val="004011E2"/>
    <w:rsid w:val="0040122C"/>
    <w:rsid w:val="0040132A"/>
    <w:rsid w:val="00401503"/>
    <w:rsid w:val="0040273E"/>
    <w:rsid w:val="00402917"/>
    <w:rsid w:val="00402AEF"/>
    <w:rsid w:val="00402D28"/>
    <w:rsid w:val="00403573"/>
    <w:rsid w:val="00403F92"/>
    <w:rsid w:val="00404284"/>
    <w:rsid w:val="004045E8"/>
    <w:rsid w:val="0040466A"/>
    <w:rsid w:val="00404A5A"/>
    <w:rsid w:val="00404BA4"/>
    <w:rsid w:val="00404BB4"/>
    <w:rsid w:val="00405300"/>
    <w:rsid w:val="004054E4"/>
    <w:rsid w:val="00405F41"/>
    <w:rsid w:val="00405F64"/>
    <w:rsid w:val="004060C6"/>
    <w:rsid w:val="00406A7B"/>
    <w:rsid w:val="00406C6A"/>
    <w:rsid w:val="004076FD"/>
    <w:rsid w:val="004100D5"/>
    <w:rsid w:val="0041121F"/>
    <w:rsid w:val="00411504"/>
    <w:rsid w:val="004120CF"/>
    <w:rsid w:val="00413127"/>
    <w:rsid w:val="004131CD"/>
    <w:rsid w:val="00413695"/>
    <w:rsid w:val="00413FAD"/>
    <w:rsid w:val="00414408"/>
    <w:rsid w:val="00414896"/>
    <w:rsid w:val="00414AB7"/>
    <w:rsid w:val="00415902"/>
    <w:rsid w:val="00415969"/>
    <w:rsid w:val="00416096"/>
    <w:rsid w:val="004167D6"/>
    <w:rsid w:val="0041692D"/>
    <w:rsid w:val="00416976"/>
    <w:rsid w:val="004174B3"/>
    <w:rsid w:val="004207FE"/>
    <w:rsid w:val="00420E49"/>
    <w:rsid w:val="00421A31"/>
    <w:rsid w:val="00421ADA"/>
    <w:rsid w:val="00422191"/>
    <w:rsid w:val="004223DC"/>
    <w:rsid w:val="004224EE"/>
    <w:rsid w:val="0042276E"/>
    <w:rsid w:val="00422D5E"/>
    <w:rsid w:val="00423E59"/>
    <w:rsid w:val="00423F0C"/>
    <w:rsid w:val="0042425A"/>
    <w:rsid w:val="0042435D"/>
    <w:rsid w:val="00424EBB"/>
    <w:rsid w:val="00426224"/>
    <w:rsid w:val="00426374"/>
    <w:rsid w:val="00426DFB"/>
    <w:rsid w:val="004271CE"/>
    <w:rsid w:val="0043055B"/>
    <w:rsid w:val="00430705"/>
    <w:rsid w:val="0043070D"/>
    <w:rsid w:val="00430C46"/>
    <w:rsid w:val="00430CE2"/>
    <w:rsid w:val="004318C2"/>
    <w:rsid w:val="00431A98"/>
    <w:rsid w:val="00432823"/>
    <w:rsid w:val="00432A5A"/>
    <w:rsid w:val="00432B67"/>
    <w:rsid w:val="00432C8C"/>
    <w:rsid w:val="00432F08"/>
    <w:rsid w:val="004331E0"/>
    <w:rsid w:val="00433314"/>
    <w:rsid w:val="00434470"/>
    <w:rsid w:val="00434E58"/>
    <w:rsid w:val="0043503B"/>
    <w:rsid w:val="00435499"/>
    <w:rsid w:val="00435909"/>
    <w:rsid w:val="004360F4"/>
    <w:rsid w:val="00436ACF"/>
    <w:rsid w:val="004373E6"/>
    <w:rsid w:val="0043765C"/>
    <w:rsid w:val="004379E3"/>
    <w:rsid w:val="004412D6"/>
    <w:rsid w:val="00441657"/>
    <w:rsid w:val="00441FCC"/>
    <w:rsid w:val="004420F0"/>
    <w:rsid w:val="004456C2"/>
    <w:rsid w:val="00445AD5"/>
    <w:rsid w:val="00446760"/>
    <w:rsid w:val="00447E82"/>
    <w:rsid w:val="00450826"/>
    <w:rsid w:val="00450A08"/>
    <w:rsid w:val="00450B02"/>
    <w:rsid w:val="00450B7D"/>
    <w:rsid w:val="00450C47"/>
    <w:rsid w:val="00452127"/>
    <w:rsid w:val="00452319"/>
    <w:rsid w:val="00452372"/>
    <w:rsid w:val="00452FBA"/>
    <w:rsid w:val="00453954"/>
    <w:rsid w:val="00453E85"/>
    <w:rsid w:val="00454357"/>
    <w:rsid w:val="00454553"/>
    <w:rsid w:val="004546CF"/>
    <w:rsid w:val="0045537A"/>
    <w:rsid w:val="0045565B"/>
    <w:rsid w:val="004556D7"/>
    <w:rsid w:val="0045768B"/>
    <w:rsid w:val="00457F93"/>
    <w:rsid w:val="00460697"/>
    <w:rsid w:val="00460F62"/>
    <w:rsid w:val="00460FBC"/>
    <w:rsid w:val="0046147B"/>
    <w:rsid w:val="004616AB"/>
    <w:rsid w:val="00461A12"/>
    <w:rsid w:val="00461F5D"/>
    <w:rsid w:val="00462162"/>
    <w:rsid w:val="00462ABB"/>
    <w:rsid w:val="0046309C"/>
    <w:rsid w:val="00463206"/>
    <w:rsid w:val="004637FB"/>
    <w:rsid w:val="00463BE0"/>
    <w:rsid w:val="00463DFC"/>
    <w:rsid w:val="00463F5C"/>
    <w:rsid w:val="00464945"/>
    <w:rsid w:val="00464EF1"/>
    <w:rsid w:val="00465622"/>
    <w:rsid w:val="00465FDF"/>
    <w:rsid w:val="0046609F"/>
    <w:rsid w:val="004669D5"/>
    <w:rsid w:val="004669F4"/>
    <w:rsid w:val="004672E9"/>
    <w:rsid w:val="0046760B"/>
    <w:rsid w:val="00467A09"/>
    <w:rsid w:val="00467ABA"/>
    <w:rsid w:val="00467C4B"/>
    <w:rsid w:val="00467E24"/>
    <w:rsid w:val="00467E95"/>
    <w:rsid w:val="00467EC8"/>
    <w:rsid w:val="0047103E"/>
    <w:rsid w:val="00471257"/>
    <w:rsid w:val="00471859"/>
    <w:rsid w:val="00472007"/>
    <w:rsid w:val="004729C4"/>
    <w:rsid w:val="00472D47"/>
    <w:rsid w:val="00473867"/>
    <w:rsid w:val="00474100"/>
    <w:rsid w:val="0047425D"/>
    <w:rsid w:val="00474F35"/>
    <w:rsid w:val="00475C2B"/>
    <w:rsid w:val="00475FED"/>
    <w:rsid w:val="00476156"/>
    <w:rsid w:val="004764E1"/>
    <w:rsid w:val="00476752"/>
    <w:rsid w:val="00476E67"/>
    <w:rsid w:val="00477123"/>
    <w:rsid w:val="004772D3"/>
    <w:rsid w:val="00477422"/>
    <w:rsid w:val="0047781A"/>
    <w:rsid w:val="004779FB"/>
    <w:rsid w:val="00477BB2"/>
    <w:rsid w:val="00481334"/>
    <w:rsid w:val="00481F4B"/>
    <w:rsid w:val="004830D4"/>
    <w:rsid w:val="00483472"/>
    <w:rsid w:val="004837EE"/>
    <w:rsid w:val="00483C46"/>
    <w:rsid w:val="00484051"/>
    <w:rsid w:val="0048497D"/>
    <w:rsid w:val="004857AB"/>
    <w:rsid w:val="00485ED5"/>
    <w:rsid w:val="00486163"/>
    <w:rsid w:val="004861E1"/>
    <w:rsid w:val="00486679"/>
    <w:rsid w:val="00486A4C"/>
    <w:rsid w:val="00486B5E"/>
    <w:rsid w:val="00490821"/>
    <w:rsid w:val="00490AE9"/>
    <w:rsid w:val="00490BB6"/>
    <w:rsid w:val="00490F4D"/>
    <w:rsid w:val="0049194D"/>
    <w:rsid w:val="0049288E"/>
    <w:rsid w:val="00492D1C"/>
    <w:rsid w:val="004934A0"/>
    <w:rsid w:val="004934E4"/>
    <w:rsid w:val="00493A74"/>
    <w:rsid w:val="00493B46"/>
    <w:rsid w:val="00493DF9"/>
    <w:rsid w:val="00493F9D"/>
    <w:rsid w:val="00494653"/>
    <w:rsid w:val="004953D9"/>
    <w:rsid w:val="0049588B"/>
    <w:rsid w:val="00495B8E"/>
    <w:rsid w:val="00495C09"/>
    <w:rsid w:val="00495C34"/>
    <w:rsid w:val="00495CC1"/>
    <w:rsid w:val="0049609C"/>
    <w:rsid w:val="004A007B"/>
    <w:rsid w:val="004A042D"/>
    <w:rsid w:val="004A10FC"/>
    <w:rsid w:val="004A1445"/>
    <w:rsid w:val="004A1872"/>
    <w:rsid w:val="004A21A7"/>
    <w:rsid w:val="004A23BB"/>
    <w:rsid w:val="004A2630"/>
    <w:rsid w:val="004A26CF"/>
    <w:rsid w:val="004A32C9"/>
    <w:rsid w:val="004A3887"/>
    <w:rsid w:val="004A3E2C"/>
    <w:rsid w:val="004A40E9"/>
    <w:rsid w:val="004A41A7"/>
    <w:rsid w:val="004A4465"/>
    <w:rsid w:val="004A4C86"/>
    <w:rsid w:val="004A67C8"/>
    <w:rsid w:val="004A76C4"/>
    <w:rsid w:val="004B07AF"/>
    <w:rsid w:val="004B223D"/>
    <w:rsid w:val="004B27BE"/>
    <w:rsid w:val="004B2D20"/>
    <w:rsid w:val="004B2F4F"/>
    <w:rsid w:val="004B32AE"/>
    <w:rsid w:val="004B5360"/>
    <w:rsid w:val="004B5A99"/>
    <w:rsid w:val="004B5BCD"/>
    <w:rsid w:val="004B6DA4"/>
    <w:rsid w:val="004B6F92"/>
    <w:rsid w:val="004B71F0"/>
    <w:rsid w:val="004B7204"/>
    <w:rsid w:val="004B79F4"/>
    <w:rsid w:val="004C023D"/>
    <w:rsid w:val="004C18FF"/>
    <w:rsid w:val="004C1F43"/>
    <w:rsid w:val="004C2630"/>
    <w:rsid w:val="004C36CC"/>
    <w:rsid w:val="004C3FE8"/>
    <w:rsid w:val="004C47FD"/>
    <w:rsid w:val="004C4A15"/>
    <w:rsid w:val="004C58AF"/>
    <w:rsid w:val="004C6834"/>
    <w:rsid w:val="004C6FC6"/>
    <w:rsid w:val="004C7C04"/>
    <w:rsid w:val="004D1353"/>
    <w:rsid w:val="004D19D8"/>
    <w:rsid w:val="004D29CF"/>
    <w:rsid w:val="004D3661"/>
    <w:rsid w:val="004D3AA9"/>
    <w:rsid w:val="004D3B2B"/>
    <w:rsid w:val="004D426B"/>
    <w:rsid w:val="004D4682"/>
    <w:rsid w:val="004D4784"/>
    <w:rsid w:val="004D5275"/>
    <w:rsid w:val="004D54D2"/>
    <w:rsid w:val="004D55A8"/>
    <w:rsid w:val="004D627C"/>
    <w:rsid w:val="004D628D"/>
    <w:rsid w:val="004D6F5B"/>
    <w:rsid w:val="004D6F8A"/>
    <w:rsid w:val="004D74B9"/>
    <w:rsid w:val="004D75D6"/>
    <w:rsid w:val="004D7B8C"/>
    <w:rsid w:val="004E0658"/>
    <w:rsid w:val="004E0873"/>
    <w:rsid w:val="004E133E"/>
    <w:rsid w:val="004E13C9"/>
    <w:rsid w:val="004E1776"/>
    <w:rsid w:val="004E247C"/>
    <w:rsid w:val="004E28BF"/>
    <w:rsid w:val="004E3040"/>
    <w:rsid w:val="004E3059"/>
    <w:rsid w:val="004E40B7"/>
    <w:rsid w:val="004E4898"/>
    <w:rsid w:val="004E4BF4"/>
    <w:rsid w:val="004E504A"/>
    <w:rsid w:val="004E6A43"/>
    <w:rsid w:val="004E7569"/>
    <w:rsid w:val="004E7623"/>
    <w:rsid w:val="004E7AEC"/>
    <w:rsid w:val="004E7E41"/>
    <w:rsid w:val="004F0510"/>
    <w:rsid w:val="004F05F1"/>
    <w:rsid w:val="004F0A69"/>
    <w:rsid w:val="004F10E2"/>
    <w:rsid w:val="004F2917"/>
    <w:rsid w:val="004F3DEF"/>
    <w:rsid w:val="004F3EEA"/>
    <w:rsid w:val="004F3F4D"/>
    <w:rsid w:val="004F4369"/>
    <w:rsid w:val="004F448D"/>
    <w:rsid w:val="004F4A61"/>
    <w:rsid w:val="004F66B9"/>
    <w:rsid w:val="004F6F14"/>
    <w:rsid w:val="004F7037"/>
    <w:rsid w:val="005000CD"/>
    <w:rsid w:val="00500D91"/>
    <w:rsid w:val="00500DB3"/>
    <w:rsid w:val="00501054"/>
    <w:rsid w:val="0050226A"/>
    <w:rsid w:val="00502C15"/>
    <w:rsid w:val="005044FE"/>
    <w:rsid w:val="00504837"/>
    <w:rsid w:val="00504EBA"/>
    <w:rsid w:val="00504FDE"/>
    <w:rsid w:val="0050508E"/>
    <w:rsid w:val="0050531D"/>
    <w:rsid w:val="00506C5D"/>
    <w:rsid w:val="005070E7"/>
    <w:rsid w:val="005071B8"/>
    <w:rsid w:val="0050730D"/>
    <w:rsid w:val="00507330"/>
    <w:rsid w:val="00507AC4"/>
    <w:rsid w:val="00510B49"/>
    <w:rsid w:val="00510B52"/>
    <w:rsid w:val="00510C7B"/>
    <w:rsid w:val="00510D35"/>
    <w:rsid w:val="00510FDA"/>
    <w:rsid w:val="00511010"/>
    <w:rsid w:val="00511194"/>
    <w:rsid w:val="0051170B"/>
    <w:rsid w:val="00511903"/>
    <w:rsid w:val="00511BCE"/>
    <w:rsid w:val="00511D22"/>
    <w:rsid w:val="00511E5E"/>
    <w:rsid w:val="00511EF1"/>
    <w:rsid w:val="00511F3F"/>
    <w:rsid w:val="00512128"/>
    <w:rsid w:val="0051253B"/>
    <w:rsid w:val="00512736"/>
    <w:rsid w:val="00513AD2"/>
    <w:rsid w:val="00513E9A"/>
    <w:rsid w:val="00514265"/>
    <w:rsid w:val="0051434F"/>
    <w:rsid w:val="0051440A"/>
    <w:rsid w:val="00514609"/>
    <w:rsid w:val="00514DF7"/>
    <w:rsid w:val="005150D3"/>
    <w:rsid w:val="00515408"/>
    <w:rsid w:val="0051561A"/>
    <w:rsid w:val="00515A7A"/>
    <w:rsid w:val="00515BE6"/>
    <w:rsid w:val="005166A1"/>
    <w:rsid w:val="00517247"/>
    <w:rsid w:val="00517B17"/>
    <w:rsid w:val="00517C52"/>
    <w:rsid w:val="00520C9C"/>
    <w:rsid w:val="00521A3F"/>
    <w:rsid w:val="0052240B"/>
    <w:rsid w:val="00522792"/>
    <w:rsid w:val="005227AF"/>
    <w:rsid w:val="00522945"/>
    <w:rsid w:val="00522A45"/>
    <w:rsid w:val="00523FFB"/>
    <w:rsid w:val="0052488D"/>
    <w:rsid w:val="00524F4A"/>
    <w:rsid w:val="00525178"/>
    <w:rsid w:val="005262AB"/>
    <w:rsid w:val="005263C6"/>
    <w:rsid w:val="005264EA"/>
    <w:rsid w:val="00526649"/>
    <w:rsid w:val="005266B3"/>
    <w:rsid w:val="00527069"/>
    <w:rsid w:val="00527521"/>
    <w:rsid w:val="00527AA1"/>
    <w:rsid w:val="00527B22"/>
    <w:rsid w:val="00527BC9"/>
    <w:rsid w:val="005306AA"/>
    <w:rsid w:val="00530823"/>
    <w:rsid w:val="005311D2"/>
    <w:rsid w:val="005311E5"/>
    <w:rsid w:val="00531F5A"/>
    <w:rsid w:val="00532192"/>
    <w:rsid w:val="005327C0"/>
    <w:rsid w:val="0053368D"/>
    <w:rsid w:val="00533A9B"/>
    <w:rsid w:val="00533CC4"/>
    <w:rsid w:val="0053484A"/>
    <w:rsid w:val="00535399"/>
    <w:rsid w:val="005355CD"/>
    <w:rsid w:val="00535A09"/>
    <w:rsid w:val="00535A2D"/>
    <w:rsid w:val="005369AC"/>
    <w:rsid w:val="0053705E"/>
    <w:rsid w:val="0053707C"/>
    <w:rsid w:val="00537763"/>
    <w:rsid w:val="00537ABF"/>
    <w:rsid w:val="00537B94"/>
    <w:rsid w:val="00537FE8"/>
    <w:rsid w:val="00540974"/>
    <w:rsid w:val="00540B0E"/>
    <w:rsid w:val="00540D74"/>
    <w:rsid w:val="005413C3"/>
    <w:rsid w:val="005414B6"/>
    <w:rsid w:val="005416E8"/>
    <w:rsid w:val="005419EA"/>
    <w:rsid w:val="00541C32"/>
    <w:rsid w:val="0054230A"/>
    <w:rsid w:val="00542317"/>
    <w:rsid w:val="00542C63"/>
    <w:rsid w:val="00542DA6"/>
    <w:rsid w:val="00543443"/>
    <w:rsid w:val="0054382B"/>
    <w:rsid w:val="00544C80"/>
    <w:rsid w:val="005464B4"/>
    <w:rsid w:val="00546E8C"/>
    <w:rsid w:val="00547314"/>
    <w:rsid w:val="00547358"/>
    <w:rsid w:val="00547A2B"/>
    <w:rsid w:val="00547C22"/>
    <w:rsid w:val="00547FDB"/>
    <w:rsid w:val="00550319"/>
    <w:rsid w:val="005505E8"/>
    <w:rsid w:val="00550977"/>
    <w:rsid w:val="00550F46"/>
    <w:rsid w:val="005511C3"/>
    <w:rsid w:val="00551686"/>
    <w:rsid w:val="00551B68"/>
    <w:rsid w:val="00551EAF"/>
    <w:rsid w:val="005521FD"/>
    <w:rsid w:val="005523C2"/>
    <w:rsid w:val="00552839"/>
    <w:rsid w:val="00552D1F"/>
    <w:rsid w:val="0055338C"/>
    <w:rsid w:val="0055406F"/>
    <w:rsid w:val="0055428F"/>
    <w:rsid w:val="0055478B"/>
    <w:rsid w:val="00554F96"/>
    <w:rsid w:val="00555435"/>
    <w:rsid w:val="00555777"/>
    <w:rsid w:val="00555C0A"/>
    <w:rsid w:val="0055658C"/>
    <w:rsid w:val="005569E6"/>
    <w:rsid w:val="00556F10"/>
    <w:rsid w:val="00560A47"/>
    <w:rsid w:val="00560CEB"/>
    <w:rsid w:val="005611C3"/>
    <w:rsid w:val="00561321"/>
    <w:rsid w:val="00561F94"/>
    <w:rsid w:val="0056231F"/>
    <w:rsid w:val="00562893"/>
    <w:rsid w:val="00563662"/>
    <w:rsid w:val="005640D1"/>
    <w:rsid w:val="00564A3B"/>
    <w:rsid w:val="00565017"/>
    <w:rsid w:val="005657B9"/>
    <w:rsid w:val="0056621D"/>
    <w:rsid w:val="00566BE0"/>
    <w:rsid w:val="00567626"/>
    <w:rsid w:val="00567E14"/>
    <w:rsid w:val="00567F13"/>
    <w:rsid w:val="00570022"/>
    <w:rsid w:val="00571069"/>
    <w:rsid w:val="005713C4"/>
    <w:rsid w:val="0057183A"/>
    <w:rsid w:val="00571AAC"/>
    <w:rsid w:val="00572582"/>
    <w:rsid w:val="00572DC6"/>
    <w:rsid w:val="0057312A"/>
    <w:rsid w:val="005731A4"/>
    <w:rsid w:val="00573402"/>
    <w:rsid w:val="005739BA"/>
    <w:rsid w:val="00574AED"/>
    <w:rsid w:val="00575EA5"/>
    <w:rsid w:val="005763CA"/>
    <w:rsid w:val="0057676F"/>
    <w:rsid w:val="005769D1"/>
    <w:rsid w:val="00576B7A"/>
    <w:rsid w:val="00576B9D"/>
    <w:rsid w:val="00577008"/>
    <w:rsid w:val="005803CB"/>
    <w:rsid w:val="00580B4B"/>
    <w:rsid w:val="00581046"/>
    <w:rsid w:val="00582D85"/>
    <w:rsid w:val="00584E38"/>
    <w:rsid w:val="0058567B"/>
    <w:rsid w:val="0058619C"/>
    <w:rsid w:val="005862B3"/>
    <w:rsid w:val="00586D6E"/>
    <w:rsid w:val="0058736A"/>
    <w:rsid w:val="005879AF"/>
    <w:rsid w:val="005879D5"/>
    <w:rsid w:val="00587FBC"/>
    <w:rsid w:val="00590665"/>
    <w:rsid w:val="00590BB9"/>
    <w:rsid w:val="00590CBA"/>
    <w:rsid w:val="00590F99"/>
    <w:rsid w:val="00591AF7"/>
    <w:rsid w:val="00591E13"/>
    <w:rsid w:val="00592C4C"/>
    <w:rsid w:val="005932A9"/>
    <w:rsid w:val="00593B0E"/>
    <w:rsid w:val="00593B87"/>
    <w:rsid w:val="005946C0"/>
    <w:rsid w:val="0059496D"/>
    <w:rsid w:val="0059559D"/>
    <w:rsid w:val="00595C5E"/>
    <w:rsid w:val="00595DBB"/>
    <w:rsid w:val="005963E2"/>
    <w:rsid w:val="00596AAC"/>
    <w:rsid w:val="00596D4B"/>
    <w:rsid w:val="005A0B76"/>
    <w:rsid w:val="005A13BF"/>
    <w:rsid w:val="005A1BE0"/>
    <w:rsid w:val="005A1F55"/>
    <w:rsid w:val="005A2819"/>
    <w:rsid w:val="005A29BB"/>
    <w:rsid w:val="005A2BE9"/>
    <w:rsid w:val="005A2E6B"/>
    <w:rsid w:val="005A466C"/>
    <w:rsid w:val="005A47AA"/>
    <w:rsid w:val="005A5A01"/>
    <w:rsid w:val="005A5B3E"/>
    <w:rsid w:val="005A5E02"/>
    <w:rsid w:val="005A6483"/>
    <w:rsid w:val="005A6998"/>
    <w:rsid w:val="005A6DC0"/>
    <w:rsid w:val="005B0177"/>
    <w:rsid w:val="005B0580"/>
    <w:rsid w:val="005B07BC"/>
    <w:rsid w:val="005B0E67"/>
    <w:rsid w:val="005B109C"/>
    <w:rsid w:val="005B1353"/>
    <w:rsid w:val="005B13D2"/>
    <w:rsid w:val="005B1649"/>
    <w:rsid w:val="005B1673"/>
    <w:rsid w:val="005B1E9C"/>
    <w:rsid w:val="005B250A"/>
    <w:rsid w:val="005B2672"/>
    <w:rsid w:val="005B2D90"/>
    <w:rsid w:val="005B2E50"/>
    <w:rsid w:val="005B2F68"/>
    <w:rsid w:val="005B3683"/>
    <w:rsid w:val="005B3F74"/>
    <w:rsid w:val="005B4000"/>
    <w:rsid w:val="005B4552"/>
    <w:rsid w:val="005B5265"/>
    <w:rsid w:val="005B5642"/>
    <w:rsid w:val="005B5918"/>
    <w:rsid w:val="005B6923"/>
    <w:rsid w:val="005B6B28"/>
    <w:rsid w:val="005B73B2"/>
    <w:rsid w:val="005B7578"/>
    <w:rsid w:val="005B77CF"/>
    <w:rsid w:val="005B79A4"/>
    <w:rsid w:val="005C055D"/>
    <w:rsid w:val="005C065F"/>
    <w:rsid w:val="005C117E"/>
    <w:rsid w:val="005C145E"/>
    <w:rsid w:val="005C1918"/>
    <w:rsid w:val="005C1960"/>
    <w:rsid w:val="005C1ED7"/>
    <w:rsid w:val="005C1EFE"/>
    <w:rsid w:val="005C2504"/>
    <w:rsid w:val="005C2A51"/>
    <w:rsid w:val="005C2DCF"/>
    <w:rsid w:val="005C40F3"/>
    <w:rsid w:val="005C4E45"/>
    <w:rsid w:val="005C516B"/>
    <w:rsid w:val="005C5C2C"/>
    <w:rsid w:val="005C5F7A"/>
    <w:rsid w:val="005C5FBD"/>
    <w:rsid w:val="005C7224"/>
    <w:rsid w:val="005C7797"/>
    <w:rsid w:val="005C77B9"/>
    <w:rsid w:val="005C7D30"/>
    <w:rsid w:val="005D047C"/>
    <w:rsid w:val="005D0A3C"/>
    <w:rsid w:val="005D10A6"/>
    <w:rsid w:val="005D2241"/>
    <w:rsid w:val="005D240A"/>
    <w:rsid w:val="005D240E"/>
    <w:rsid w:val="005D28F7"/>
    <w:rsid w:val="005D2F94"/>
    <w:rsid w:val="005D36CE"/>
    <w:rsid w:val="005D38DD"/>
    <w:rsid w:val="005D44B7"/>
    <w:rsid w:val="005D467F"/>
    <w:rsid w:val="005D5068"/>
    <w:rsid w:val="005D5304"/>
    <w:rsid w:val="005D5CF4"/>
    <w:rsid w:val="005D5D36"/>
    <w:rsid w:val="005D5D71"/>
    <w:rsid w:val="005D5E18"/>
    <w:rsid w:val="005D6700"/>
    <w:rsid w:val="005D69D3"/>
    <w:rsid w:val="005D6E3C"/>
    <w:rsid w:val="005D7155"/>
    <w:rsid w:val="005E0206"/>
    <w:rsid w:val="005E0785"/>
    <w:rsid w:val="005E13D6"/>
    <w:rsid w:val="005E1533"/>
    <w:rsid w:val="005E2235"/>
    <w:rsid w:val="005E226F"/>
    <w:rsid w:val="005E2282"/>
    <w:rsid w:val="005E3D55"/>
    <w:rsid w:val="005E494C"/>
    <w:rsid w:val="005E53D0"/>
    <w:rsid w:val="005E5F44"/>
    <w:rsid w:val="005E688B"/>
    <w:rsid w:val="005E6C75"/>
    <w:rsid w:val="005E7166"/>
    <w:rsid w:val="005E78AE"/>
    <w:rsid w:val="005E7931"/>
    <w:rsid w:val="005E7C53"/>
    <w:rsid w:val="005F0263"/>
    <w:rsid w:val="005F0732"/>
    <w:rsid w:val="005F1501"/>
    <w:rsid w:val="005F1B09"/>
    <w:rsid w:val="005F1BBE"/>
    <w:rsid w:val="005F1D4B"/>
    <w:rsid w:val="005F248B"/>
    <w:rsid w:val="005F2789"/>
    <w:rsid w:val="005F3BA4"/>
    <w:rsid w:val="005F3F4E"/>
    <w:rsid w:val="005F47C1"/>
    <w:rsid w:val="005F5678"/>
    <w:rsid w:val="005F58AC"/>
    <w:rsid w:val="005F5BBC"/>
    <w:rsid w:val="005F5F7E"/>
    <w:rsid w:val="005F6536"/>
    <w:rsid w:val="005F6569"/>
    <w:rsid w:val="005F6D7A"/>
    <w:rsid w:val="005F711A"/>
    <w:rsid w:val="005F799A"/>
    <w:rsid w:val="005F7D5E"/>
    <w:rsid w:val="005F7F1B"/>
    <w:rsid w:val="005F7F6A"/>
    <w:rsid w:val="00600011"/>
    <w:rsid w:val="006006DF"/>
    <w:rsid w:val="00600BF6"/>
    <w:rsid w:val="00601E4F"/>
    <w:rsid w:val="00602104"/>
    <w:rsid w:val="00602A3B"/>
    <w:rsid w:val="00603681"/>
    <w:rsid w:val="0060433B"/>
    <w:rsid w:val="00604D63"/>
    <w:rsid w:val="00604D85"/>
    <w:rsid w:val="00605F77"/>
    <w:rsid w:val="006065E7"/>
    <w:rsid w:val="00606767"/>
    <w:rsid w:val="00607B4B"/>
    <w:rsid w:val="00607C85"/>
    <w:rsid w:val="00610500"/>
    <w:rsid w:val="00610673"/>
    <w:rsid w:val="006109C6"/>
    <w:rsid w:val="00610B23"/>
    <w:rsid w:val="00610BB0"/>
    <w:rsid w:val="00610BB9"/>
    <w:rsid w:val="00610E0F"/>
    <w:rsid w:val="00611CAE"/>
    <w:rsid w:val="00611D9F"/>
    <w:rsid w:val="006120AD"/>
    <w:rsid w:val="00612F0D"/>
    <w:rsid w:val="006138BB"/>
    <w:rsid w:val="00613E55"/>
    <w:rsid w:val="00614477"/>
    <w:rsid w:val="006152DF"/>
    <w:rsid w:val="006158C7"/>
    <w:rsid w:val="00615E8C"/>
    <w:rsid w:val="006161A8"/>
    <w:rsid w:val="006168B8"/>
    <w:rsid w:val="00617388"/>
    <w:rsid w:val="00617BED"/>
    <w:rsid w:val="00617F9A"/>
    <w:rsid w:val="00620539"/>
    <w:rsid w:val="00620C5E"/>
    <w:rsid w:val="00620D34"/>
    <w:rsid w:val="00621010"/>
    <w:rsid w:val="0062118E"/>
    <w:rsid w:val="006213C6"/>
    <w:rsid w:val="006216CC"/>
    <w:rsid w:val="00621D98"/>
    <w:rsid w:val="00621E87"/>
    <w:rsid w:val="00622756"/>
    <w:rsid w:val="00623413"/>
    <w:rsid w:val="00623725"/>
    <w:rsid w:val="0062382A"/>
    <w:rsid w:val="00623E22"/>
    <w:rsid w:val="00625486"/>
    <w:rsid w:val="00625513"/>
    <w:rsid w:val="00625EB0"/>
    <w:rsid w:val="00625FBC"/>
    <w:rsid w:val="00626B0E"/>
    <w:rsid w:val="0063014B"/>
    <w:rsid w:val="00630C06"/>
    <w:rsid w:val="00630D8E"/>
    <w:rsid w:val="00631500"/>
    <w:rsid w:val="0063168E"/>
    <w:rsid w:val="0063286D"/>
    <w:rsid w:val="00632E62"/>
    <w:rsid w:val="00633368"/>
    <w:rsid w:val="006339A8"/>
    <w:rsid w:val="006339BD"/>
    <w:rsid w:val="00633A23"/>
    <w:rsid w:val="00633A61"/>
    <w:rsid w:val="0063448E"/>
    <w:rsid w:val="006346B4"/>
    <w:rsid w:val="0063560F"/>
    <w:rsid w:val="00635733"/>
    <w:rsid w:val="00635A6F"/>
    <w:rsid w:val="00636EE7"/>
    <w:rsid w:val="00637F51"/>
    <w:rsid w:val="006404C4"/>
    <w:rsid w:val="006405C1"/>
    <w:rsid w:val="00640BE0"/>
    <w:rsid w:val="00641082"/>
    <w:rsid w:val="00641308"/>
    <w:rsid w:val="0064130E"/>
    <w:rsid w:val="00641D44"/>
    <w:rsid w:val="00642307"/>
    <w:rsid w:val="006428FA"/>
    <w:rsid w:val="00642923"/>
    <w:rsid w:val="00643323"/>
    <w:rsid w:val="006434D5"/>
    <w:rsid w:val="0064431F"/>
    <w:rsid w:val="00644BF9"/>
    <w:rsid w:val="006458E7"/>
    <w:rsid w:val="0064643D"/>
    <w:rsid w:val="0064645D"/>
    <w:rsid w:val="00646635"/>
    <w:rsid w:val="00647383"/>
    <w:rsid w:val="00647F3A"/>
    <w:rsid w:val="0065007F"/>
    <w:rsid w:val="00650A61"/>
    <w:rsid w:val="006511AB"/>
    <w:rsid w:val="006515B5"/>
    <w:rsid w:val="006527BA"/>
    <w:rsid w:val="006527EA"/>
    <w:rsid w:val="00653031"/>
    <w:rsid w:val="00653852"/>
    <w:rsid w:val="00653A68"/>
    <w:rsid w:val="006547D3"/>
    <w:rsid w:val="006548D2"/>
    <w:rsid w:val="00654FFF"/>
    <w:rsid w:val="0065535D"/>
    <w:rsid w:val="00655CAC"/>
    <w:rsid w:val="00655EC1"/>
    <w:rsid w:val="006565A2"/>
    <w:rsid w:val="00656752"/>
    <w:rsid w:val="00656848"/>
    <w:rsid w:val="00656A67"/>
    <w:rsid w:val="00656B95"/>
    <w:rsid w:val="00656E35"/>
    <w:rsid w:val="006573FD"/>
    <w:rsid w:val="006575FB"/>
    <w:rsid w:val="00657EFB"/>
    <w:rsid w:val="00660BB9"/>
    <w:rsid w:val="00661130"/>
    <w:rsid w:val="00661484"/>
    <w:rsid w:val="00661795"/>
    <w:rsid w:val="006619E1"/>
    <w:rsid w:val="00661D7D"/>
    <w:rsid w:val="0066330B"/>
    <w:rsid w:val="00663714"/>
    <w:rsid w:val="00663CF1"/>
    <w:rsid w:val="00664504"/>
    <w:rsid w:val="00664D29"/>
    <w:rsid w:val="006659BE"/>
    <w:rsid w:val="00666058"/>
    <w:rsid w:val="00666A0C"/>
    <w:rsid w:val="006671F1"/>
    <w:rsid w:val="00667828"/>
    <w:rsid w:val="006678D2"/>
    <w:rsid w:val="00667E88"/>
    <w:rsid w:val="00667ED1"/>
    <w:rsid w:val="006700B0"/>
    <w:rsid w:val="00670A1F"/>
    <w:rsid w:val="006711CF"/>
    <w:rsid w:val="006714CF"/>
    <w:rsid w:val="00671939"/>
    <w:rsid w:val="00671E2A"/>
    <w:rsid w:val="00671F4E"/>
    <w:rsid w:val="00672392"/>
    <w:rsid w:val="00673844"/>
    <w:rsid w:val="00674606"/>
    <w:rsid w:val="006746AB"/>
    <w:rsid w:val="0067577C"/>
    <w:rsid w:val="0067708B"/>
    <w:rsid w:val="00677F94"/>
    <w:rsid w:val="00680ECA"/>
    <w:rsid w:val="0068144F"/>
    <w:rsid w:val="0068153C"/>
    <w:rsid w:val="00681BCA"/>
    <w:rsid w:val="00681C38"/>
    <w:rsid w:val="00681D13"/>
    <w:rsid w:val="00682376"/>
    <w:rsid w:val="00682946"/>
    <w:rsid w:val="00682EBE"/>
    <w:rsid w:val="006834F5"/>
    <w:rsid w:val="00683A7A"/>
    <w:rsid w:val="00684311"/>
    <w:rsid w:val="00684393"/>
    <w:rsid w:val="0068480D"/>
    <w:rsid w:val="00685085"/>
    <w:rsid w:val="00685889"/>
    <w:rsid w:val="00685D2A"/>
    <w:rsid w:val="00686399"/>
    <w:rsid w:val="00686722"/>
    <w:rsid w:val="00687A56"/>
    <w:rsid w:val="00687B3E"/>
    <w:rsid w:val="00687DE1"/>
    <w:rsid w:val="00690407"/>
    <w:rsid w:val="006907EF"/>
    <w:rsid w:val="00690830"/>
    <w:rsid w:val="006911C2"/>
    <w:rsid w:val="00691613"/>
    <w:rsid w:val="006916E5"/>
    <w:rsid w:val="00691AFC"/>
    <w:rsid w:val="00691E07"/>
    <w:rsid w:val="006929DF"/>
    <w:rsid w:val="00693615"/>
    <w:rsid w:val="00693A81"/>
    <w:rsid w:val="00694357"/>
    <w:rsid w:val="00694475"/>
    <w:rsid w:val="00694917"/>
    <w:rsid w:val="00694DDE"/>
    <w:rsid w:val="00694E5A"/>
    <w:rsid w:val="006957FC"/>
    <w:rsid w:val="00695821"/>
    <w:rsid w:val="006969CC"/>
    <w:rsid w:val="00696D61"/>
    <w:rsid w:val="00697B31"/>
    <w:rsid w:val="006A00E9"/>
    <w:rsid w:val="006A18FE"/>
    <w:rsid w:val="006A1D33"/>
    <w:rsid w:val="006A24FE"/>
    <w:rsid w:val="006A2B59"/>
    <w:rsid w:val="006A2C3D"/>
    <w:rsid w:val="006A2D1C"/>
    <w:rsid w:val="006A3712"/>
    <w:rsid w:val="006A3A1C"/>
    <w:rsid w:val="006A3FAE"/>
    <w:rsid w:val="006A4D40"/>
    <w:rsid w:val="006A5113"/>
    <w:rsid w:val="006A529E"/>
    <w:rsid w:val="006A53B9"/>
    <w:rsid w:val="006A61C0"/>
    <w:rsid w:val="006A6D28"/>
    <w:rsid w:val="006A70E9"/>
    <w:rsid w:val="006A71B9"/>
    <w:rsid w:val="006A7337"/>
    <w:rsid w:val="006A7BDF"/>
    <w:rsid w:val="006A7DB0"/>
    <w:rsid w:val="006A7E9C"/>
    <w:rsid w:val="006B0638"/>
    <w:rsid w:val="006B06CA"/>
    <w:rsid w:val="006B0704"/>
    <w:rsid w:val="006B0917"/>
    <w:rsid w:val="006B0BA0"/>
    <w:rsid w:val="006B0C50"/>
    <w:rsid w:val="006B0C89"/>
    <w:rsid w:val="006B0DAE"/>
    <w:rsid w:val="006B204E"/>
    <w:rsid w:val="006B207D"/>
    <w:rsid w:val="006B218F"/>
    <w:rsid w:val="006B224E"/>
    <w:rsid w:val="006B29A4"/>
    <w:rsid w:val="006B2C31"/>
    <w:rsid w:val="006B310C"/>
    <w:rsid w:val="006B37E4"/>
    <w:rsid w:val="006B386B"/>
    <w:rsid w:val="006B40F4"/>
    <w:rsid w:val="006B4302"/>
    <w:rsid w:val="006B4694"/>
    <w:rsid w:val="006B46BE"/>
    <w:rsid w:val="006B49B1"/>
    <w:rsid w:val="006B5749"/>
    <w:rsid w:val="006B5A59"/>
    <w:rsid w:val="006B627E"/>
    <w:rsid w:val="006B65E4"/>
    <w:rsid w:val="006B6B1D"/>
    <w:rsid w:val="006B6D4E"/>
    <w:rsid w:val="006B6F72"/>
    <w:rsid w:val="006B7236"/>
    <w:rsid w:val="006B73C7"/>
    <w:rsid w:val="006C0294"/>
    <w:rsid w:val="006C1062"/>
    <w:rsid w:val="006C15F6"/>
    <w:rsid w:val="006C262E"/>
    <w:rsid w:val="006C2C24"/>
    <w:rsid w:val="006C2E9F"/>
    <w:rsid w:val="006C3EBF"/>
    <w:rsid w:val="006C3F42"/>
    <w:rsid w:val="006C4909"/>
    <w:rsid w:val="006C491E"/>
    <w:rsid w:val="006C5F66"/>
    <w:rsid w:val="006C61EA"/>
    <w:rsid w:val="006C61F5"/>
    <w:rsid w:val="006C6447"/>
    <w:rsid w:val="006C6C62"/>
    <w:rsid w:val="006C75E4"/>
    <w:rsid w:val="006D0C06"/>
    <w:rsid w:val="006D0F0B"/>
    <w:rsid w:val="006D1CBE"/>
    <w:rsid w:val="006D1F5A"/>
    <w:rsid w:val="006D2197"/>
    <w:rsid w:val="006D24B9"/>
    <w:rsid w:val="006D2FEE"/>
    <w:rsid w:val="006D4A40"/>
    <w:rsid w:val="006D4C54"/>
    <w:rsid w:val="006D68D4"/>
    <w:rsid w:val="006D6D61"/>
    <w:rsid w:val="006D71DE"/>
    <w:rsid w:val="006D73F9"/>
    <w:rsid w:val="006D74D5"/>
    <w:rsid w:val="006D7CD0"/>
    <w:rsid w:val="006E0150"/>
    <w:rsid w:val="006E0AF0"/>
    <w:rsid w:val="006E0D54"/>
    <w:rsid w:val="006E1376"/>
    <w:rsid w:val="006E1DA5"/>
    <w:rsid w:val="006E2203"/>
    <w:rsid w:val="006E2B6D"/>
    <w:rsid w:val="006E2C86"/>
    <w:rsid w:val="006E32B3"/>
    <w:rsid w:val="006E39F5"/>
    <w:rsid w:val="006E40DA"/>
    <w:rsid w:val="006E531A"/>
    <w:rsid w:val="006E55D5"/>
    <w:rsid w:val="006E596F"/>
    <w:rsid w:val="006E5A36"/>
    <w:rsid w:val="006E5A8C"/>
    <w:rsid w:val="006E65EE"/>
    <w:rsid w:val="006E69A6"/>
    <w:rsid w:val="006E6E52"/>
    <w:rsid w:val="006E7053"/>
    <w:rsid w:val="006E734E"/>
    <w:rsid w:val="006E7F85"/>
    <w:rsid w:val="006E7FF7"/>
    <w:rsid w:val="006F0845"/>
    <w:rsid w:val="006F0A6E"/>
    <w:rsid w:val="006F1581"/>
    <w:rsid w:val="006F2DBF"/>
    <w:rsid w:val="006F2EE6"/>
    <w:rsid w:val="006F35AF"/>
    <w:rsid w:val="006F37A8"/>
    <w:rsid w:val="006F39C3"/>
    <w:rsid w:val="006F3ADB"/>
    <w:rsid w:val="006F48CA"/>
    <w:rsid w:val="006F4F65"/>
    <w:rsid w:val="006F5185"/>
    <w:rsid w:val="006F528F"/>
    <w:rsid w:val="006F5F64"/>
    <w:rsid w:val="006F60D2"/>
    <w:rsid w:val="006F66E9"/>
    <w:rsid w:val="006F6B2E"/>
    <w:rsid w:val="006F6FCF"/>
    <w:rsid w:val="00700AFF"/>
    <w:rsid w:val="00700B99"/>
    <w:rsid w:val="00700EA9"/>
    <w:rsid w:val="00701080"/>
    <w:rsid w:val="00701564"/>
    <w:rsid w:val="00702713"/>
    <w:rsid w:val="00702AB0"/>
    <w:rsid w:val="007037E4"/>
    <w:rsid w:val="00703B0D"/>
    <w:rsid w:val="00703B0E"/>
    <w:rsid w:val="00703CA0"/>
    <w:rsid w:val="0070427C"/>
    <w:rsid w:val="007044D3"/>
    <w:rsid w:val="00704C14"/>
    <w:rsid w:val="00704E78"/>
    <w:rsid w:val="007050CC"/>
    <w:rsid w:val="0070619A"/>
    <w:rsid w:val="0070684C"/>
    <w:rsid w:val="00706A8B"/>
    <w:rsid w:val="00706B6E"/>
    <w:rsid w:val="00706E12"/>
    <w:rsid w:val="00706E92"/>
    <w:rsid w:val="00707292"/>
    <w:rsid w:val="007072E1"/>
    <w:rsid w:val="007079C3"/>
    <w:rsid w:val="007100DC"/>
    <w:rsid w:val="00710150"/>
    <w:rsid w:val="007102A3"/>
    <w:rsid w:val="007105E2"/>
    <w:rsid w:val="00710C23"/>
    <w:rsid w:val="00710EA2"/>
    <w:rsid w:val="00711217"/>
    <w:rsid w:val="0071122A"/>
    <w:rsid w:val="00711D42"/>
    <w:rsid w:val="00711F86"/>
    <w:rsid w:val="0071211A"/>
    <w:rsid w:val="007124E6"/>
    <w:rsid w:val="00713203"/>
    <w:rsid w:val="00713911"/>
    <w:rsid w:val="007146E6"/>
    <w:rsid w:val="00714CD9"/>
    <w:rsid w:val="0071693F"/>
    <w:rsid w:val="007178D3"/>
    <w:rsid w:val="007201DD"/>
    <w:rsid w:val="00720376"/>
    <w:rsid w:val="007203C0"/>
    <w:rsid w:val="007204BE"/>
    <w:rsid w:val="007206DC"/>
    <w:rsid w:val="00720B1A"/>
    <w:rsid w:val="007217CA"/>
    <w:rsid w:val="0072250A"/>
    <w:rsid w:val="007229DA"/>
    <w:rsid w:val="00723B71"/>
    <w:rsid w:val="007240BF"/>
    <w:rsid w:val="00725898"/>
    <w:rsid w:val="007258D6"/>
    <w:rsid w:val="00725C92"/>
    <w:rsid w:val="00726951"/>
    <w:rsid w:val="00726BEC"/>
    <w:rsid w:val="00727ECA"/>
    <w:rsid w:val="00727ED6"/>
    <w:rsid w:val="00730636"/>
    <w:rsid w:val="00730E97"/>
    <w:rsid w:val="00731C53"/>
    <w:rsid w:val="0073221A"/>
    <w:rsid w:val="007323C9"/>
    <w:rsid w:val="007326D8"/>
    <w:rsid w:val="00732983"/>
    <w:rsid w:val="00733B18"/>
    <w:rsid w:val="00733B5E"/>
    <w:rsid w:val="00733F79"/>
    <w:rsid w:val="00735644"/>
    <w:rsid w:val="0073591C"/>
    <w:rsid w:val="007359A0"/>
    <w:rsid w:val="00736925"/>
    <w:rsid w:val="0073698A"/>
    <w:rsid w:val="007377C5"/>
    <w:rsid w:val="007404BF"/>
    <w:rsid w:val="007405E2"/>
    <w:rsid w:val="00740C34"/>
    <w:rsid w:val="007417FA"/>
    <w:rsid w:val="00741B96"/>
    <w:rsid w:val="00741BD2"/>
    <w:rsid w:val="00741D55"/>
    <w:rsid w:val="007424BC"/>
    <w:rsid w:val="0074254C"/>
    <w:rsid w:val="007427CE"/>
    <w:rsid w:val="00742EF1"/>
    <w:rsid w:val="00742FCC"/>
    <w:rsid w:val="0074306A"/>
    <w:rsid w:val="00743BB3"/>
    <w:rsid w:val="00744551"/>
    <w:rsid w:val="007446A8"/>
    <w:rsid w:val="00744F1E"/>
    <w:rsid w:val="00745509"/>
    <w:rsid w:val="0074559D"/>
    <w:rsid w:val="00745A9F"/>
    <w:rsid w:val="00745D3A"/>
    <w:rsid w:val="00745EB5"/>
    <w:rsid w:val="00745F4F"/>
    <w:rsid w:val="00746E88"/>
    <w:rsid w:val="00747CF9"/>
    <w:rsid w:val="00747EB5"/>
    <w:rsid w:val="00750364"/>
    <w:rsid w:val="00750CC3"/>
    <w:rsid w:val="00751092"/>
    <w:rsid w:val="0075145F"/>
    <w:rsid w:val="00751821"/>
    <w:rsid w:val="00751C06"/>
    <w:rsid w:val="00753612"/>
    <w:rsid w:val="007546D9"/>
    <w:rsid w:val="007546FE"/>
    <w:rsid w:val="00755E89"/>
    <w:rsid w:val="0075618C"/>
    <w:rsid w:val="007562A7"/>
    <w:rsid w:val="00757C78"/>
    <w:rsid w:val="0076183B"/>
    <w:rsid w:val="00762393"/>
    <w:rsid w:val="0076282D"/>
    <w:rsid w:val="00762E32"/>
    <w:rsid w:val="00763683"/>
    <w:rsid w:val="0076449D"/>
    <w:rsid w:val="00764EE7"/>
    <w:rsid w:val="00764F57"/>
    <w:rsid w:val="00764F76"/>
    <w:rsid w:val="0076527F"/>
    <w:rsid w:val="00765B32"/>
    <w:rsid w:val="00765CB8"/>
    <w:rsid w:val="00765CD9"/>
    <w:rsid w:val="00765DD5"/>
    <w:rsid w:val="00766B34"/>
    <w:rsid w:val="00766DBF"/>
    <w:rsid w:val="00766FA2"/>
    <w:rsid w:val="007673E1"/>
    <w:rsid w:val="007674D6"/>
    <w:rsid w:val="00767992"/>
    <w:rsid w:val="00767B05"/>
    <w:rsid w:val="00770296"/>
    <w:rsid w:val="007707A6"/>
    <w:rsid w:val="00770EA5"/>
    <w:rsid w:val="00771049"/>
    <w:rsid w:val="007715C2"/>
    <w:rsid w:val="00772B96"/>
    <w:rsid w:val="00772C59"/>
    <w:rsid w:val="00772F44"/>
    <w:rsid w:val="00774068"/>
    <w:rsid w:val="00774183"/>
    <w:rsid w:val="00774327"/>
    <w:rsid w:val="00774DE5"/>
    <w:rsid w:val="00774EA8"/>
    <w:rsid w:val="00774FE7"/>
    <w:rsid w:val="00775594"/>
    <w:rsid w:val="0077566B"/>
    <w:rsid w:val="0077593F"/>
    <w:rsid w:val="0077682F"/>
    <w:rsid w:val="00776A4A"/>
    <w:rsid w:val="00776FB6"/>
    <w:rsid w:val="007778D1"/>
    <w:rsid w:val="00777D81"/>
    <w:rsid w:val="007804D9"/>
    <w:rsid w:val="00780B36"/>
    <w:rsid w:val="00780D31"/>
    <w:rsid w:val="00780D58"/>
    <w:rsid w:val="00780EB7"/>
    <w:rsid w:val="00781CC7"/>
    <w:rsid w:val="00782F4F"/>
    <w:rsid w:val="0078315B"/>
    <w:rsid w:val="00783D5D"/>
    <w:rsid w:val="00783ED2"/>
    <w:rsid w:val="0078412C"/>
    <w:rsid w:val="00784160"/>
    <w:rsid w:val="00784B3C"/>
    <w:rsid w:val="00784E57"/>
    <w:rsid w:val="007856C7"/>
    <w:rsid w:val="0078625D"/>
    <w:rsid w:val="0078720D"/>
    <w:rsid w:val="007902AD"/>
    <w:rsid w:val="00790883"/>
    <w:rsid w:val="00791728"/>
    <w:rsid w:val="007918BE"/>
    <w:rsid w:val="00791D74"/>
    <w:rsid w:val="00791F7D"/>
    <w:rsid w:val="00792530"/>
    <w:rsid w:val="0079272E"/>
    <w:rsid w:val="00792A49"/>
    <w:rsid w:val="00792C86"/>
    <w:rsid w:val="007939A0"/>
    <w:rsid w:val="00793D6E"/>
    <w:rsid w:val="00794240"/>
    <w:rsid w:val="007952A6"/>
    <w:rsid w:val="007957FF"/>
    <w:rsid w:val="0079640E"/>
    <w:rsid w:val="0079696D"/>
    <w:rsid w:val="00796BE9"/>
    <w:rsid w:val="007A0764"/>
    <w:rsid w:val="007A0F1C"/>
    <w:rsid w:val="007A2589"/>
    <w:rsid w:val="007A32C5"/>
    <w:rsid w:val="007A3750"/>
    <w:rsid w:val="007A381A"/>
    <w:rsid w:val="007A42AC"/>
    <w:rsid w:val="007A4E60"/>
    <w:rsid w:val="007A518E"/>
    <w:rsid w:val="007A52A7"/>
    <w:rsid w:val="007A576D"/>
    <w:rsid w:val="007A5C7F"/>
    <w:rsid w:val="007A603C"/>
    <w:rsid w:val="007A6B2E"/>
    <w:rsid w:val="007A6D9B"/>
    <w:rsid w:val="007A6F31"/>
    <w:rsid w:val="007A7682"/>
    <w:rsid w:val="007A7CD6"/>
    <w:rsid w:val="007B075F"/>
    <w:rsid w:val="007B1043"/>
    <w:rsid w:val="007B11DD"/>
    <w:rsid w:val="007B2122"/>
    <w:rsid w:val="007B21F8"/>
    <w:rsid w:val="007B2EC9"/>
    <w:rsid w:val="007B308D"/>
    <w:rsid w:val="007B3C1A"/>
    <w:rsid w:val="007B3FE6"/>
    <w:rsid w:val="007B4510"/>
    <w:rsid w:val="007B5BF2"/>
    <w:rsid w:val="007B64B0"/>
    <w:rsid w:val="007B6DB4"/>
    <w:rsid w:val="007B7340"/>
    <w:rsid w:val="007C01AF"/>
    <w:rsid w:val="007C021E"/>
    <w:rsid w:val="007C0A35"/>
    <w:rsid w:val="007C0BEE"/>
    <w:rsid w:val="007C13CB"/>
    <w:rsid w:val="007C152F"/>
    <w:rsid w:val="007C1757"/>
    <w:rsid w:val="007C1EBA"/>
    <w:rsid w:val="007C223B"/>
    <w:rsid w:val="007C243B"/>
    <w:rsid w:val="007C3E91"/>
    <w:rsid w:val="007C454D"/>
    <w:rsid w:val="007C4DF4"/>
    <w:rsid w:val="007C5606"/>
    <w:rsid w:val="007C5991"/>
    <w:rsid w:val="007C6083"/>
    <w:rsid w:val="007C61DA"/>
    <w:rsid w:val="007C73DC"/>
    <w:rsid w:val="007C791F"/>
    <w:rsid w:val="007C7D04"/>
    <w:rsid w:val="007D0849"/>
    <w:rsid w:val="007D0E67"/>
    <w:rsid w:val="007D143A"/>
    <w:rsid w:val="007D159E"/>
    <w:rsid w:val="007D19B8"/>
    <w:rsid w:val="007D1A78"/>
    <w:rsid w:val="007D204C"/>
    <w:rsid w:val="007D2386"/>
    <w:rsid w:val="007D2E80"/>
    <w:rsid w:val="007D41C0"/>
    <w:rsid w:val="007D4492"/>
    <w:rsid w:val="007D4893"/>
    <w:rsid w:val="007D4B18"/>
    <w:rsid w:val="007D50C2"/>
    <w:rsid w:val="007D58FB"/>
    <w:rsid w:val="007D59A1"/>
    <w:rsid w:val="007D5DC4"/>
    <w:rsid w:val="007D6077"/>
    <w:rsid w:val="007D6B13"/>
    <w:rsid w:val="007D77B5"/>
    <w:rsid w:val="007D77FE"/>
    <w:rsid w:val="007D7D14"/>
    <w:rsid w:val="007D7DEB"/>
    <w:rsid w:val="007E1E07"/>
    <w:rsid w:val="007E23EB"/>
    <w:rsid w:val="007E302A"/>
    <w:rsid w:val="007E36AA"/>
    <w:rsid w:val="007E5CC2"/>
    <w:rsid w:val="007E6336"/>
    <w:rsid w:val="007E6E65"/>
    <w:rsid w:val="007E73AC"/>
    <w:rsid w:val="007F0528"/>
    <w:rsid w:val="007F126E"/>
    <w:rsid w:val="007F1900"/>
    <w:rsid w:val="007F1BFB"/>
    <w:rsid w:val="007F1DAA"/>
    <w:rsid w:val="007F22A0"/>
    <w:rsid w:val="007F3084"/>
    <w:rsid w:val="007F3292"/>
    <w:rsid w:val="007F4EE7"/>
    <w:rsid w:val="007F5BDA"/>
    <w:rsid w:val="007F6220"/>
    <w:rsid w:val="007F632D"/>
    <w:rsid w:val="007F69BC"/>
    <w:rsid w:val="007F70DA"/>
    <w:rsid w:val="0080081F"/>
    <w:rsid w:val="00800AB0"/>
    <w:rsid w:val="00801F1F"/>
    <w:rsid w:val="0080247A"/>
    <w:rsid w:val="00802508"/>
    <w:rsid w:val="00802E70"/>
    <w:rsid w:val="00803AA6"/>
    <w:rsid w:val="00803E36"/>
    <w:rsid w:val="0080450D"/>
    <w:rsid w:val="008047D7"/>
    <w:rsid w:val="00804941"/>
    <w:rsid w:val="00804D68"/>
    <w:rsid w:val="008050C5"/>
    <w:rsid w:val="008060DB"/>
    <w:rsid w:val="00806321"/>
    <w:rsid w:val="00806A05"/>
    <w:rsid w:val="00806D96"/>
    <w:rsid w:val="008073BA"/>
    <w:rsid w:val="00810435"/>
    <w:rsid w:val="0081050C"/>
    <w:rsid w:val="00810976"/>
    <w:rsid w:val="008119C2"/>
    <w:rsid w:val="0081253B"/>
    <w:rsid w:val="0081341F"/>
    <w:rsid w:val="008144FD"/>
    <w:rsid w:val="00814673"/>
    <w:rsid w:val="0081521D"/>
    <w:rsid w:val="0081526C"/>
    <w:rsid w:val="00815B0B"/>
    <w:rsid w:val="0081681C"/>
    <w:rsid w:val="00816D45"/>
    <w:rsid w:val="0081781D"/>
    <w:rsid w:val="00817C58"/>
    <w:rsid w:val="00817CE1"/>
    <w:rsid w:val="00817D30"/>
    <w:rsid w:val="00820255"/>
    <w:rsid w:val="0082036D"/>
    <w:rsid w:val="0082050A"/>
    <w:rsid w:val="00820EFF"/>
    <w:rsid w:val="0082176A"/>
    <w:rsid w:val="008220AD"/>
    <w:rsid w:val="00822643"/>
    <w:rsid w:val="00822B6C"/>
    <w:rsid w:val="00822D6F"/>
    <w:rsid w:val="0082312D"/>
    <w:rsid w:val="0082317E"/>
    <w:rsid w:val="00823180"/>
    <w:rsid w:val="00823275"/>
    <w:rsid w:val="0082361A"/>
    <w:rsid w:val="00823F4A"/>
    <w:rsid w:val="00824454"/>
    <w:rsid w:val="008246B6"/>
    <w:rsid w:val="00824806"/>
    <w:rsid w:val="00824973"/>
    <w:rsid w:val="00824C5E"/>
    <w:rsid w:val="00825F04"/>
    <w:rsid w:val="008276B4"/>
    <w:rsid w:val="008302AB"/>
    <w:rsid w:val="00830DF6"/>
    <w:rsid w:val="008310E6"/>
    <w:rsid w:val="00831E01"/>
    <w:rsid w:val="0083291B"/>
    <w:rsid w:val="008332CB"/>
    <w:rsid w:val="00833C75"/>
    <w:rsid w:val="00833D27"/>
    <w:rsid w:val="00834228"/>
    <w:rsid w:val="00834B14"/>
    <w:rsid w:val="00836C43"/>
    <w:rsid w:val="00836CC4"/>
    <w:rsid w:val="00837121"/>
    <w:rsid w:val="00837506"/>
    <w:rsid w:val="00837DF3"/>
    <w:rsid w:val="00840286"/>
    <w:rsid w:val="00841204"/>
    <w:rsid w:val="008421E0"/>
    <w:rsid w:val="00842A42"/>
    <w:rsid w:val="00844489"/>
    <w:rsid w:val="0084454C"/>
    <w:rsid w:val="00844663"/>
    <w:rsid w:val="008448CE"/>
    <w:rsid w:val="00845B06"/>
    <w:rsid w:val="00845E16"/>
    <w:rsid w:val="00846C52"/>
    <w:rsid w:val="00846D15"/>
    <w:rsid w:val="008475DF"/>
    <w:rsid w:val="00847A52"/>
    <w:rsid w:val="00847AA8"/>
    <w:rsid w:val="00850A67"/>
    <w:rsid w:val="00850C1E"/>
    <w:rsid w:val="00851C48"/>
    <w:rsid w:val="00851FAD"/>
    <w:rsid w:val="0085264B"/>
    <w:rsid w:val="00852860"/>
    <w:rsid w:val="00852C05"/>
    <w:rsid w:val="00853057"/>
    <w:rsid w:val="00853872"/>
    <w:rsid w:val="008538AF"/>
    <w:rsid w:val="008539B6"/>
    <w:rsid w:val="00853A09"/>
    <w:rsid w:val="00853F57"/>
    <w:rsid w:val="00854885"/>
    <w:rsid w:val="008552A8"/>
    <w:rsid w:val="0085630D"/>
    <w:rsid w:val="0085744D"/>
    <w:rsid w:val="00860E38"/>
    <w:rsid w:val="00860F1F"/>
    <w:rsid w:val="00861030"/>
    <w:rsid w:val="00861782"/>
    <w:rsid w:val="008618BE"/>
    <w:rsid w:val="00861BBB"/>
    <w:rsid w:val="008620EB"/>
    <w:rsid w:val="008627CB"/>
    <w:rsid w:val="00862A8A"/>
    <w:rsid w:val="00862BD2"/>
    <w:rsid w:val="00863E5B"/>
    <w:rsid w:val="0086400F"/>
    <w:rsid w:val="0086428D"/>
    <w:rsid w:val="00864966"/>
    <w:rsid w:val="00864C6A"/>
    <w:rsid w:val="00864D5A"/>
    <w:rsid w:val="00864F99"/>
    <w:rsid w:val="00865989"/>
    <w:rsid w:val="00866AD5"/>
    <w:rsid w:val="008672F8"/>
    <w:rsid w:val="0086747C"/>
    <w:rsid w:val="00867683"/>
    <w:rsid w:val="00867996"/>
    <w:rsid w:val="008705D8"/>
    <w:rsid w:val="0087124D"/>
    <w:rsid w:val="00871D0A"/>
    <w:rsid w:val="008724A0"/>
    <w:rsid w:val="0087317A"/>
    <w:rsid w:val="00873BB8"/>
    <w:rsid w:val="00873F08"/>
    <w:rsid w:val="00875268"/>
    <w:rsid w:val="008759CD"/>
    <w:rsid w:val="00875C38"/>
    <w:rsid w:val="008764E0"/>
    <w:rsid w:val="008769A8"/>
    <w:rsid w:val="00876EF6"/>
    <w:rsid w:val="00877A2B"/>
    <w:rsid w:val="00877DC0"/>
    <w:rsid w:val="00877F38"/>
    <w:rsid w:val="00880BEF"/>
    <w:rsid w:val="00881566"/>
    <w:rsid w:val="00881874"/>
    <w:rsid w:val="00881C90"/>
    <w:rsid w:val="00882002"/>
    <w:rsid w:val="00882EBD"/>
    <w:rsid w:val="00883449"/>
    <w:rsid w:val="00883B32"/>
    <w:rsid w:val="00884FB9"/>
    <w:rsid w:val="00885686"/>
    <w:rsid w:val="0088581B"/>
    <w:rsid w:val="0088708B"/>
    <w:rsid w:val="00887162"/>
    <w:rsid w:val="00887885"/>
    <w:rsid w:val="00887BC3"/>
    <w:rsid w:val="00890C0A"/>
    <w:rsid w:val="00891F71"/>
    <w:rsid w:val="00892CC9"/>
    <w:rsid w:val="008930AC"/>
    <w:rsid w:val="008932C8"/>
    <w:rsid w:val="008942FE"/>
    <w:rsid w:val="00895190"/>
    <w:rsid w:val="008951D5"/>
    <w:rsid w:val="00895A56"/>
    <w:rsid w:val="008962E5"/>
    <w:rsid w:val="00896EB3"/>
    <w:rsid w:val="00896F95"/>
    <w:rsid w:val="00897354"/>
    <w:rsid w:val="00897522"/>
    <w:rsid w:val="00897860"/>
    <w:rsid w:val="008979CE"/>
    <w:rsid w:val="00897E10"/>
    <w:rsid w:val="008A0C6E"/>
    <w:rsid w:val="008A1371"/>
    <w:rsid w:val="008A2017"/>
    <w:rsid w:val="008A276E"/>
    <w:rsid w:val="008A2A4C"/>
    <w:rsid w:val="008A2B87"/>
    <w:rsid w:val="008A323C"/>
    <w:rsid w:val="008A35EB"/>
    <w:rsid w:val="008A38E7"/>
    <w:rsid w:val="008A3FFA"/>
    <w:rsid w:val="008A404A"/>
    <w:rsid w:val="008A41B8"/>
    <w:rsid w:val="008A43E2"/>
    <w:rsid w:val="008A4A09"/>
    <w:rsid w:val="008A5243"/>
    <w:rsid w:val="008A576F"/>
    <w:rsid w:val="008A5D87"/>
    <w:rsid w:val="008A5ED8"/>
    <w:rsid w:val="008A624A"/>
    <w:rsid w:val="008B10DC"/>
    <w:rsid w:val="008B1131"/>
    <w:rsid w:val="008B1E41"/>
    <w:rsid w:val="008B235C"/>
    <w:rsid w:val="008B28C2"/>
    <w:rsid w:val="008B2C99"/>
    <w:rsid w:val="008B36D3"/>
    <w:rsid w:val="008B3D56"/>
    <w:rsid w:val="008B47EA"/>
    <w:rsid w:val="008B4A03"/>
    <w:rsid w:val="008B6155"/>
    <w:rsid w:val="008B62F3"/>
    <w:rsid w:val="008B75A7"/>
    <w:rsid w:val="008C0022"/>
    <w:rsid w:val="008C025F"/>
    <w:rsid w:val="008C03BF"/>
    <w:rsid w:val="008C0C9F"/>
    <w:rsid w:val="008C123A"/>
    <w:rsid w:val="008C1377"/>
    <w:rsid w:val="008C1A88"/>
    <w:rsid w:val="008C1C52"/>
    <w:rsid w:val="008C1EC1"/>
    <w:rsid w:val="008C23B3"/>
    <w:rsid w:val="008C2D85"/>
    <w:rsid w:val="008C2DA7"/>
    <w:rsid w:val="008C3203"/>
    <w:rsid w:val="008C3424"/>
    <w:rsid w:val="008C3A4E"/>
    <w:rsid w:val="008C45CF"/>
    <w:rsid w:val="008C4D46"/>
    <w:rsid w:val="008C5F0A"/>
    <w:rsid w:val="008C6299"/>
    <w:rsid w:val="008C6CBB"/>
    <w:rsid w:val="008C716B"/>
    <w:rsid w:val="008C74F3"/>
    <w:rsid w:val="008C75A0"/>
    <w:rsid w:val="008C77E9"/>
    <w:rsid w:val="008D0530"/>
    <w:rsid w:val="008D0693"/>
    <w:rsid w:val="008D0C5D"/>
    <w:rsid w:val="008D1E0E"/>
    <w:rsid w:val="008D228A"/>
    <w:rsid w:val="008D30A0"/>
    <w:rsid w:val="008D3904"/>
    <w:rsid w:val="008D39B8"/>
    <w:rsid w:val="008D3E12"/>
    <w:rsid w:val="008D4C05"/>
    <w:rsid w:val="008D5F84"/>
    <w:rsid w:val="008D65EE"/>
    <w:rsid w:val="008D6C94"/>
    <w:rsid w:val="008D7078"/>
    <w:rsid w:val="008E06B0"/>
    <w:rsid w:val="008E10D4"/>
    <w:rsid w:val="008E1C4D"/>
    <w:rsid w:val="008E1D1B"/>
    <w:rsid w:val="008E1F12"/>
    <w:rsid w:val="008E294F"/>
    <w:rsid w:val="008E2CBF"/>
    <w:rsid w:val="008E2CE7"/>
    <w:rsid w:val="008E3673"/>
    <w:rsid w:val="008E37A1"/>
    <w:rsid w:val="008E3C2F"/>
    <w:rsid w:val="008E408B"/>
    <w:rsid w:val="008E4136"/>
    <w:rsid w:val="008E42EC"/>
    <w:rsid w:val="008E491D"/>
    <w:rsid w:val="008E49AA"/>
    <w:rsid w:val="008E57EB"/>
    <w:rsid w:val="008E59CD"/>
    <w:rsid w:val="008E5E52"/>
    <w:rsid w:val="008E6173"/>
    <w:rsid w:val="008E6655"/>
    <w:rsid w:val="008E6EFF"/>
    <w:rsid w:val="008E7069"/>
    <w:rsid w:val="008E74DB"/>
    <w:rsid w:val="008E7696"/>
    <w:rsid w:val="008E7A9F"/>
    <w:rsid w:val="008F1738"/>
    <w:rsid w:val="008F1FC8"/>
    <w:rsid w:val="008F2283"/>
    <w:rsid w:val="008F3281"/>
    <w:rsid w:val="008F3A5F"/>
    <w:rsid w:val="008F3C29"/>
    <w:rsid w:val="008F3D0D"/>
    <w:rsid w:val="008F4634"/>
    <w:rsid w:val="008F560A"/>
    <w:rsid w:val="008F5628"/>
    <w:rsid w:val="008F5716"/>
    <w:rsid w:val="008F5AB8"/>
    <w:rsid w:val="008F61E9"/>
    <w:rsid w:val="008F646A"/>
    <w:rsid w:val="008F6894"/>
    <w:rsid w:val="008F6EF1"/>
    <w:rsid w:val="008F7880"/>
    <w:rsid w:val="00900C23"/>
    <w:rsid w:val="00900DFA"/>
    <w:rsid w:val="00900FDC"/>
    <w:rsid w:val="009011B0"/>
    <w:rsid w:val="0090179E"/>
    <w:rsid w:val="009019B8"/>
    <w:rsid w:val="009025FF"/>
    <w:rsid w:val="00903249"/>
    <w:rsid w:val="0090341A"/>
    <w:rsid w:val="00904236"/>
    <w:rsid w:val="009043E5"/>
    <w:rsid w:val="009044FB"/>
    <w:rsid w:val="00904EC5"/>
    <w:rsid w:val="00905209"/>
    <w:rsid w:val="0090556D"/>
    <w:rsid w:val="00905951"/>
    <w:rsid w:val="00905EA6"/>
    <w:rsid w:val="00906CC3"/>
    <w:rsid w:val="009071D0"/>
    <w:rsid w:val="009077DE"/>
    <w:rsid w:val="009109DC"/>
    <w:rsid w:val="00910FB5"/>
    <w:rsid w:val="00911A4C"/>
    <w:rsid w:val="00911FE9"/>
    <w:rsid w:val="00912078"/>
    <w:rsid w:val="00913D91"/>
    <w:rsid w:val="00914488"/>
    <w:rsid w:val="00914572"/>
    <w:rsid w:val="00914578"/>
    <w:rsid w:val="00914BE7"/>
    <w:rsid w:val="00915B62"/>
    <w:rsid w:val="00916034"/>
    <w:rsid w:val="009165FC"/>
    <w:rsid w:val="00916796"/>
    <w:rsid w:val="009172BF"/>
    <w:rsid w:val="009179D7"/>
    <w:rsid w:val="00917E8B"/>
    <w:rsid w:val="00917EB4"/>
    <w:rsid w:val="00920599"/>
    <w:rsid w:val="00921139"/>
    <w:rsid w:val="009212A9"/>
    <w:rsid w:val="00921773"/>
    <w:rsid w:val="009217B8"/>
    <w:rsid w:val="00922ED5"/>
    <w:rsid w:val="00923663"/>
    <w:rsid w:val="009241DC"/>
    <w:rsid w:val="009246E7"/>
    <w:rsid w:val="009252A1"/>
    <w:rsid w:val="009253FC"/>
    <w:rsid w:val="00925B44"/>
    <w:rsid w:val="00927FE9"/>
    <w:rsid w:val="00930098"/>
    <w:rsid w:val="009305C7"/>
    <w:rsid w:val="00931657"/>
    <w:rsid w:val="00931A2D"/>
    <w:rsid w:val="00931B17"/>
    <w:rsid w:val="00931B31"/>
    <w:rsid w:val="00931B4E"/>
    <w:rsid w:val="009322E8"/>
    <w:rsid w:val="0093247E"/>
    <w:rsid w:val="00932D9B"/>
    <w:rsid w:val="009343D2"/>
    <w:rsid w:val="0093462B"/>
    <w:rsid w:val="009358CA"/>
    <w:rsid w:val="009367F0"/>
    <w:rsid w:val="00936993"/>
    <w:rsid w:val="00937207"/>
    <w:rsid w:val="009376E6"/>
    <w:rsid w:val="00937AF0"/>
    <w:rsid w:val="00937DD9"/>
    <w:rsid w:val="00940210"/>
    <w:rsid w:val="00940417"/>
    <w:rsid w:val="009410CD"/>
    <w:rsid w:val="00941367"/>
    <w:rsid w:val="00941A42"/>
    <w:rsid w:val="00942282"/>
    <w:rsid w:val="00942B29"/>
    <w:rsid w:val="00942C28"/>
    <w:rsid w:val="00943583"/>
    <w:rsid w:val="00943D50"/>
    <w:rsid w:val="00943E61"/>
    <w:rsid w:val="00944DA4"/>
    <w:rsid w:val="009456F7"/>
    <w:rsid w:val="009457AF"/>
    <w:rsid w:val="00945D5A"/>
    <w:rsid w:val="00945E9E"/>
    <w:rsid w:val="00946298"/>
    <w:rsid w:val="009469B8"/>
    <w:rsid w:val="0094709E"/>
    <w:rsid w:val="00950164"/>
    <w:rsid w:val="00950E6C"/>
    <w:rsid w:val="00951013"/>
    <w:rsid w:val="0095134B"/>
    <w:rsid w:val="00951A9D"/>
    <w:rsid w:val="009521E0"/>
    <w:rsid w:val="00952F2E"/>
    <w:rsid w:val="009539D2"/>
    <w:rsid w:val="00953AFD"/>
    <w:rsid w:val="00953EFE"/>
    <w:rsid w:val="009545F6"/>
    <w:rsid w:val="0095476D"/>
    <w:rsid w:val="00954BF2"/>
    <w:rsid w:val="009557D2"/>
    <w:rsid w:val="00955AB4"/>
    <w:rsid w:val="00955B6E"/>
    <w:rsid w:val="00955C1A"/>
    <w:rsid w:val="00955F4C"/>
    <w:rsid w:val="00956388"/>
    <w:rsid w:val="009564FB"/>
    <w:rsid w:val="00956748"/>
    <w:rsid w:val="009573C1"/>
    <w:rsid w:val="009573E5"/>
    <w:rsid w:val="0095784E"/>
    <w:rsid w:val="00957FF8"/>
    <w:rsid w:val="00960C06"/>
    <w:rsid w:val="009615D0"/>
    <w:rsid w:val="00962284"/>
    <w:rsid w:val="0096229A"/>
    <w:rsid w:val="00963037"/>
    <w:rsid w:val="00963750"/>
    <w:rsid w:val="00963826"/>
    <w:rsid w:val="00964708"/>
    <w:rsid w:val="00965515"/>
    <w:rsid w:val="00965533"/>
    <w:rsid w:val="009656C8"/>
    <w:rsid w:val="009663E2"/>
    <w:rsid w:val="00970249"/>
    <w:rsid w:val="009715D5"/>
    <w:rsid w:val="009720C6"/>
    <w:rsid w:val="00972194"/>
    <w:rsid w:val="009721E4"/>
    <w:rsid w:val="00973A2A"/>
    <w:rsid w:val="009744A4"/>
    <w:rsid w:val="009757B4"/>
    <w:rsid w:val="00975CB4"/>
    <w:rsid w:val="00975ED2"/>
    <w:rsid w:val="00976836"/>
    <w:rsid w:val="00977F78"/>
    <w:rsid w:val="0098080F"/>
    <w:rsid w:val="00980B04"/>
    <w:rsid w:val="00980F21"/>
    <w:rsid w:val="009810A6"/>
    <w:rsid w:val="00981723"/>
    <w:rsid w:val="00981A0D"/>
    <w:rsid w:val="00982557"/>
    <w:rsid w:val="00982B5B"/>
    <w:rsid w:val="00982E1F"/>
    <w:rsid w:val="00983767"/>
    <w:rsid w:val="00983ABE"/>
    <w:rsid w:val="00983C4B"/>
    <w:rsid w:val="00984906"/>
    <w:rsid w:val="0098517B"/>
    <w:rsid w:val="009857E7"/>
    <w:rsid w:val="0098592E"/>
    <w:rsid w:val="00986F73"/>
    <w:rsid w:val="00987363"/>
    <w:rsid w:val="00987365"/>
    <w:rsid w:val="009875E5"/>
    <w:rsid w:val="00987979"/>
    <w:rsid w:val="00987B13"/>
    <w:rsid w:val="00987ED5"/>
    <w:rsid w:val="00987F4C"/>
    <w:rsid w:val="0099013A"/>
    <w:rsid w:val="00990CEA"/>
    <w:rsid w:val="00991E13"/>
    <w:rsid w:val="00992FCF"/>
    <w:rsid w:val="00993C65"/>
    <w:rsid w:val="00994D58"/>
    <w:rsid w:val="00994F3C"/>
    <w:rsid w:val="00995060"/>
    <w:rsid w:val="00995206"/>
    <w:rsid w:val="00995916"/>
    <w:rsid w:val="00996521"/>
    <w:rsid w:val="009969FF"/>
    <w:rsid w:val="00996A70"/>
    <w:rsid w:val="00996C6D"/>
    <w:rsid w:val="00996FAC"/>
    <w:rsid w:val="0099742A"/>
    <w:rsid w:val="00997FE6"/>
    <w:rsid w:val="009A04B4"/>
    <w:rsid w:val="009A0660"/>
    <w:rsid w:val="009A0768"/>
    <w:rsid w:val="009A0DAC"/>
    <w:rsid w:val="009A1EF1"/>
    <w:rsid w:val="009A22CD"/>
    <w:rsid w:val="009A2B47"/>
    <w:rsid w:val="009A2E26"/>
    <w:rsid w:val="009A3397"/>
    <w:rsid w:val="009A3AAC"/>
    <w:rsid w:val="009A3C08"/>
    <w:rsid w:val="009A3EBC"/>
    <w:rsid w:val="009A4CE5"/>
    <w:rsid w:val="009A5750"/>
    <w:rsid w:val="009A5806"/>
    <w:rsid w:val="009A5894"/>
    <w:rsid w:val="009A5F8F"/>
    <w:rsid w:val="009A61E5"/>
    <w:rsid w:val="009A641E"/>
    <w:rsid w:val="009A6552"/>
    <w:rsid w:val="009A6B4E"/>
    <w:rsid w:val="009A6C2C"/>
    <w:rsid w:val="009A6EAD"/>
    <w:rsid w:val="009A75FF"/>
    <w:rsid w:val="009A7976"/>
    <w:rsid w:val="009A7FDF"/>
    <w:rsid w:val="009B0C48"/>
    <w:rsid w:val="009B0EDF"/>
    <w:rsid w:val="009B0FC8"/>
    <w:rsid w:val="009B1BF1"/>
    <w:rsid w:val="009B2582"/>
    <w:rsid w:val="009B34D9"/>
    <w:rsid w:val="009B3B84"/>
    <w:rsid w:val="009B3EF9"/>
    <w:rsid w:val="009B4BEE"/>
    <w:rsid w:val="009B4D4E"/>
    <w:rsid w:val="009B529B"/>
    <w:rsid w:val="009B5838"/>
    <w:rsid w:val="009B68FB"/>
    <w:rsid w:val="009B7443"/>
    <w:rsid w:val="009B76D0"/>
    <w:rsid w:val="009B7C7D"/>
    <w:rsid w:val="009B7F7B"/>
    <w:rsid w:val="009C0D91"/>
    <w:rsid w:val="009C0E9D"/>
    <w:rsid w:val="009C14C3"/>
    <w:rsid w:val="009C1A7D"/>
    <w:rsid w:val="009C1DF1"/>
    <w:rsid w:val="009C2194"/>
    <w:rsid w:val="009C2267"/>
    <w:rsid w:val="009C26AF"/>
    <w:rsid w:val="009C276E"/>
    <w:rsid w:val="009C2871"/>
    <w:rsid w:val="009C2BBD"/>
    <w:rsid w:val="009C30A5"/>
    <w:rsid w:val="009C3276"/>
    <w:rsid w:val="009C33CF"/>
    <w:rsid w:val="009C44E4"/>
    <w:rsid w:val="009C4596"/>
    <w:rsid w:val="009C4743"/>
    <w:rsid w:val="009C5307"/>
    <w:rsid w:val="009C59BE"/>
    <w:rsid w:val="009C639E"/>
    <w:rsid w:val="009C691C"/>
    <w:rsid w:val="009C7193"/>
    <w:rsid w:val="009C7843"/>
    <w:rsid w:val="009C7A6C"/>
    <w:rsid w:val="009D044C"/>
    <w:rsid w:val="009D066F"/>
    <w:rsid w:val="009D094D"/>
    <w:rsid w:val="009D0D17"/>
    <w:rsid w:val="009D1028"/>
    <w:rsid w:val="009D1922"/>
    <w:rsid w:val="009D1D14"/>
    <w:rsid w:val="009D1EC3"/>
    <w:rsid w:val="009D1F5B"/>
    <w:rsid w:val="009D1FC5"/>
    <w:rsid w:val="009D223E"/>
    <w:rsid w:val="009D34F6"/>
    <w:rsid w:val="009D3A64"/>
    <w:rsid w:val="009D47C4"/>
    <w:rsid w:val="009D4B1A"/>
    <w:rsid w:val="009D4EEB"/>
    <w:rsid w:val="009D6224"/>
    <w:rsid w:val="009D6301"/>
    <w:rsid w:val="009D7088"/>
    <w:rsid w:val="009D7269"/>
    <w:rsid w:val="009D7641"/>
    <w:rsid w:val="009E00B8"/>
    <w:rsid w:val="009E0304"/>
    <w:rsid w:val="009E037F"/>
    <w:rsid w:val="009E201F"/>
    <w:rsid w:val="009E20EA"/>
    <w:rsid w:val="009E2440"/>
    <w:rsid w:val="009E253B"/>
    <w:rsid w:val="009E40B1"/>
    <w:rsid w:val="009E43FD"/>
    <w:rsid w:val="009E4469"/>
    <w:rsid w:val="009E517E"/>
    <w:rsid w:val="009E5279"/>
    <w:rsid w:val="009E5331"/>
    <w:rsid w:val="009E5664"/>
    <w:rsid w:val="009E5FF9"/>
    <w:rsid w:val="009E6929"/>
    <w:rsid w:val="009E6D3B"/>
    <w:rsid w:val="009E7032"/>
    <w:rsid w:val="009E7243"/>
    <w:rsid w:val="009E74B2"/>
    <w:rsid w:val="009F0654"/>
    <w:rsid w:val="009F19CD"/>
    <w:rsid w:val="009F2487"/>
    <w:rsid w:val="009F2FE6"/>
    <w:rsid w:val="009F4133"/>
    <w:rsid w:val="009F4220"/>
    <w:rsid w:val="009F4B1A"/>
    <w:rsid w:val="009F4FF3"/>
    <w:rsid w:val="009F528C"/>
    <w:rsid w:val="009F629B"/>
    <w:rsid w:val="009F7A5F"/>
    <w:rsid w:val="009F7FAA"/>
    <w:rsid w:val="009F7FE2"/>
    <w:rsid w:val="00A0062A"/>
    <w:rsid w:val="00A00BE2"/>
    <w:rsid w:val="00A01A59"/>
    <w:rsid w:val="00A01BD1"/>
    <w:rsid w:val="00A027AB"/>
    <w:rsid w:val="00A027C7"/>
    <w:rsid w:val="00A02C14"/>
    <w:rsid w:val="00A032AC"/>
    <w:rsid w:val="00A03587"/>
    <w:rsid w:val="00A03D06"/>
    <w:rsid w:val="00A03D98"/>
    <w:rsid w:val="00A041E2"/>
    <w:rsid w:val="00A04C54"/>
    <w:rsid w:val="00A052CF"/>
    <w:rsid w:val="00A05508"/>
    <w:rsid w:val="00A06367"/>
    <w:rsid w:val="00A06B8A"/>
    <w:rsid w:val="00A06BF6"/>
    <w:rsid w:val="00A06CB4"/>
    <w:rsid w:val="00A0701F"/>
    <w:rsid w:val="00A07059"/>
    <w:rsid w:val="00A07256"/>
    <w:rsid w:val="00A07439"/>
    <w:rsid w:val="00A07632"/>
    <w:rsid w:val="00A076FA"/>
    <w:rsid w:val="00A07812"/>
    <w:rsid w:val="00A07D13"/>
    <w:rsid w:val="00A07FD4"/>
    <w:rsid w:val="00A11436"/>
    <w:rsid w:val="00A11890"/>
    <w:rsid w:val="00A12485"/>
    <w:rsid w:val="00A12AC9"/>
    <w:rsid w:val="00A12D91"/>
    <w:rsid w:val="00A13178"/>
    <w:rsid w:val="00A13485"/>
    <w:rsid w:val="00A13951"/>
    <w:rsid w:val="00A13AB3"/>
    <w:rsid w:val="00A13C85"/>
    <w:rsid w:val="00A1436B"/>
    <w:rsid w:val="00A146A1"/>
    <w:rsid w:val="00A14BF4"/>
    <w:rsid w:val="00A15541"/>
    <w:rsid w:val="00A15A3F"/>
    <w:rsid w:val="00A15F8C"/>
    <w:rsid w:val="00A16751"/>
    <w:rsid w:val="00A168E1"/>
    <w:rsid w:val="00A17B3D"/>
    <w:rsid w:val="00A20918"/>
    <w:rsid w:val="00A2099A"/>
    <w:rsid w:val="00A20AFE"/>
    <w:rsid w:val="00A20B8F"/>
    <w:rsid w:val="00A20C9E"/>
    <w:rsid w:val="00A213C7"/>
    <w:rsid w:val="00A21686"/>
    <w:rsid w:val="00A21DDC"/>
    <w:rsid w:val="00A22707"/>
    <w:rsid w:val="00A2272B"/>
    <w:rsid w:val="00A22C0B"/>
    <w:rsid w:val="00A2359A"/>
    <w:rsid w:val="00A23AC6"/>
    <w:rsid w:val="00A23BFF"/>
    <w:rsid w:val="00A24402"/>
    <w:rsid w:val="00A2462B"/>
    <w:rsid w:val="00A24976"/>
    <w:rsid w:val="00A24CF9"/>
    <w:rsid w:val="00A25ED0"/>
    <w:rsid w:val="00A26352"/>
    <w:rsid w:val="00A26B51"/>
    <w:rsid w:val="00A27007"/>
    <w:rsid w:val="00A2772E"/>
    <w:rsid w:val="00A30643"/>
    <w:rsid w:val="00A307B5"/>
    <w:rsid w:val="00A307BD"/>
    <w:rsid w:val="00A316C9"/>
    <w:rsid w:val="00A3186B"/>
    <w:rsid w:val="00A31DE6"/>
    <w:rsid w:val="00A32199"/>
    <w:rsid w:val="00A332AA"/>
    <w:rsid w:val="00A3345A"/>
    <w:rsid w:val="00A3409B"/>
    <w:rsid w:val="00A343DA"/>
    <w:rsid w:val="00A34DA9"/>
    <w:rsid w:val="00A34F32"/>
    <w:rsid w:val="00A35555"/>
    <w:rsid w:val="00A3556E"/>
    <w:rsid w:val="00A36029"/>
    <w:rsid w:val="00A362E6"/>
    <w:rsid w:val="00A36692"/>
    <w:rsid w:val="00A36A7F"/>
    <w:rsid w:val="00A37011"/>
    <w:rsid w:val="00A37B18"/>
    <w:rsid w:val="00A37DFF"/>
    <w:rsid w:val="00A401BD"/>
    <w:rsid w:val="00A40323"/>
    <w:rsid w:val="00A4155E"/>
    <w:rsid w:val="00A42BD6"/>
    <w:rsid w:val="00A43018"/>
    <w:rsid w:val="00A4339F"/>
    <w:rsid w:val="00A43F09"/>
    <w:rsid w:val="00A449BD"/>
    <w:rsid w:val="00A460A3"/>
    <w:rsid w:val="00A460F1"/>
    <w:rsid w:val="00A46207"/>
    <w:rsid w:val="00A46572"/>
    <w:rsid w:val="00A46E23"/>
    <w:rsid w:val="00A47E0C"/>
    <w:rsid w:val="00A501E8"/>
    <w:rsid w:val="00A505B7"/>
    <w:rsid w:val="00A50618"/>
    <w:rsid w:val="00A513E3"/>
    <w:rsid w:val="00A51441"/>
    <w:rsid w:val="00A514BC"/>
    <w:rsid w:val="00A51849"/>
    <w:rsid w:val="00A52202"/>
    <w:rsid w:val="00A52D21"/>
    <w:rsid w:val="00A531B3"/>
    <w:rsid w:val="00A53864"/>
    <w:rsid w:val="00A53EC7"/>
    <w:rsid w:val="00A54C79"/>
    <w:rsid w:val="00A54CB1"/>
    <w:rsid w:val="00A562CD"/>
    <w:rsid w:val="00A564EC"/>
    <w:rsid w:val="00A57435"/>
    <w:rsid w:val="00A6028D"/>
    <w:rsid w:val="00A6097A"/>
    <w:rsid w:val="00A6104D"/>
    <w:rsid w:val="00A620AB"/>
    <w:rsid w:val="00A62A8B"/>
    <w:rsid w:val="00A62CF9"/>
    <w:rsid w:val="00A62DC5"/>
    <w:rsid w:val="00A638C7"/>
    <w:rsid w:val="00A64002"/>
    <w:rsid w:val="00A6472D"/>
    <w:rsid w:val="00A65335"/>
    <w:rsid w:val="00A65B31"/>
    <w:rsid w:val="00A66511"/>
    <w:rsid w:val="00A66DEA"/>
    <w:rsid w:val="00A67388"/>
    <w:rsid w:val="00A67CED"/>
    <w:rsid w:val="00A67E13"/>
    <w:rsid w:val="00A700EA"/>
    <w:rsid w:val="00A70B3E"/>
    <w:rsid w:val="00A712C8"/>
    <w:rsid w:val="00A72547"/>
    <w:rsid w:val="00A72670"/>
    <w:rsid w:val="00A732D9"/>
    <w:rsid w:val="00A7353C"/>
    <w:rsid w:val="00A74289"/>
    <w:rsid w:val="00A742C1"/>
    <w:rsid w:val="00A74596"/>
    <w:rsid w:val="00A7472B"/>
    <w:rsid w:val="00A74AF6"/>
    <w:rsid w:val="00A74CDA"/>
    <w:rsid w:val="00A759E4"/>
    <w:rsid w:val="00A760E3"/>
    <w:rsid w:val="00A764C9"/>
    <w:rsid w:val="00A76D3F"/>
    <w:rsid w:val="00A770D7"/>
    <w:rsid w:val="00A77AB3"/>
    <w:rsid w:val="00A77C01"/>
    <w:rsid w:val="00A8024E"/>
    <w:rsid w:val="00A803D2"/>
    <w:rsid w:val="00A807EE"/>
    <w:rsid w:val="00A808F6"/>
    <w:rsid w:val="00A80D82"/>
    <w:rsid w:val="00A819A0"/>
    <w:rsid w:val="00A82322"/>
    <w:rsid w:val="00A83405"/>
    <w:rsid w:val="00A83BC4"/>
    <w:rsid w:val="00A84164"/>
    <w:rsid w:val="00A8499A"/>
    <w:rsid w:val="00A84BC3"/>
    <w:rsid w:val="00A85D14"/>
    <w:rsid w:val="00A8708C"/>
    <w:rsid w:val="00A8712C"/>
    <w:rsid w:val="00A906DD"/>
    <w:rsid w:val="00A908C2"/>
    <w:rsid w:val="00A90EBB"/>
    <w:rsid w:val="00A91021"/>
    <w:rsid w:val="00A915F2"/>
    <w:rsid w:val="00A91CA5"/>
    <w:rsid w:val="00A91F50"/>
    <w:rsid w:val="00A92881"/>
    <w:rsid w:val="00A92B2E"/>
    <w:rsid w:val="00A92B7B"/>
    <w:rsid w:val="00A92E98"/>
    <w:rsid w:val="00A92FC8"/>
    <w:rsid w:val="00A9336A"/>
    <w:rsid w:val="00A944CE"/>
    <w:rsid w:val="00A94D25"/>
    <w:rsid w:val="00A94E97"/>
    <w:rsid w:val="00A94FE0"/>
    <w:rsid w:val="00A954F9"/>
    <w:rsid w:val="00A958FA"/>
    <w:rsid w:val="00A95F27"/>
    <w:rsid w:val="00A96619"/>
    <w:rsid w:val="00AA04C7"/>
    <w:rsid w:val="00AA0B48"/>
    <w:rsid w:val="00AA0C7E"/>
    <w:rsid w:val="00AA113E"/>
    <w:rsid w:val="00AA22AB"/>
    <w:rsid w:val="00AA2A08"/>
    <w:rsid w:val="00AA2DFE"/>
    <w:rsid w:val="00AA2ECF"/>
    <w:rsid w:val="00AA3133"/>
    <w:rsid w:val="00AA3A2C"/>
    <w:rsid w:val="00AA437E"/>
    <w:rsid w:val="00AA4493"/>
    <w:rsid w:val="00AA4771"/>
    <w:rsid w:val="00AA48BD"/>
    <w:rsid w:val="00AA4A92"/>
    <w:rsid w:val="00AA5D75"/>
    <w:rsid w:val="00AA5EDB"/>
    <w:rsid w:val="00AA62D1"/>
    <w:rsid w:val="00AA64F5"/>
    <w:rsid w:val="00AA6D40"/>
    <w:rsid w:val="00AA74F2"/>
    <w:rsid w:val="00AB0276"/>
    <w:rsid w:val="00AB038E"/>
    <w:rsid w:val="00AB0806"/>
    <w:rsid w:val="00AB1408"/>
    <w:rsid w:val="00AB1C32"/>
    <w:rsid w:val="00AB1D49"/>
    <w:rsid w:val="00AB212B"/>
    <w:rsid w:val="00AB2414"/>
    <w:rsid w:val="00AB399A"/>
    <w:rsid w:val="00AB41CF"/>
    <w:rsid w:val="00AB4340"/>
    <w:rsid w:val="00AB521C"/>
    <w:rsid w:val="00AB529E"/>
    <w:rsid w:val="00AB5ACF"/>
    <w:rsid w:val="00AB6098"/>
    <w:rsid w:val="00AB6C82"/>
    <w:rsid w:val="00AB715F"/>
    <w:rsid w:val="00AC0F13"/>
    <w:rsid w:val="00AC1355"/>
    <w:rsid w:val="00AC1583"/>
    <w:rsid w:val="00AC1808"/>
    <w:rsid w:val="00AC1860"/>
    <w:rsid w:val="00AC1A31"/>
    <w:rsid w:val="00AC26EF"/>
    <w:rsid w:val="00AC33FD"/>
    <w:rsid w:val="00AC36F6"/>
    <w:rsid w:val="00AC4475"/>
    <w:rsid w:val="00AC44A7"/>
    <w:rsid w:val="00AC4A99"/>
    <w:rsid w:val="00AC5213"/>
    <w:rsid w:val="00AC6CFE"/>
    <w:rsid w:val="00AC75AE"/>
    <w:rsid w:val="00AC7980"/>
    <w:rsid w:val="00AC7DA4"/>
    <w:rsid w:val="00AC7DF8"/>
    <w:rsid w:val="00AD066C"/>
    <w:rsid w:val="00AD0BFE"/>
    <w:rsid w:val="00AD1031"/>
    <w:rsid w:val="00AD1375"/>
    <w:rsid w:val="00AD179F"/>
    <w:rsid w:val="00AD368D"/>
    <w:rsid w:val="00AD383C"/>
    <w:rsid w:val="00AD3AE9"/>
    <w:rsid w:val="00AD47A6"/>
    <w:rsid w:val="00AD4C1D"/>
    <w:rsid w:val="00AD4F93"/>
    <w:rsid w:val="00AD64B1"/>
    <w:rsid w:val="00AD6717"/>
    <w:rsid w:val="00AD73B3"/>
    <w:rsid w:val="00AD75D3"/>
    <w:rsid w:val="00AD7840"/>
    <w:rsid w:val="00AD7C5D"/>
    <w:rsid w:val="00AE0922"/>
    <w:rsid w:val="00AE0DD5"/>
    <w:rsid w:val="00AE1260"/>
    <w:rsid w:val="00AE13F6"/>
    <w:rsid w:val="00AE22D2"/>
    <w:rsid w:val="00AE25F8"/>
    <w:rsid w:val="00AE3E25"/>
    <w:rsid w:val="00AE4136"/>
    <w:rsid w:val="00AE4846"/>
    <w:rsid w:val="00AE5682"/>
    <w:rsid w:val="00AE5A85"/>
    <w:rsid w:val="00AE5DDF"/>
    <w:rsid w:val="00AE6435"/>
    <w:rsid w:val="00AE66CF"/>
    <w:rsid w:val="00AE698A"/>
    <w:rsid w:val="00AE6B1B"/>
    <w:rsid w:val="00AE72D3"/>
    <w:rsid w:val="00AE74AF"/>
    <w:rsid w:val="00AE7510"/>
    <w:rsid w:val="00AE7D7D"/>
    <w:rsid w:val="00AF03B2"/>
    <w:rsid w:val="00AF123B"/>
    <w:rsid w:val="00AF190B"/>
    <w:rsid w:val="00AF1F54"/>
    <w:rsid w:val="00AF318B"/>
    <w:rsid w:val="00AF4AEC"/>
    <w:rsid w:val="00AF4AFF"/>
    <w:rsid w:val="00AF516B"/>
    <w:rsid w:val="00AF6A0C"/>
    <w:rsid w:val="00AF7117"/>
    <w:rsid w:val="00AF71B3"/>
    <w:rsid w:val="00AF71CB"/>
    <w:rsid w:val="00B003AD"/>
    <w:rsid w:val="00B02734"/>
    <w:rsid w:val="00B038E6"/>
    <w:rsid w:val="00B03AEB"/>
    <w:rsid w:val="00B04428"/>
    <w:rsid w:val="00B04496"/>
    <w:rsid w:val="00B04D6D"/>
    <w:rsid w:val="00B04ED0"/>
    <w:rsid w:val="00B07320"/>
    <w:rsid w:val="00B10063"/>
    <w:rsid w:val="00B10185"/>
    <w:rsid w:val="00B104A3"/>
    <w:rsid w:val="00B10A9C"/>
    <w:rsid w:val="00B10AA9"/>
    <w:rsid w:val="00B10E06"/>
    <w:rsid w:val="00B1112B"/>
    <w:rsid w:val="00B11A02"/>
    <w:rsid w:val="00B12016"/>
    <w:rsid w:val="00B12284"/>
    <w:rsid w:val="00B12463"/>
    <w:rsid w:val="00B124C0"/>
    <w:rsid w:val="00B1264D"/>
    <w:rsid w:val="00B12926"/>
    <w:rsid w:val="00B13248"/>
    <w:rsid w:val="00B13982"/>
    <w:rsid w:val="00B13B05"/>
    <w:rsid w:val="00B14013"/>
    <w:rsid w:val="00B141CB"/>
    <w:rsid w:val="00B144FC"/>
    <w:rsid w:val="00B147C0"/>
    <w:rsid w:val="00B159C5"/>
    <w:rsid w:val="00B15CF4"/>
    <w:rsid w:val="00B15DE4"/>
    <w:rsid w:val="00B16E1C"/>
    <w:rsid w:val="00B175EB"/>
    <w:rsid w:val="00B1781C"/>
    <w:rsid w:val="00B20807"/>
    <w:rsid w:val="00B21041"/>
    <w:rsid w:val="00B219EC"/>
    <w:rsid w:val="00B21E57"/>
    <w:rsid w:val="00B2249E"/>
    <w:rsid w:val="00B226C7"/>
    <w:rsid w:val="00B2291F"/>
    <w:rsid w:val="00B22AA0"/>
    <w:rsid w:val="00B22E74"/>
    <w:rsid w:val="00B23D2C"/>
    <w:rsid w:val="00B24536"/>
    <w:rsid w:val="00B24977"/>
    <w:rsid w:val="00B249E4"/>
    <w:rsid w:val="00B25006"/>
    <w:rsid w:val="00B25E44"/>
    <w:rsid w:val="00B2604A"/>
    <w:rsid w:val="00B264CC"/>
    <w:rsid w:val="00B26A3B"/>
    <w:rsid w:val="00B26AA2"/>
    <w:rsid w:val="00B274B3"/>
    <w:rsid w:val="00B275C6"/>
    <w:rsid w:val="00B275D7"/>
    <w:rsid w:val="00B27617"/>
    <w:rsid w:val="00B30D74"/>
    <w:rsid w:val="00B312D4"/>
    <w:rsid w:val="00B31456"/>
    <w:rsid w:val="00B3164A"/>
    <w:rsid w:val="00B32087"/>
    <w:rsid w:val="00B32D00"/>
    <w:rsid w:val="00B32D28"/>
    <w:rsid w:val="00B32F7D"/>
    <w:rsid w:val="00B32FF8"/>
    <w:rsid w:val="00B33092"/>
    <w:rsid w:val="00B3376C"/>
    <w:rsid w:val="00B340A0"/>
    <w:rsid w:val="00B344AC"/>
    <w:rsid w:val="00B34A6E"/>
    <w:rsid w:val="00B34E86"/>
    <w:rsid w:val="00B3604A"/>
    <w:rsid w:val="00B36528"/>
    <w:rsid w:val="00B3658D"/>
    <w:rsid w:val="00B365F6"/>
    <w:rsid w:val="00B36EA2"/>
    <w:rsid w:val="00B371CD"/>
    <w:rsid w:val="00B37A47"/>
    <w:rsid w:val="00B37C02"/>
    <w:rsid w:val="00B4115C"/>
    <w:rsid w:val="00B419D3"/>
    <w:rsid w:val="00B41D5C"/>
    <w:rsid w:val="00B44DB3"/>
    <w:rsid w:val="00B464B4"/>
    <w:rsid w:val="00B46AD9"/>
    <w:rsid w:val="00B47B6B"/>
    <w:rsid w:val="00B47E5D"/>
    <w:rsid w:val="00B50E02"/>
    <w:rsid w:val="00B51649"/>
    <w:rsid w:val="00B52293"/>
    <w:rsid w:val="00B52B26"/>
    <w:rsid w:val="00B5357F"/>
    <w:rsid w:val="00B53644"/>
    <w:rsid w:val="00B53B26"/>
    <w:rsid w:val="00B5420F"/>
    <w:rsid w:val="00B54213"/>
    <w:rsid w:val="00B556F7"/>
    <w:rsid w:val="00B5600B"/>
    <w:rsid w:val="00B56A80"/>
    <w:rsid w:val="00B577B3"/>
    <w:rsid w:val="00B578B4"/>
    <w:rsid w:val="00B57991"/>
    <w:rsid w:val="00B609BA"/>
    <w:rsid w:val="00B61F59"/>
    <w:rsid w:val="00B623A5"/>
    <w:rsid w:val="00B62632"/>
    <w:rsid w:val="00B628CD"/>
    <w:rsid w:val="00B630C3"/>
    <w:rsid w:val="00B63F30"/>
    <w:rsid w:val="00B63FA2"/>
    <w:rsid w:val="00B64A5B"/>
    <w:rsid w:val="00B64DA2"/>
    <w:rsid w:val="00B65D68"/>
    <w:rsid w:val="00B65FF7"/>
    <w:rsid w:val="00B6694A"/>
    <w:rsid w:val="00B66C67"/>
    <w:rsid w:val="00B67A9C"/>
    <w:rsid w:val="00B7049B"/>
    <w:rsid w:val="00B709DE"/>
    <w:rsid w:val="00B70EE2"/>
    <w:rsid w:val="00B718B3"/>
    <w:rsid w:val="00B71E37"/>
    <w:rsid w:val="00B723D2"/>
    <w:rsid w:val="00B727F0"/>
    <w:rsid w:val="00B7283F"/>
    <w:rsid w:val="00B72938"/>
    <w:rsid w:val="00B72E8D"/>
    <w:rsid w:val="00B7344D"/>
    <w:rsid w:val="00B739D0"/>
    <w:rsid w:val="00B73C65"/>
    <w:rsid w:val="00B73FDA"/>
    <w:rsid w:val="00B74DF2"/>
    <w:rsid w:val="00B75203"/>
    <w:rsid w:val="00B752D6"/>
    <w:rsid w:val="00B753C3"/>
    <w:rsid w:val="00B758BF"/>
    <w:rsid w:val="00B75C65"/>
    <w:rsid w:val="00B75E6D"/>
    <w:rsid w:val="00B75F4F"/>
    <w:rsid w:val="00B761AC"/>
    <w:rsid w:val="00B765CD"/>
    <w:rsid w:val="00B76DC9"/>
    <w:rsid w:val="00B77977"/>
    <w:rsid w:val="00B77BED"/>
    <w:rsid w:val="00B77D43"/>
    <w:rsid w:val="00B80011"/>
    <w:rsid w:val="00B80691"/>
    <w:rsid w:val="00B8099E"/>
    <w:rsid w:val="00B810BB"/>
    <w:rsid w:val="00B81479"/>
    <w:rsid w:val="00B81F86"/>
    <w:rsid w:val="00B82A7F"/>
    <w:rsid w:val="00B8334D"/>
    <w:rsid w:val="00B83748"/>
    <w:rsid w:val="00B85885"/>
    <w:rsid w:val="00B85923"/>
    <w:rsid w:val="00B85A78"/>
    <w:rsid w:val="00B85FAB"/>
    <w:rsid w:val="00B866CE"/>
    <w:rsid w:val="00B87415"/>
    <w:rsid w:val="00B876A6"/>
    <w:rsid w:val="00B87934"/>
    <w:rsid w:val="00B87CDA"/>
    <w:rsid w:val="00B87D67"/>
    <w:rsid w:val="00B91505"/>
    <w:rsid w:val="00B916D8"/>
    <w:rsid w:val="00B91803"/>
    <w:rsid w:val="00B924AB"/>
    <w:rsid w:val="00B92D74"/>
    <w:rsid w:val="00B94078"/>
    <w:rsid w:val="00B94400"/>
    <w:rsid w:val="00B94524"/>
    <w:rsid w:val="00B945A8"/>
    <w:rsid w:val="00B94F24"/>
    <w:rsid w:val="00B951CD"/>
    <w:rsid w:val="00B957CE"/>
    <w:rsid w:val="00B95A02"/>
    <w:rsid w:val="00B95F2C"/>
    <w:rsid w:val="00B95F65"/>
    <w:rsid w:val="00B95FA4"/>
    <w:rsid w:val="00B96474"/>
    <w:rsid w:val="00B971B6"/>
    <w:rsid w:val="00B97777"/>
    <w:rsid w:val="00BA17EF"/>
    <w:rsid w:val="00BA1C86"/>
    <w:rsid w:val="00BA25BD"/>
    <w:rsid w:val="00BA2A31"/>
    <w:rsid w:val="00BA384F"/>
    <w:rsid w:val="00BA3EB1"/>
    <w:rsid w:val="00BA414F"/>
    <w:rsid w:val="00BA41D4"/>
    <w:rsid w:val="00BA46C1"/>
    <w:rsid w:val="00BA4BC9"/>
    <w:rsid w:val="00BA4C78"/>
    <w:rsid w:val="00BA5F03"/>
    <w:rsid w:val="00BA6CD5"/>
    <w:rsid w:val="00BA6CFE"/>
    <w:rsid w:val="00BA6E14"/>
    <w:rsid w:val="00BA7657"/>
    <w:rsid w:val="00BA7AE1"/>
    <w:rsid w:val="00BB11A3"/>
    <w:rsid w:val="00BB12BB"/>
    <w:rsid w:val="00BB1CFA"/>
    <w:rsid w:val="00BB1F4A"/>
    <w:rsid w:val="00BB2145"/>
    <w:rsid w:val="00BB224D"/>
    <w:rsid w:val="00BB225A"/>
    <w:rsid w:val="00BB2C6D"/>
    <w:rsid w:val="00BB2D00"/>
    <w:rsid w:val="00BB3236"/>
    <w:rsid w:val="00BB36D7"/>
    <w:rsid w:val="00BB3AE6"/>
    <w:rsid w:val="00BB45AF"/>
    <w:rsid w:val="00BB4BA8"/>
    <w:rsid w:val="00BB6EF0"/>
    <w:rsid w:val="00BB75C8"/>
    <w:rsid w:val="00BB7D23"/>
    <w:rsid w:val="00BC08E3"/>
    <w:rsid w:val="00BC0937"/>
    <w:rsid w:val="00BC09D8"/>
    <w:rsid w:val="00BC0D35"/>
    <w:rsid w:val="00BC137B"/>
    <w:rsid w:val="00BC1A0D"/>
    <w:rsid w:val="00BC3769"/>
    <w:rsid w:val="00BC4177"/>
    <w:rsid w:val="00BC41B2"/>
    <w:rsid w:val="00BC45C1"/>
    <w:rsid w:val="00BC46C6"/>
    <w:rsid w:val="00BC5727"/>
    <w:rsid w:val="00BC5D29"/>
    <w:rsid w:val="00BC5F0A"/>
    <w:rsid w:val="00BC6224"/>
    <w:rsid w:val="00BC7114"/>
    <w:rsid w:val="00BC7400"/>
    <w:rsid w:val="00BD051D"/>
    <w:rsid w:val="00BD12C5"/>
    <w:rsid w:val="00BD137C"/>
    <w:rsid w:val="00BD21DB"/>
    <w:rsid w:val="00BD2D5D"/>
    <w:rsid w:val="00BD3AAD"/>
    <w:rsid w:val="00BD3CCB"/>
    <w:rsid w:val="00BD40C4"/>
    <w:rsid w:val="00BD4183"/>
    <w:rsid w:val="00BD463A"/>
    <w:rsid w:val="00BD4A91"/>
    <w:rsid w:val="00BD5161"/>
    <w:rsid w:val="00BD569F"/>
    <w:rsid w:val="00BD64CD"/>
    <w:rsid w:val="00BD6A3A"/>
    <w:rsid w:val="00BD6D8D"/>
    <w:rsid w:val="00BD71DE"/>
    <w:rsid w:val="00BD7249"/>
    <w:rsid w:val="00BD7490"/>
    <w:rsid w:val="00BD7944"/>
    <w:rsid w:val="00BD7CD3"/>
    <w:rsid w:val="00BE0F3D"/>
    <w:rsid w:val="00BE121D"/>
    <w:rsid w:val="00BE1812"/>
    <w:rsid w:val="00BE242B"/>
    <w:rsid w:val="00BE24BA"/>
    <w:rsid w:val="00BE3182"/>
    <w:rsid w:val="00BE337F"/>
    <w:rsid w:val="00BE3A3D"/>
    <w:rsid w:val="00BE4889"/>
    <w:rsid w:val="00BE4F5C"/>
    <w:rsid w:val="00BE4FAA"/>
    <w:rsid w:val="00BE53FF"/>
    <w:rsid w:val="00BE54E5"/>
    <w:rsid w:val="00BE567F"/>
    <w:rsid w:val="00BE5A3F"/>
    <w:rsid w:val="00BE66CE"/>
    <w:rsid w:val="00BE6AE7"/>
    <w:rsid w:val="00BE7FFB"/>
    <w:rsid w:val="00BF00EA"/>
    <w:rsid w:val="00BF14AD"/>
    <w:rsid w:val="00BF1C95"/>
    <w:rsid w:val="00BF21D7"/>
    <w:rsid w:val="00BF24A7"/>
    <w:rsid w:val="00BF2B6D"/>
    <w:rsid w:val="00BF2BB0"/>
    <w:rsid w:val="00BF2FAF"/>
    <w:rsid w:val="00BF3062"/>
    <w:rsid w:val="00BF309C"/>
    <w:rsid w:val="00BF38BD"/>
    <w:rsid w:val="00BF3A2E"/>
    <w:rsid w:val="00BF41DD"/>
    <w:rsid w:val="00BF4D42"/>
    <w:rsid w:val="00BF4E9B"/>
    <w:rsid w:val="00BF5495"/>
    <w:rsid w:val="00BF5A6F"/>
    <w:rsid w:val="00BF5A94"/>
    <w:rsid w:val="00BF5C32"/>
    <w:rsid w:val="00BF675B"/>
    <w:rsid w:val="00BF6B4A"/>
    <w:rsid w:val="00BF6F48"/>
    <w:rsid w:val="00BF6F83"/>
    <w:rsid w:val="00BF7680"/>
    <w:rsid w:val="00BF771D"/>
    <w:rsid w:val="00BF7818"/>
    <w:rsid w:val="00BF7883"/>
    <w:rsid w:val="00BF7A8B"/>
    <w:rsid w:val="00BF7D0F"/>
    <w:rsid w:val="00BF7EA2"/>
    <w:rsid w:val="00C00055"/>
    <w:rsid w:val="00C0068F"/>
    <w:rsid w:val="00C01275"/>
    <w:rsid w:val="00C01C17"/>
    <w:rsid w:val="00C0287E"/>
    <w:rsid w:val="00C02BE8"/>
    <w:rsid w:val="00C02E45"/>
    <w:rsid w:val="00C02F23"/>
    <w:rsid w:val="00C0319D"/>
    <w:rsid w:val="00C03549"/>
    <w:rsid w:val="00C03789"/>
    <w:rsid w:val="00C0379D"/>
    <w:rsid w:val="00C03E45"/>
    <w:rsid w:val="00C0448F"/>
    <w:rsid w:val="00C046A3"/>
    <w:rsid w:val="00C04E3A"/>
    <w:rsid w:val="00C04E46"/>
    <w:rsid w:val="00C05FC8"/>
    <w:rsid w:val="00C0621F"/>
    <w:rsid w:val="00C065FE"/>
    <w:rsid w:val="00C0678F"/>
    <w:rsid w:val="00C06874"/>
    <w:rsid w:val="00C068E9"/>
    <w:rsid w:val="00C06B46"/>
    <w:rsid w:val="00C06CFB"/>
    <w:rsid w:val="00C06EFA"/>
    <w:rsid w:val="00C07BC9"/>
    <w:rsid w:val="00C11A55"/>
    <w:rsid w:val="00C12790"/>
    <w:rsid w:val="00C12863"/>
    <w:rsid w:val="00C12F83"/>
    <w:rsid w:val="00C149CF"/>
    <w:rsid w:val="00C1536A"/>
    <w:rsid w:val="00C16967"/>
    <w:rsid w:val="00C171F5"/>
    <w:rsid w:val="00C177CE"/>
    <w:rsid w:val="00C178EC"/>
    <w:rsid w:val="00C17D7F"/>
    <w:rsid w:val="00C20548"/>
    <w:rsid w:val="00C20D95"/>
    <w:rsid w:val="00C2126D"/>
    <w:rsid w:val="00C22EB1"/>
    <w:rsid w:val="00C234A3"/>
    <w:rsid w:val="00C23E17"/>
    <w:rsid w:val="00C24149"/>
    <w:rsid w:val="00C24BA4"/>
    <w:rsid w:val="00C24D92"/>
    <w:rsid w:val="00C2554A"/>
    <w:rsid w:val="00C25754"/>
    <w:rsid w:val="00C25B63"/>
    <w:rsid w:val="00C26069"/>
    <w:rsid w:val="00C263A9"/>
    <w:rsid w:val="00C26D95"/>
    <w:rsid w:val="00C27801"/>
    <w:rsid w:val="00C27817"/>
    <w:rsid w:val="00C300F8"/>
    <w:rsid w:val="00C30B64"/>
    <w:rsid w:val="00C31194"/>
    <w:rsid w:val="00C31D53"/>
    <w:rsid w:val="00C31E43"/>
    <w:rsid w:val="00C32295"/>
    <w:rsid w:val="00C3284D"/>
    <w:rsid w:val="00C3293A"/>
    <w:rsid w:val="00C33AE6"/>
    <w:rsid w:val="00C33AFD"/>
    <w:rsid w:val="00C33B70"/>
    <w:rsid w:val="00C33CAB"/>
    <w:rsid w:val="00C34347"/>
    <w:rsid w:val="00C354B0"/>
    <w:rsid w:val="00C35714"/>
    <w:rsid w:val="00C365C1"/>
    <w:rsid w:val="00C367FD"/>
    <w:rsid w:val="00C37520"/>
    <w:rsid w:val="00C3761A"/>
    <w:rsid w:val="00C37CE5"/>
    <w:rsid w:val="00C37FD7"/>
    <w:rsid w:val="00C4055A"/>
    <w:rsid w:val="00C408D8"/>
    <w:rsid w:val="00C40A44"/>
    <w:rsid w:val="00C40BE2"/>
    <w:rsid w:val="00C412C1"/>
    <w:rsid w:val="00C41B03"/>
    <w:rsid w:val="00C42087"/>
    <w:rsid w:val="00C434DF"/>
    <w:rsid w:val="00C4460E"/>
    <w:rsid w:val="00C44958"/>
    <w:rsid w:val="00C44FDA"/>
    <w:rsid w:val="00C454D0"/>
    <w:rsid w:val="00C4568F"/>
    <w:rsid w:val="00C458F8"/>
    <w:rsid w:val="00C46499"/>
    <w:rsid w:val="00C468F7"/>
    <w:rsid w:val="00C47136"/>
    <w:rsid w:val="00C47820"/>
    <w:rsid w:val="00C479EE"/>
    <w:rsid w:val="00C50004"/>
    <w:rsid w:val="00C50F83"/>
    <w:rsid w:val="00C51464"/>
    <w:rsid w:val="00C51913"/>
    <w:rsid w:val="00C53DA6"/>
    <w:rsid w:val="00C54925"/>
    <w:rsid w:val="00C54DBE"/>
    <w:rsid w:val="00C5506E"/>
    <w:rsid w:val="00C5515B"/>
    <w:rsid w:val="00C55784"/>
    <w:rsid w:val="00C55BB3"/>
    <w:rsid w:val="00C56DB0"/>
    <w:rsid w:val="00C56F10"/>
    <w:rsid w:val="00C57BAA"/>
    <w:rsid w:val="00C57D7C"/>
    <w:rsid w:val="00C57F77"/>
    <w:rsid w:val="00C60951"/>
    <w:rsid w:val="00C60BB6"/>
    <w:rsid w:val="00C616F9"/>
    <w:rsid w:val="00C61A15"/>
    <w:rsid w:val="00C61CA5"/>
    <w:rsid w:val="00C620D0"/>
    <w:rsid w:val="00C62181"/>
    <w:rsid w:val="00C62A71"/>
    <w:rsid w:val="00C62D96"/>
    <w:rsid w:val="00C6342B"/>
    <w:rsid w:val="00C635BE"/>
    <w:rsid w:val="00C63DBF"/>
    <w:rsid w:val="00C64818"/>
    <w:rsid w:val="00C64950"/>
    <w:rsid w:val="00C64971"/>
    <w:rsid w:val="00C64C6B"/>
    <w:rsid w:val="00C652CB"/>
    <w:rsid w:val="00C6564E"/>
    <w:rsid w:val="00C65D9B"/>
    <w:rsid w:val="00C66D92"/>
    <w:rsid w:val="00C67121"/>
    <w:rsid w:val="00C67232"/>
    <w:rsid w:val="00C67B30"/>
    <w:rsid w:val="00C71346"/>
    <w:rsid w:val="00C71D64"/>
    <w:rsid w:val="00C7244B"/>
    <w:rsid w:val="00C72DFB"/>
    <w:rsid w:val="00C743CD"/>
    <w:rsid w:val="00C74DE6"/>
    <w:rsid w:val="00C74F8F"/>
    <w:rsid w:val="00C7545A"/>
    <w:rsid w:val="00C75D6E"/>
    <w:rsid w:val="00C75F57"/>
    <w:rsid w:val="00C762A7"/>
    <w:rsid w:val="00C763B7"/>
    <w:rsid w:val="00C76DF3"/>
    <w:rsid w:val="00C77000"/>
    <w:rsid w:val="00C77153"/>
    <w:rsid w:val="00C77356"/>
    <w:rsid w:val="00C80762"/>
    <w:rsid w:val="00C8080A"/>
    <w:rsid w:val="00C81713"/>
    <w:rsid w:val="00C821A3"/>
    <w:rsid w:val="00C82473"/>
    <w:rsid w:val="00C82606"/>
    <w:rsid w:val="00C82BDD"/>
    <w:rsid w:val="00C83872"/>
    <w:rsid w:val="00C840F3"/>
    <w:rsid w:val="00C846BC"/>
    <w:rsid w:val="00C84CE7"/>
    <w:rsid w:val="00C86F02"/>
    <w:rsid w:val="00C86FD5"/>
    <w:rsid w:val="00C877BA"/>
    <w:rsid w:val="00C91781"/>
    <w:rsid w:val="00C922D9"/>
    <w:rsid w:val="00C92A1F"/>
    <w:rsid w:val="00C93241"/>
    <w:rsid w:val="00C93375"/>
    <w:rsid w:val="00C94244"/>
    <w:rsid w:val="00C945D8"/>
    <w:rsid w:val="00C9462D"/>
    <w:rsid w:val="00C94982"/>
    <w:rsid w:val="00C94B93"/>
    <w:rsid w:val="00C94C00"/>
    <w:rsid w:val="00C95029"/>
    <w:rsid w:val="00C96AAD"/>
    <w:rsid w:val="00C96B79"/>
    <w:rsid w:val="00C96DEC"/>
    <w:rsid w:val="00C96E8C"/>
    <w:rsid w:val="00C9753A"/>
    <w:rsid w:val="00C977BE"/>
    <w:rsid w:val="00C97B55"/>
    <w:rsid w:val="00CA0B12"/>
    <w:rsid w:val="00CA13DB"/>
    <w:rsid w:val="00CA1762"/>
    <w:rsid w:val="00CA1E8B"/>
    <w:rsid w:val="00CA1F33"/>
    <w:rsid w:val="00CA20E1"/>
    <w:rsid w:val="00CA26EC"/>
    <w:rsid w:val="00CA27B6"/>
    <w:rsid w:val="00CA27B7"/>
    <w:rsid w:val="00CA2D41"/>
    <w:rsid w:val="00CA2FA5"/>
    <w:rsid w:val="00CA32CF"/>
    <w:rsid w:val="00CA3BD6"/>
    <w:rsid w:val="00CA3CC1"/>
    <w:rsid w:val="00CA3E6A"/>
    <w:rsid w:val="00CA415E"/>
    <w:rsid w:val="00CA4298"/>
    <w:rsid w:val="00CA4660"/>
    <w:rsid w:val="00CA56BF"/>
    <w:rsid w:val="00CA62A6"/>
    <w:rsid w:val="00CA62C2"/>
    <w:rsid w:val="00CA65C0"/>
    <w:rsid w:val="00CA71C9"/>
    <w:rsid w:val="00CA7307"/>
    <w:rsid w:val="00CA7416"/>
    <w:rsid w:val="00CA7C5A"/>
    <w:rsid w:val="00CB0749"/>
    <w:rsid w:val="00CB1AEA"/>
    <w:rsid w:val="00CB1B57"/>
    <w:rsid w:val="00CB24C4"/>
    <w:rsid w:val="00CB2524"/>
    <w:rsid w:val="00CB2F01"/>
    <w:rsid w:val="00CB3C51"/>
    <w:rsid w:val="00CB43A1"/>
    <w:rsid w:val="00CB4849"/>
    <w:rsid w:val="00CB48CB"/>
    <w:rsid w:val="00CB48E5"/>
    <w:rsid w:val="00CB5294"/>
    <w:rsid w:val="00CB5772"/>
    <w:rsid w:val="00CB5919"/>
    <w:rsid w:val="00CB6E8E"/>
    <w:rsid w:val="00CB7608"/>
    <w:rsid w:val="00CB7757"/>
    <w:rsid w:val="00CB797B"/>
    <w:rsid w:val="00CC0156"/>
    <w:rsid w:val="00CC0CDB"/>
    <w:rsid w:val="00CC1BDC"/>
    <w:rsid w:val="00CC277E"/>
    <w:rsid w:val="00CC28C4"/>
    <w:rsid w:val="00CC30FE"/>
    <w:rsid w:val="00CC3397"/>
    <w:rsid w:val="00CC362A"/>
    <w:rsid w:val="00CC3717"/>
    <w:rsid w:val="00CC410C"/>
    <w:rsid w:val="00CC4780"/>
    <w:rsid w:val="00CC4844"/>
    <w:rsid w:val="00CC4BE8"/>
    <w:rsid w:val="00CC557F"/>
    <w:rsid w:val="00CC6E9E"/>
    <w:rsid w:val="00CC722F"/>
    <w:rsid w:val="00CC7E74"/>
    <w:rsid w:val="00CC7FA4"/>
    <w:rsid w:val="00CD0012"/>
    <w:rsid w:val="00CD09D7"/>
    <w:rsid w:val="00CD0D66"/>
    <w:rsid w:val="00CD0E20"/>
    <w:rsid w:val="00CD0EB9"/>
    <w:rsid w:val="00CD1A88"/>
    <w:rsid w:val="00CD1BE2"/>
    <w:rsid w:val="00CD1F8A"/>
    <w:rsid w:val="00CD2346"/>
    <w:rsid w:val="00CD2F71"/>
    <w:rsid w:val="00CD3568"/>
    <w:rsid w:val="00CD3D2C"/>
    <w:rsid w:val="00CD480A"/>
    <w:rsid w:val="00CD5173"/>
    <w:rsid w:val="00CD5E03"/>
    <w:rsid w:val="00CD65D5"/>
    <w:rsid w:val="00CD693A"/>
    <w:rsid w:val="00CD69F6"/>
    <w:rsid w:val="00CD71D4"/>
    <w:rsid w:val="00CE01EE"/>
    <w:rsid w:val="00CE0F0B"/>
    <w:rsid w:val="00CE3552"/>
    <w:rsid w:val="00CE394F"/>
    <w:rsid w:val="00CE3B8F"/>
    <w:rsid w:val="00CE3DB7"/>
    <w:rsid w:val="00CE4442"/>
    <w:rsid w:val="00CE47C9"/>
    <w:rsid w:val="00CE54D7"/>
    <w:rsid w:val="00CE5539"/>
    <w:rsid w:val="00CE645E"/>
    <w:rsid w:val="00CE6896"/>
    <w:rsid w:val="00CE7C92"/>
    <w:rsid w:val="00CE7E39"/>
    <w:rsid w:val="00CF0355"/>
    <w:rsid w:val="00CF04B6"/>
    <w:rsid w:val="00CF1019"/>
    <w:rsid w:val="00CF2192"/>
    <w:rsid w:val="00CF28B0"/>
    <w:rsid w:val="00CF3851"/>
    <w:rsid w:val="00CF3D21"/>
    <w:rsid w:val="00CF3DC5"/>
    <w:rsid w:val="00CF3EFE"/>
    <w:rsid w:val="00CF4367"/>
    <w:rsid w:val="00CF4E71"/>
    <w:rsid w:val="00CF54A7"/>
    <w:rsid w:val="00CF57C0"/>
    <w:rsid w:val="00CF5AB5"/>
    <w:rsid w:val="00CF6106"/>
    <w:rsid w:val="00CF624B"/>
    <w:rsid w:val="00CF653B"/>
    <w:rsid w:val="00CF71EE"/>
    <w:rsid w:val="00CF7409"/>
    <w:rsid w:val="00CF785D"/>
    <w:rsid w:val="00CF7C0D"/>
    <w:rsid w:val="00CF7F0B"/>
    <w:rsid w:val="00D0049E"/>
    <w:rsid w:val="00D007CE"/>
    <w:rsid w:val="00D00B4D"/>
    <w:rsid w:val="00D00FDB"/>
    <w:rsid w:val="00D0121C"/>
    <w:rsid w:val="00D01952"/>
    <w:rsid w:val="00D01BA6"/>
    <w:rsid w:val="00D02F1C"/>
    <w:rsid w:val="00D0436F"/>
    <w:rsid w:val="00D04621"/>
    <w:rsid w:val="00D0491B"/>
    <w:rsid w:val="00D04D72"/>
    <w:rsid w:val="00D04E52"/>
    <w:rsid w:val="00D05515"/>
    <w:rsid w:val="00D05A57"/>
    <w:rsid w:val="00D05C11"/>
    <w:rsid w:val="00D0639C"/>
    <w:rsid w:val="00D0644D"/>
    <w:rsid w:val="00D06589"/>
    <w:rsid w:val="00D06BF3"/>
    <w:rsid w:val="00D06C5A"/>
    <w:rsid w:val="00D0762D"/>
    <w:rsid w:val="00D101F9"/>
    <w:rsid w:val="00D1050D"/>
    <w:rsid w:val="00D110AA"/>
    <w:rsid w:val="00D11A86"/>
    <w:rsid w:val="00D11D12"/>
    <w:rsid w:val="00D11F13"/>
    <w:rsid w:val="00D12168"/>
    <w:rsid w:val="00D121D8"/>
    <w:rsid w:val="00D12332"/>
    <w:rsid w:val="00D125A1"/>
    <w:rsid w:val="00D13CC7"/>
    <w:rsid w:val="00D13E16"/>
    <w:rsid w:val="00D140BA"/>
    <w:rsid w:val="00D143D4"/>
    <w:rsid w:val="00D145F5"/>
    <w:rsid w:val="00D14844"/>
    <w:rsid w:val="00D149CE"/>
    <w:rsid w:val="00D14EE1"/>
    <w:rsid w:val="00D15732"/>
    <w:rsid w:val="00D15A90"/>
    <w:rsid w:val="00D1611F"/>
    <w:rsid w:val="00D165E8"/>
    <w:rsid w:val="00D16787"/>
    <w:rsid w:val="00D16FB3"/>
    <w:rsid w:val="00D17F94"/>
    <w:rsid w:val="00D2026D"/>
    <w:rsid w:val="00D20C21"/>
    <w:rsid w:val="00D20D0A"/>
    <w:rsid w:val="00D20D8C"/>
    <w:rsid w:val="00D214F6"/>
    <w:rsid w:val="00D2192F"/>
    <w:rsid w:val="00D22828"/>
    <w:rsid w:val="00D22854"/>
    <w:rsid w:val="00D236BE"/>
    <w:rsid w:val="00D266CE"/>
    <w:rsid w:val="00D26966"/>
    <w:rsid w:val="00D26D43"/>
    <w:rsid w:val="00D27C03"/>
    <w:rsid w:val="00D31A25"/>
    <w:rsid w:val="00D32629"/>
    <w:rsid w:val="00D3268A"/>
    <w:rsid w:val="00D32848"/>
    <w:rsid w:val="00D33258"/>
    <w:rsid w:val="00D33641"/>
    <w:rsid w:val="00D33E27"/>
    <w:rsid w:val="00D33EBA"/>
    <w:rsid w:val="00D34155"/>
    <w:rsid w:val="00D34E2C"/>
    <w:rsid w:val="00D35C20"/>
    <w:rsid w:val="00D369A1"/>
    <w:rsid w:val="00D37A38"/>
    <w:rsid w:val="00D37D13"/>
    <w:rsid w:val="00D37E76"/>
    <w:rsid w:val="00D4013E"/>
    <w:rsid w:val="00D401BF"/>
    <w:rsid w:val="00D4052E"/>
    <w:rsid w:val="00D4078B"/>
    <w:rsid w:val="00D40EED"/>
    <w:rsid w:val="00D41D0D"/>
    <w:rsid w:val="00D41D28"/>
    <w:rsid w:val="00D41FEC"/>
    <w:rsid w:val="00D425C7"/>
    <w:rsid w:val="00D42994"/>
    <w:rsid w:val="00D429D4"/>
    <w:rsid w:val="00D431A0"/>
    <w:rsid w:val="00D4323E"/>
    <w:rsid w:val="00D4369B"/>
    <w:rsid w:val="00D43B61"/>
    <w:rsid w:val="00D44A5E"/>
    <w:rsid w:val="00D4512E"/>
    <w:rsid w:val="00D45253"/>
    <w:rsid w:val="00D459C6"/>
    <w:rsid w:val="00D471C1"/>
    <w:rsid w:val="00D472BA"/>
    <w:rsid w:val="00D473F8"/>
    <w:rsid w:val="00D475F2"/>
    <w:rsid w:val="00D5197E"/>
    <w:rsid w:val="00D521CB"/>
    <w:rsid w:val="00D523B2"/>
    <w:rsid w:val="00D524F2"/>
    <w:rsid w:val="00D533BF"/>
    <w:rsid w:val="00D53572"/>
    <w:rsid w:val="00D5394F"/>
    <w:rsid w:val="00D54254"/>
    <w:rsid w:val="00D5491D"/>
    <w:rsid w:val="00D54B1B"/>
    <w:rsid w:val="00D54D22"/>
    <w:rsid w:val="00D54EDC"/>
    <w:rsid w:val="00D5515A"/>
    <w:rsid w:val="00D55EC6"/>
    <w:rsid w:val="00D56040"/>
    <w:rsid w:val="00D56868"/>
    <w:rsid w:val="00D57797"/>
    <w:rsid w:val="00D60140"/>
    <w:rsid w:val="00D60BCD"/>
    <w:rsid w:val="00D6169D"/>
    <w:rsid w:val="00D62E59"/>
    <w:rsid w:val="00D62F98"/>
    <w:rsid w:val="00D63D55"/>
    <w:rsid w:val="00D640F3"/>
    <w:rsid w:val="00D64CDF"/>
    <w:rsid w:val="00D65236"/>
    <w:rsid w:val="00D65DF6"/>
    <w:rsid w:val="00D66959"/>
    <w:rsid w:val="00D66BDB"/>
    <w:rsid w:val="00D670FE"/>
    <w:rsid w:val="00D671CF"/>
    <w:rsid w:val="00D6723C"/>
    <w:rsid w:val="00D678C2"/>
    <w:rsid w:val="00D7020D"/>
    <w:rsid w:val="00D70B3B"/>
    <w:rsid w:val="00D71C9C"/>
    <w:rsid w:val="00D73E11"/>
    <w:rsid w:val="00D75A07"/>
    <w:rsid w:val="00D7660D"/>
    <w:rsid w:val="00D76861"/>
    <w:rsid w:val="00D768F9"/>
    <w:rsid w:val="00D7693C"/>
    <w:rsid w:val="00D81089"/>
    <w:rsid w:val="00D82198"/>
    <w:rsid w:val="00D82A36"/>
    <w:rsid w:val="00D832FF"/>
    <w:rsid w:val="00D834CD"/>
    <w:rsid w:val="00D83539"/>
    <w:rsid w:val="00D83CAF"/>
    <w:rsid w:val="00D840FE"/>
    <w:rsid w:val="00D84944"/>
    <w:rsid w:val="00D84B41"/>
    <w:rsid w:val="00D8555C"/>
    <w:rsid w:val="00D85AAD"/>
    <w:rsid w:val="00D8617F"/>
    <w:rsid w:val="00D86B47"/>
    <w:rsid w:val="00D86B73"/>
    <w:rsid w:val="00D86C41"/>
    <w:rsid w:val="00D86E3C"/>
    <w:rsid w:val="00D86E87"/>
    <w:rsid w:val="00D87105"/>
    <w:rsid w:val="00D8713E"/>
    <w:rsid w:val="00D87193"/>
    <w:rsid w:val="00D876A7"/>
    <w:rsid w:val="00D87EBA"/>
    <w:rsid w:val="00D9087F"/>
    <w:rsid w:val="00D90FFF"/>
    <w:rsid w:val="00D92129"/>
    <w:rsid w:val="00D92381"/>
    <w:rsid w:val="00D9268F"/>
    <w:rsid w:val="00D9526D"/>
    <w:rsid w:val="00D9544C"/>
    <w:rsid w:val="00D96384"/>
    <w:rsid w:val="00D96941"/>
    <w:rsid w:val="00D96A18"/>
    <w:rsid w:val="00D96C33"/>
    <w:rsid w:val="00D97A76"/>
    <w:rsid w:val="00D97AC7"/>
    <w:rsid w:val="00D97B7E"/>
    <w:rsid w:val="00D97C09"/>
    <w:rsid w:val="00DA0851"/>
    <w:rsid w:val="00DA09A8"/>
    <w:rsid w:val="00DA0CD2"/>
    <w:rsid w:val="00DA0E66"/>
    <w:rsid w:val="00DA1513"/>
    <w:rsid w:val="00DA17E6"/>
    <w:rsid w:val="00DA1F40"/>
    <w:rsid w:val="00DA2178"/>
    <w:rsid w:val="00DA2AF2"/>
    <w:rsid w:val="00DA2D13"/>
    <w:rsid w:val="00DA37F5"/>
    <w:rsid w:val="00DA391D"/>
    <w:rsid w:val="00DA3BAD"/>
    <w:rsid w:val="00DA4879"/>
    <w:rsid w:val="00DA5485"/>
    <w:rsid w:val="00DA5D97"/>
    <w:rsid w:val="00DA62E3"/>
    <w:rsid w:val="00DA68CF"/>
    <w:rsid w:val="00DA71B8"/>
    <w:rsid w:val="00DA746E"/>
    <w:rsid w:val="00DA79F2"/>
    <w:rsid w:val="00DA7C2A"/>
    <w:rsid w:val="00DA7F42"/>
    <w:rsid w:val="00DB06EF"/>
    <w:rsid w:val="00DB0A62"/>
    <w:rsid w:val="00DB0CAB"/>
    <w:rsid w:val="00DB1EF1"/>
    <w:rsid w:val="00DB1FDF"/>
    <w:rsid w:val="00DB2ACB"/>
    <w:rsid w:val="00DB2B38"/>
    <w:rsid w:val="00DB32FC"/>
    <w:rsid w:val="00DB3C75"/>
    <w:rsid w:val="00DB4A03"/>
    <w:rsid w:val="00DB4ACB"/>
    <w:rsid w:val="00DB5191"/>
    <w:rsid w:val="00DB5883"/>
    <w:rsid w:val="00DB5ABC"/>
    <w:rsid w:val="00DB64F1"/>
    <w:rsid w:val="00DB6660"/>
    <w:rsid w:val="00DC03AD"/>
    <w:rsid w:val="00DC2C0E"/>
    <w:rsid w:val="00DC358F"/>
    <w:rsid w:val="00DC3C5A"/>
    <w:rsid w:val="00DC484B"/>
    <w:rsid w:val="00DC5133"/>
    <w:rsid w:val="00DC5705"/>
    <w:rsid w:val="00DC5DB1"/>
    <w:rsid w:val="00DC73CC"/>
    <w:rsid w:val="00DC7813"/>
    <w:rsid w:val="00DD00B4"/>
    <w:rsid w:val="00DD0E19"/>
    <w:rsid w:val="00DD0FB2"/>
    <w:rsid w:val="00DD20B1"/>
    <w:rsid w:val="00DD2661"/>
    <w:rsid w:val="00DD3017"/>
    <w:rsid w:val="00DD3709"/>
    <w:rsid w:val="00DD396A"/>
    <w:rsid w:val="00DD3C1E"/>
    <w:rsid w:val="00DD4293"/>
    <w:rsid w:val="00DD4796"/>
    <w:rsid w:val="00DD47BB"/>
    <w:rsid w:val="00DD4871"/>
    <w:rsid w:val="00DD48F2"/>
    <w:rsid w:val="00DD5434"/>
    <w:rsid w:val="00DD54FC"/>
    <w:rsid w:val="00DD6112"/>
    <w:rsid w:val="00DD6380"/>
    <w:rsid w:val="00DD7479"/>
    <w:rsid w:val="00DD76D1"/>
    <w:rsid w:val="00DD7818"/>
    <w:rsid w:val="00DD7A33"/>
    <w:rsid w:val="00DE07A9"/>
    <w:rsid w:val="00DE0A00"/>
    <w:rsid w:val="00DE0B1D"/>
    <w:rsid w:val="00DE0D97"/>
    <w:rsid w:val="00DE115B"/>
    <w:rsid w:val="00DE12AA"/>
    <w:rsid w:val="00DE1FE0"/>
    <w:rsid w:val="00DE203B"/>
    <w:rsid w:val="00DE2847"/>
    <w:rsid w:val="00DE3045"/>
    <w:rsid w:val="00DE3559"/>
    <w:rsid w:val="00DE4333"/>
    <w:rsid w:val="00DE4E00"/>
    <w:rsid w:val="00DE4F9A"/>
    <w:rsid w:val="00DE5254"/>
    <w:rsid w:val="00DE530E"/>
    <w:rsid w:val="00DE56A7"/>
    <w:rsid w:val="00DE58E8"/>
    <w:rsid w:val="00DE5A35"/>
    <w:rsid w:val="00DE5DB3"/>
    <w:rsid w:val="00DE6AF5"/>
    <w:rsid w:val="00DE6F45"/>
    <w:rsid w:val="00DE7800"/>
    <w:rsid w:val="00DE7909"/>
    <w:rsid w:val="00DF093E"/>
    <w:rsid w:val="00DF0AF8"/>
    <w:rsid w:val="00DF0FA1"/>
    <w:rsid w:val="00DF11EE"/>
    <w:rsid w:val="00DF127C"/>
    <w:rsid w:val="00DF1B8E"/>
    <w:rsid w:val="00DF2510"/>
    <w:rsid w:val="00DF2FBA"/>
    <w:rsid w:val="00DF39A2"/>
    <w:rsid w:val="00DF3E36"/>
    <w:rsid w:val="00DF415A"/>
    <w:rsid w:val="00DF45B7"/>
    <w:rsid w:val="00DF46DB"/>
    <w:rsid w:val="00DF4EB0"/>
    <w:rsid w:val="00DF4F2B"/>
    <w:rsid w:val="00DF5E16"/>
    <w:rsid w:val="00DF6DB8"/>
    <w:rsid w:val="00DF7171"/>
    <w:rsid w:val="00DF7308"/>
    <w:rsid w:val="00E003DF"/>
    <w:rsid w:val="00E01582"/>
    <w:rsid w:val="00E01BCC"/>
    <w:rsid w:val="00E02447"/>
    <w:rsid w:val="00E02FB3"/>
    <w:rsid w:val="00E0401D"/>
    <w:rsid w:val="00E04D55"/>
    <w:rsid w:val="00E06721"/>
    <w:rsid w:val="00E067E7"/>
    <w:rsid w:val="00E06A6C"/>
    <w:rsid w:val="00E06B73"/>
    <w:rsid w:val="00E07082"/>
    <w:rsid w:val="00E074EA"/>
    <w:rsid w:val="00E07FDC"/>
    <w:rsid w:val="00E1071A"/>
    <w:rsid w:val="00E10C14"/>
    <w:rsid w:val="00E10F20"/>
    <w:rsid w:val="00E1180A"/>
    <w:rsid w:val="00E11FAA"/>
    <w:rsid w:val="00E12431"/>
    <w:rsid w:val="00E1301A"/>
    <w:rsid w:val="00E131AE"/>
    <w:rsid w:val="00E1334F"/>
    <w:rsid w:val="00E1482E"/>
    <w:rsid w:val="00E14880"/>
    <w:rsid w:val="00E14AB7"/>
    <w:rsid w:val="00E14D0D"/>
    <w:rsid w:val="00E151A4"/>
    <w:rsid w:val="00E153E0"/>
    <w:rsid w:val="00E15457"/>
    <w:rsid w:val="00E1561C"/>
    <w:rsid w:val="00E15A15"/>
    <w:rsid w:val="00E15A40"/>
    <w:rsid w:val="00E15F29"/>
    <w:rsid w:val="00E163C7"/>
    <w:rsid w:val="00E169D2"/>
    <w:rsid w:val="00E210EC"/>
    <w:rsid w:val="00E21308"/>
    <w:rsid w:val="00E214C9"/>
    <w:rsid w:val="00E217A6"/>
    <w:rsid w:val="00E21EB7"/>
    <w:rsid w:val="00E21EF2"/>
    <w:rsid w:val="00E222D0"/>
    <w:rsid w:val="00E2305F"/>
    <w:rsid w:val="00E2310F"/>
    <w:rsid w:val="00E2357A"/>
    <w:rsid w:val="00E23B49"/>
    <w:rsid w:val="00E23D4C"/>
    <w:rsid w:val="00E2445B"/>
    <w:rsid w:val="00E24953"/>
    <w:rsid w:val="00E256E6"/>
    <w:rsid w:val="00E25C13"/>
    <w:rsid w:val="00E25C91"/>
    <w:rsid w:val="00E267A1"/>
    <w:rsid w:val="00E268FD"/>
    <w:rsid w:val="00E26CF1"/>
    <w:rsid w:val="00E2759A"/>
    <w:rsid w:val="00E276DB"/>
    <w:rsid w:val="00E30AAD"/>
    <w:rsid w:val="00E311AC"/>
    <w:rsid w:val="00E311B9"/>
    <w:rsid w:val="00E31253"/>
    <w:rsid w:val="00E31273"/>
    <w:rsid w:val="00E314C2"/>
    <w:rsid w:val="00E31E8D"/>
    <w:rsid w:val="00E32D43"/>
    <w:rsid w:val="00E3355F"/>
    <w:rsid w:val="00E3427C"/>
    <w:rsid w:val="00E36059"/>
    <w:rsid w:val="00E36865"/>
    <w:rsid w:val="00E36CD1"/>
    <w:rsid w:val="00E36D2E"/>
    <w:rsid w:val="00E3782C"/>
    <w:rsid w:val="00E401DE"/>
    <w:rsid w:val="00E403B1"/>
    <w:rsid w:val="00E40984"/>
    <w:rsid w:val="00E40B80"/>
    <w:rsid w:val="00E40BA8"/>
    <w:rsid w:val="00E41582"/>
    <w:rsid w:val="00E417A0"/>
    <w:rsid w:val="00E43073"/>
    <w:rsid w:val="00E43138"/>
    <w:rsid w:val="00E435BD"/>
    <w:rsid w:val="00E43631"/>
    <w:rsid w:val="00E44898"/>
    <w:rsid w:val="00E449DD"/>
    <w:rsid w:val="00E45161"/>
    <w:rsid w:val="00E45831"/>
    <w:rsid w:val="00E45D97"/>
    <w:rsid w:val="00E47401"/>
    <w:rsid w:val="00E4757C"/>
    <w:rsid w:val="00E4785E"/>
    <w:rsid w:val="00E50100"/>
    <w:rsid w:val="00E503BF"/>
    <w:rsid w:val="00E5068B"/>
    <w:rsid w:val="00E5098C"/>
    <w:rsid w:val="00E509CE"/>
    <w:rsid w:val="00E50AC2"/>
    <w:rsid w:val="00E511DB"/>
    <w:rsid w:val="00E5165A"/>
    <w:rsid w:val="00E516F1"/>
    <w:rsid w:val="00E519BB"/>
    <w:rsid w:val="00E52B52"/>
    <w:rsid w:val="00E52BE1"/>
    <w:rsid w:val="00E53503"/>
    <w:rsid w:val="00E54E6F"/>
    <w:rsid w:val="00E54E71"/>
    <w:rsid w:val="00E556D2"/>
    <w:rsid w:val="00E55C12"/>
    <w:rsid w:val="00E56139"/>
    <w:rsid w:val="00E56191"/>
    <w:rsid w:val="00E562AE"/>
    <w:rsid w:val="00E563DB"/>
    <w:rsid w:val="00E5655E"/>
    <w:rsid w:val="00E56EDC"/>
    <w:rsid w:val="00E573A0"/>
    <w:rsid w:val="00E57B18"/>
    <w:rsid w:val="00E60533"/>
    <w:rsid w:val="00E605C3"/>
    <w:rsid w:val="00E61989"/>
    <w:rsid w:val="00E62D2A"/>
    <w:rsid w:val="00E63091"/>
    <w:rsid w:val="00E63395"/>
    <w:rsid w:val="00E6405E"/>
    <w:rsid w:val="00E641E8"/>
    <w:rsid w:val="00E64342"/>
    <w:rsid w:val="00E64D4E"/>
    <w:rsid w:val="00E64E9E"/>
    <w:rsid w:val="00E658E2"/>
    <w:rsid w:val="00E66129"/>
    <w:rsid w:val="00E66D8E"/>
    <w:rsid w:val="00E6784A"/>
    <w:rsid w:val="00E70AF0"/>
    <w:rsid w:val="00E726E6"/>
    <w:rsid w:val="00E734E0"/>
    <w:rsid w:val="00E738A6"/>
    <w:rsid w:val="00E738EF"/>
    <w:rsid w:val="00E73944"/>
    <w:rsid w:val="00E73AB7"/>
    <w:rsid w:val="00E73D2B"/>
    <w:rsid w:val="00E742C4"/>
    <w:rsid w:val="00E746EE"/>
    <w:rsid w:val="00E748B4"/>
    <w:rsid w:val="00E74A5C"/>
    <w:rsid w:val="00E74ED7"/>
    <w:rsid w:val="00E751BA"/>
    <w:rsid w:val="00E7571E"/>
    <w:rsid w:val="00E75832"/>
    <w:rsid w:val="00E762FC"/>
    <w:rsid w:val="00E7684D"/>
    <w:rsid w:val="00E76EF3"/>
    <w:rsid w:val="00E774D9"/>
    <w:rsid w:val="00E77765"/>
    <w:rsid w:val="00E77BAF"/>
    <w:rsid w:val="00E77D50"/>
    <w:rsid w:val="00E77F6E"/>
    <w:rsid w:val="00E80395"/>
    <w:rsid w:val="00E806C6"/>
    <w:rsid w:val="00E80F76"/>
    <w:rsid w:val="00E80F77"/>
    <w:rsid w:val="00E81215"/>
    <w:rsid w:val="00E817C9"/>
    <w:rsid w:val="00E81BBB"/>
    <w:rsid w:val="00E81DEE"/>
    <w:rsid w:val="00E827E2"/>
    <w:rsid w:val="00E83309"/>
    <w:rsid w:val="00E83579"/>
    <w:rsid w:val="00E8360E"/>
    <w:rsid w:val="00E8364C"/>
    <w:rsid w:val="00E8393F"/>
    <w:rsid w:val="00E83E03"/>
    <w:rsid w:val="00E841FE"/>
    <w:rsid w:val="00E845E1"/>
    <w:rsid w:val="00E84856"/>
    <w:rsid w:val="00E854D9"/>
    <w:rsid w:val="00E8591B"/>
    <w:rsid w:val="00E863C6"/>
    <w:rsid w:val="00E86A2F"/>
    <w:rsid w:val="00E86AF8"/>
    <w:rsid w:val="00E86D6D"/>
    <w:rsid w:val="00E86F80"/>
    <w:rsid w:val="00E8700B"/>
    <w:rsid w:val="00E87103"/>
    <w:rsid w:val="00E87177"/>
    <w:rsid w:val="00E87226"/>
    <w:rsid w:val="00E87499"/>
    <w:rsid w:val="00E87734"/>
    <w:rsid w:val="00E8775F"/>
    <w:rsid w:val="00E9040A"/>
    <w:rsid w:val="00E9091C"/>
    <w:rsid w:val="00E91BFE"/>
    <w:rsid w:val="00E91E18"/>
    <w:rsid w:val="00E920DD"/>
    <w:rsid w:val="00E92391"/>
    <w:rsid w:val="00E92C85"/>
    <w:rsid w:val="00E94194"/>
    <w:rsid w:val="00E944E8"/>
    <w:rsid w:val="00E94BEC"/>
    <w:rsid w:val="00E950DB"/>
    <w:rsid w:val="00E950FA"/>
    <w:rsid w:val="00E95636"/>
    <w:rsid w:val="00E95C17"/>
    <w:rsid w:val="00E95C3F"/>
    <w:rsid w:val="00E95D0E"/>
    <w:rsid w:val="00E96C24"/>
    <w:rsid w:val="00E9779C"/>
    <w:rsid w:val="00E978E7"/>
    <w:rsid w:val="00E97C9C"/>
    <w:rsid w:val="00EA0342"/>
    <w:rsid w:val="00EA0407"/>
    <w:rsid w:val="00EA0540"/>
    <w:rsid w:val="00EA0B5F"/>
    <w:rsid w:val="00EA142A"/>
    <w:rsid w:val="00EA26D0"/>
    <w:rsid w:val="00EA2CED"/>
    <w:rsid w:val="00EA338D"/>
    <w:rsid w:val="00EA35DE"/>
    <w:rsid w:val="00EA422B"/>
    <w:rsid w:val="00EA4E19"/>
    <w:rsid w:val="00EA6BE8"/>
    <w:rsid w:val="00EA6F97"/>
    <w:rsid w:val="00EA721C"/>
    <w:rsid w:val="00EA77C3"/>
    <w:rsid w:val="00EA7CFD"/>
    <w:rsid w:val="00EB01EF"/>
    <w:rsid w:val="00EB04BB"/>
    <w:rsid w:val="00EB075C"/>
    <w:rsid w:val="00EB1D30"/>
    <w:rsid w:val="00EB2305"/>
    <w:rsid w:val="00EB2B09"/>
    <w:rsid w:val="00EB349F"/>
    <w:rsid w:val="00EB401F"/>
    <w:rsid w:val="00EB4726"/>
    <w:rsid w:val="00EB5761"/>
    <w:rsid w:val="00EB588B"/>
    <w:rsid w:val="00EB60E7"/>
    <w:rsid w:val="00EB61EB"/>
    <w:rsid w:val="00EB6696"/>
    <w:rsid w:val="00EB6EE2"/>
    <w:rsid w:val="00EB73D5"/>
    <w:rsid w:val="00EB7CE2"/>
    <w:rsid w:val="00EC02C8"/>
    <w:rsid w:val="00EC073C"/>
    <w:rsid w:val="00EC0C83"/>
    <w:rsid w:val="00EC1C59"/>
    <w:rsid w:val="00EC289C"/>
    <w:rsid w:val="00EC2C0D"/>
    <w:rsid w:val="00EC4A41"/>
    <w:rsid w:val="00EC4E31"/>
    <w:rsid w:val="00EC5160"/>
    <w:rsid w:val="00EC523C"/>
    <w:rsid w:val="00EC5772"/>
    <w:rsid w:val="00EC5FBC"/>
    <w:rsid w:val="00EC7C36"/>
    <w:rsid w:val="00ED1E50"/>
    <w:rsid w:val="00ED1F0B"/>
    <w:rsid w:val="00ED2013"/>
    <w:rsid w:val="00ED2D89"/>
    <w:rsid w:val="00ED3076"/>
    <w:rsid w:val="00ED31C7"/>
    <w:rsid w:val="00ED3264"/>
    <w:rsid w:val="00ED340C"/>
    <w:rsid w:val="00ED379A"/>
    <w:rsid w:val="00ED4635"/>
    <w:rsid w:val="00ED49DA"/>
    <w:rsid w:val="00ED4A05"/>
    <w:rsid w:val="00ED4BB9"/>
    <w:rsid w:val="00ED5196"/>
    <w:rsid w:val="00ED59D5"/>
    <w:rsid w:val="00ED601E"/>
    <w:rsid w:val="00ED6423"/>
    <w:rsid w:val="00ED6A11"/>
    <w:rsid w:val="00ED7A63"/>
    <w:rsid w:val="00EE031A"/>
    <w:rsid w:val="00EE1429"/>
    <w:rsid w:val="00EE14B3"/>
    <w:rsid w:val="00EE14F3"/>
    <w:rsid w:val="00EE1D19"/>
    <w:rsid w:val="00EE1EB5"/>
    <w:rsid w:val="00EE20FC"/>
    <w:rsid w:val="00EE2E28"/>
    <w:rsid w:val="00EE30E1"/>
    <w:rsid w:val="00EE317A"/>
    <w:rsid w:val="00EE3FC5"/>
    <w:rsid w:val="00EE447D"/>
    <w:rsid w:val="00EE463B"/>
    <w:rsid w:val="00EE47BB"/>
    <w:rsid w:val="00EE484E"/>
    <w:rsid w:val="00EE6055"/>
    <w:rsid w:val="00EE6A17"/>
    <w:rsid w:val="00EE72F4"/>
    <w:rsid w:val="00EE77F0"/>
    <w:rsid w:val="00EE7B44"/>
    <w:rsid w:val="00EE7FD5"/>
    <w:rsid w:val="00EF0112"/>
    <w:rsid w:val="00EF0433"/>
    <w:rsid w:val="00EF0D8D"/>
    <w:rsid w:val="00EF0F88"/>
    <w:rsid w:val="00EF142C"/>
    <w:rsid w:val="00EF1B54"/>
    <w:rsid w:val="00EF1B7B"/>
    <w:rsid w:val="00EF2083"/>
    <w:rsid w:val="00EF21DD"/>
    <w:rsid w:val="00EF23CE"/>
    <w:rsid w:val="00EF29C1"/>
    <w:rsid w:val="00EF3C65"/>
    <w:rsid w:val="00EF40DB"/>
    <w:rsid w:val="00EF4228"/>
    <w:rsid w:val="00EF4850"/>
    <w:rsid w:val="00EF4E25"/>
    <w:rsid w:val="00EF51D4"/>
    <w:rsid w:val="00EF567A"/>
    <w:rsid w:val="00EF5703"/>
    <w:rsid w:val="00EF6518"/>
    <w:rsid w:val="00EF66F4"/>
    <w:rsid w:val="00EF6C48"/>
    <w:rsid w:val="00EF711A"/>
    <w:rsid w:val="00EF799C"/>
    <w:rsid w:val="00EF7F3D"/>
    <w:rsid w:val="00F00486"/>
    <w:rsid w:val="00F007DD"/>
    <w:rsid w:val="00F009FB"/>
    <w:rsid w:val="00F00F92"/>
    <w:rsid w:val="00F00F95"/>
    <w:rsid w:val="00F00FF8"/>
    <w:rsid w:val="00F01364"/>
    <w:rsid w:val="00F015C2"/>
    <w:rsid w:val="00F01FC7"/>
    <w:rsid w:val="00F02F4A"/>
    <w:rsid w:val="00F044A3"/>
    <w:rsid w:val="00F04798"/>
    <w:rsid w:val="00F054F8"/>
    <w:rsid w:val="00F05BD4"/>
    <w:rsid w:val="00F05DA3"/>
    <w:rsid w:val="00F06015"/>
    <w:rsid w:val="00F068D8"/>
    <w:rsid w:val="00F07AAA"/>
    <w:rsid w:val="00F13350"/>
    <w:rsid w:val="00F1371F"/>
    <w:rsid w:val="00F13DC3"/>
    <w:rsid w:val="00F1497C"/>
    <w:rsid w:val="00F14BD6"/>
    <w:rsid w:val="00F14F37"/>
    <w:rsid w:val="00F1619B"/>
    <w:rsid w:val="00F164EB"/>
    <w:rsid w:val="00F1680F"/>
    <w:rsid w:val="00F16C96"/>
    <w:rsid w:val="00F16DFC"/>
    <w:rsid w:val="00F17924"/>
    <w:rsid w:val="00F20940"/>
    <w:rsid w:val="00F20AA8"/>
    <w:rsid w:val="00F20B91"/>
    <w:rsid w:val="00F228FD"/>
    <w:rsid w:val="00F22D89"/>
    <w:rsid w:val="00F235E9"/>
    <w:rsid w:val="00F2431F"/>
    <w:rsid w:val="00F246CA"/>
    <w:rsid w:val="00F24E4F"/>
    <w:rsid w:val="00F25612"/>
    <w:rsid w:val="00F25DD8"/>
    <w:rsid w:val="00F263CE"/>
    <w:rsid w:val="00F26872"/>
    <w:rsid w:val="00F2763A"/>
    <w:rsid w:val="00F279BD"/>
    <w:rsid w:val="00F30747"/>
    <w:rsid w:val="00F30ACE"/>
    <w:rsid w:val="00F30B6D"/>
    <w:rsid w:val="00F30BDC"/>
    <w:rsid w:val="00F3123D"/>
    <w:rsid w:val="00F314C4"/>
    <w:rsid w:val="00F3179D"/>
    <w:rsid w:val="00F3185C"/>
    <w:rsid w:val="00F3192A"/>
    <w:rsid w:val="00F31DB6"/>
    <w:rsid w:val="00F31F78"/>
    <w:rsid w:val="00F32752"/>
    <w:rsid w:val="00F32C16"/>
    <w:rsid w:val="00F3314C"/>
    <w:rsid w:val="00F332F9"/>
    <w:rsid w:val="00F335FE"/>
    <w:rsid w:val="00F3375C"/>
    <w:rsid w:val="00F33E94"/>
    <w:rsid w:val="00F342D5"/>
    <w:rsid w:val="00F3440C"/>
    <w:rsid w:val="00F346EB"/>
    <w:rsid w:val="00F35562"/>
    <w:rsid w:val="00F35B5A"/>
    <w:rsid w:val="00F35D65"/>
    <w:rsid w:val="00F36E52"/>
    <w:rsid w:val="00F36ECE"/>
    <w:rsid w:val="00F3718D"/>
    <w:rsid w:val="00F37666"/>
    <w:rsid w:val="00F377D9"/>
    <w:rsid w:val="00F37888"/>
    <w:rsid w:val="00F4175E"/>
    <w:rsid w:val="00F42559"/>
    <w:rsid w:val="00F4263D"/>
    <w:rsid w:val="00F4274D"/>
    <w:rsid w:val="00F427E3"/>
    <w:rsid w:val="00F437DB"/>
    <w:rsid w:val="00F438EA"/>
    <w:rsid w:val="00F43D92"/>
    <w:rsid w:val="00F44C53"/>
    <w:rsid w:val="00F44D4A"/>
    <w:rsid w:val="00F454EB"/>
    <w:rsid w:val="00F45B39"/>
    <w:rsid w:val="00F47590"/>
    <w:rsid w:val="00F475EA"/>
    <w:rsid w:val="00F47830"/>
    <w:rsid w:val="00F47BDA"/>
    <w:rsid w:val="00F500E4"/>
    <w:rsid w:val="00F50C9F"/>
    <w:rsid w:val="00F50FE2"/>
    <w:rsid w:val="00F513B3"/>
    <w:rsid w:val="00F51536"/>
    <w:rsid w:val="00F52006"/>
    <w:rsid w:val="00F52B88"/>
    <w:rsid w:val="00F53809"/>
    <w:rsid w:val="00F54862"/>
    <w:rsid w:val="00F54FA1"/>
    <w:rsid w:val="00F5506C"/>
    <w:rsid w:val="00F55EA9"/>
    <w:rsid w:val="00F562CF"/>
    <w:rsid w:val="00F56893"/>
    <w:rsid w:val="00F568F9"/>
    <w:rsid w:val="00F56DBA"/>
    <w:rsid w:val="00F5787D"/>
    <w:rsid w:val="00F57E01"/>
    <w:rsid w:val="00F605E8"/>
    <w:rsid w:val="00F61224"/>
    <w:rsid w:val="00F616E7"/>
    <w:rsid w:val="00F62700"/>
    <w:rsid w:val="00F639FC"/>
    <w:rsid w:val="00F649B3"/>
    <w:rsid w:val="00F64BAD"/>
    <w:rsid w:val="00F64D24"/>
    <w:rsid w:val="00F65FDF"/>
    <w:rsid w:val="00F664AF"/>
    <w:rsid w:val="00F66E2B"/>
    <w:rsid w:val="00F6703C"/>
    <w:rsid w:val="00F678EE"/>
    <w:rsid w:val="00F67F9C"/>
    <w:rsid w:val="00F67FD0"/>
    <w:rsid w:val="00F70C7B"/>
    <w:rsid w:val="00F71145"/>
    <w:rsid w:val="00F711C4"/>
    <w:rsid w:val="00F715BA"/>
    <w:rsid w:val="00F71645"/>
    <w:rsid w:val="00F718A9"/>
    <w:rsid w:val="00F71B36"/>
    <w:rsid w:val="00F72FA2"/>
    <w:rsid w:val="00F747C5"/>
    <w:rsid w:val="00F74E5C"/>
    <w:rsid w:val="00F7554A"/>
    <w:rsid w:val="00F76E91"/>
    <w:rsid w:val="00F770D2"/>
    <w:rsid w:val="00F77339"/>
    <w:rsid w:val="00F776DF"/>
    <w:rsid w:val="00F77AA3"/>
    <w:rsid w:val="00F80922"/>
    <w:rsid w:val="00F80B1A"/>
    <w:rsid w:val="00F80DAA"/>
    <w:rsid w:val="00F81D13"/>
    <w:rsid w:val="00F820F0"/>
    <w:rsid w:val="00F82300"/>
    <w:rsid w:val="00F8295E"/>
    <w:rsid w:val="00F83092"/>
    <w:rsid w:val="00F83526"/>
    <w:rsid w:val="00F83BA1"/>
    <w:rsid w:val="00F85E28"/>
    <w:rsid w:val="00F86D13"/>
    <w:rsid w:val="00F86D1B"/>
    <w:rsid w:val="00F87451"/>
    <w:rsid w:val="00F90167"/>
    <w:rsid w:val="00F90A65"/>
    <w:rsid w:val="00F91435"/>
    <w:rsid w:val="00F91616"/>
    <w:rsid w:val="00F91A4D"/>
    <w:rsid w:val="00F91DD9"/>
    <w:rsid w:val="00F9208E"/>
    <w:rsid w:val="00F93D39"/>
    <w:rsid w:val="00F945B0"/>
    <w:rsid w:val="00F94D30"/>
    <w:rsid w:val="00F953D5"/>
    <w:rsid w:val="00F9541D"/>
    <w:rsid w:val="00F955DE"/>
    <w:rsid w:val="00F95F33"/>
    <w:rsid w:val="00F96077"/>
    <w:rsid w:val="00F9659F"/>
    <w:rsid w:val="00F966E2"/>
    <w:rsid w:val="00F971A8"/>
    <w:rsid w:val="00F972C5"/>
    <w:rsid w:val="00F973E5"/>
    <w:rsid w:val="00F978CC"/>
    <w:rsid w:val="00F97A43"/>
    <w:rsid w:val="00FA06B0"/>
    <w:rsid w:val="00FA084C"/>
    <w:rsid w:val="00FA0AEA"/>
    <w:rsid w:val="00FA0C2A"/>
    <w:rsid w:val="00FA289C"/>
    <w:rsid w:val="00FA388E"/>
    <w:rsid w:val="00FA3DDE"/>
    <w:rsid w:val="00FA3E5D"/>
    <w:rsid w:val="00FA4E27"/>
    <w:rsid w:val="00FA50C2"/>
    <w:rsid w:val="00FA73E3"/>
    <w:rsid w:val="00FA7BE8"/>
    <w:rsid w:val="00FA7F76"/>
    <w:rsid w:val="00FB08C2"/>
    <w:rsid w:val="00FB1129"/>
    <w:rsid w:val="00FB145D"/>
    <w:rsid w:val="00FB14BD"/>
    <w:rsid w:val="00FB1757"/>
    <w:rsid w:val="00FB21BD"/>
    <w:rsid w:val="00FB2551"/>
    <w:rsid w:val="00FB2589"/>
    <w:rsid w:val="00FB299D"/>
    <w:rsid w:val="00FB2D71"/>
    <w:rsid w:val="00FB39A9"/>
    <w:rsid w:val="00FB3BD0"/>
    <w:rsid w:val="00FB4014"/>
    <w:rsid w:val="00FB4EEC"/>
    <w:rsid w:val="00FB657A"/>
    <w:rsid w:val="00FB6A0D"/>
    <w:rsid w:val="00FB7991"/>
    <w:rsid w:val="00FB7B67"/>
    <w:rsid w:val="00FB7D5F"/>
    <w:rsid w:val="00FB7EBB"/>
    <w:rsid w:val="00FC069D"/>
    <w:rsid w:val="00FC069F"/>
    <w:rsid w:val="00FC11F9"/>
    <w:rsid w:val="00FC153E"/>
    <w:rsid w:val="00FC17B3"/>
    <w:rsid w:val="00FC1F9C"/>
    <w:rsid w:val="00FC234E"/>
    <w:rsid w:val="00FC25BC"/>
    <w:rsid w:val="00FC277E"/>
    <w:rsid w:val="00FC27B1"/>
    <w:rsid w:val="00FC2D51"/>
    <w:rsid w:val="00FC3D52"/>
    <w:rsid w:val="00FC4D81"/>
    <w:rsid w:val="00FC552A"/>
    <w:rsid w:val="00FC5750"/>
    <w:rsid w:val="00FC5B93"/>
    <w:rsid w:val="00FC676C"/>
    <w:rsid w:val="00FC6EEF"/>
    <w:rsid w:val="00FC7A91"/>
    <w:rsid w:val="00FD0376"/>
    <w:rsid w:val="00FD0733"/>
    <w:rsid w:val="00FD0747"/>
    <w:rsid w:val="00FD0766"/>
    <w:rsid w:val="00FD0985"/>
    <w:rsid w:val="00FD0F3B"/>
    <w:rsid w:val="00FD1693"/>
    <w:rsid w:val="00FD1C09"/>
    <w:rsid w:val="00FD246B"/>
    <w:rsid w:val="00FD25CD"/>
    <w:rsid w:val="00FD2831"/>
    <w:rsid w:val="00FD2CB8"/>
    <w:rsid w:val="00FD2CEA"/>
    <w:rsid w:val="00FD2E3D"/>
    <w:rsid w:val="00FD2EE2"/>
    <w:rsid w:val="00FD3145"/>
    <w:rsid w:val="00FD318D"/>
    <w:rsid w:val="00FD3306"/>
    <w:rsid w:val="00FD3AD3"/>
    <w:rsid w:val="00FD4694"/>
    <w:rsid w:val="00FD4E25"/>
    <w:rsid w:val="00FD5039"/>
    <w:rsid w:val="00FD5D03"/>
    <w:rsid w:val="00FD6057"/>
    <w:rsid w:val="00FD65E7"/>
    <w:rsid w:val="00FD73E3"/>
    <w:rsid w:val="00FD750A"/>
    <w:rsid w:val="00FD7799"/>
    <w:rsid w:val="00FE01E2"/>
    <w:rsid w:val="00FE0231"/>
    <w:rsid w:val="00FE1143"/>
    <w:rsid w:val="00FE12EF"/>
    <w:rsid w:val="00FE1596"/>
    <w:rsid w:val="00FE1E46"/>
    <w:rsid w:val="00FE2393"/>
    <w:rsid w:val="00FE2E9D"/>
    <w:rsid w:val="00FE3178"/>
    <w:rsid w:val="00FE32D1"/>
    <w:rsid w:val="00FE3526"/>
    <w:rsid w:val="00FE35D9"/>
    <w:rsid w:val="00FE3AD7"/>
    <w:rsid w:val="00FE3C27"/>
    <w:rsid w:val="00FE3FAB"/>
    <w:rsid w:val="00FE4C0C"/>
    <w:rsid w:val="00FE5587"/>
    <w:rsid w:val="00FE590B"/>
    <w:rsid w:val="00FE5947"/>
    <w:rsid w:val="00FE5949"/>
    <w:rsid w:val="00FE5FEA"/>
    <w:rsid w:val="00FE6670"/>
    <w:rsid w:val="00FE7246"/>
    <w:rsid w:val="00FE7356"/>
    <w:rsid w:val="00FE75D2"/>
    <w:rsid w:val="00FE798F"/>
    <w:rsid w:val="00FE7FD9"/>
    <w:rsid w:val="00FF01D3"/>
    <w:rsid w:val="00FF0922"/>
    <w:rsid w:val="00FF0FD7"/>
    <w:rsid w:val="00FF10B0"/>
    <w:rsid w:val="00FF14DA"/>
    <w:rsid w:val="00FF197C"/>
    <w:rsid w:val="00FF1B9E"/>
    <w:rsid w:val="00FF2264"/>
    <w:rsid w:val="00FF24E7"/>
    <w:rsid w:val="00FF2C69"/>
    <w:rsid w:val="00FF2D98"/>
    <w:rsid w:val="00FF2E87"/>
    <w:rsid w:val="00FF40ED"/>
    <w:rsid w:val="00FF45EB"/>
    <w:rsid w:val="00FF4C05"/>
    <w:rsid w:val="00FF4C93"/>
    <w:rsid w:val="00FF4F8F"/>
    <w:rsid w:val="00FF5654"/>
    <w:rsid w:val="00FF5F53"/>
    <w:rsid w:val="00FF6948"/>
    <w:rsid w:val="00FF72AC"/>
    <w:rsid w:val="00FF7767"/>
    <w:rsid w:val="00FF7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832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3291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25E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25E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25E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basedOn w:val="DefaultParagraphFont"/>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basedOn w:val="DefaultParagraphFont"/>
    <w:uiPriority w:val="99"/>
    <w:unhideWhenUsed/>
    <w:rsid w:val="003E27FC"/>
    <w:rPr>
      <w:rFonts w:ascii="Times New Roman" w:hAnsi="Times New Roman" w:cs="Times New Roman" w:hint="default"/>
      <w:color w:val="0000FF"/>
      <w:u w:val="single"/>
    </w:rPr>
  </w:style>
  <w:style w:type="character" w:customStyle="1" w:styleId="Heading4Char">
    <w:name w:val="Heading 4 Char"/>
    <w:basedOn w:val="DefaultParagraphFont"/>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basedOn w:val="DefaultParagraphFont"/>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basedOn w:val="DefaultParagraphFont"/>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basedOn w:val="CommentTextChar"/>
    <w:link w:val="CommentSubject"/>
    <w:rsid w:val="00D61FB2"/>
    <w:rPr>
      <w:b/>
      <w:bCs/>
    </w:rPr>
  </w:style>
  <w:style w:type="paragraph" w:styleId="ListParagraph">
    <w:name w:val="List Paragraph"/>
    <w:basedOn w:val="Normal"/>
    <w:uiPriority w:val="34"/>
    <w:qFormat/>
    <w:rsid w:val="00F54862"/>
    <w:pPr>
      <w:ind w:left="720"/>
      <w:contextualSpacing/>
    </w:pPr>
  </w:style>
  <w:style w:type="paragraph" w:styleId="Revision">
    <w:name w:val="Revision"/>
    <w:hidden/>
    <w:rsid w:val="00C458F8"/>
  </w:style>
  <w:style w:type="character" w:customStyle="1" w:styleId="Heading5Char">
    <w:name w:val="Heading 5 Char"/>
    <w:basedOn w:val="DefaultParagraphFont"/>
    <w:link w:val="Heading5"/>
    <w:rsid w:val="0083291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83291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B25E4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B25E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25E44"/>
    <w:rPr>
      <w:rFonts w:asciiTheme="majorHAnsi" w:eastAsiaTheme="majorEastAsia" w:hAnsiTheme="majorHAnsi" w:cstheme="majorBidi"/>
      <w:i/>
      <w:iCs/>
      <w:color w:val="404040" w:themeColor="text1" w:themeTint="BF"/>
    </w:rPr>
  </w:style>
  <w:style w:type="character" w:customStyle="1" w:styleId="HeaderChar">
    <w:name w:val="Header Char"/>
    <w:basedOn w:val="DefaultParagraphFont"/>
    <w:link w:val="Header"/>
    <w:uiPriority w:val="99"/>
    <w:rsid w:val="00817C58"/>
    <w:rPr>
      <w:sz w:val="24"/>
      <w:szCs w:val="24"/>
    </w:rPr>
  </w:style>
  <w:style w:type="table" w:styleId="TableGrid">
    <w:name w:val="Table Grid"/>
    <w:basedOn w:val="TableNormal"/>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463232264">
      <w:bodyDiv w:val="1"/>
      <w:marLeft w:val="0"/>
      <w:marRight w:val="0"/>
      <w:marTop w:val="0"/>
      <w:marBottom w:val="0"/>
      <w:divBdr>
        <w:top w:val="none" w:sz="0" w:space="0" w:color="auto"/>
        <w:left w:val="none" w:sz="0" w:space="0" w:color="auto"/>
        <w:bottom w:val="none" w:sz="0" w:space="0" w:color="auto"/>
        <w:right w:val="none" w:sz="0" w:space="0" w:color="auto"/>
      </w:divBdr>
    </w:div>
    <w:div w:id="743912353">
      <w:bodyDiv w:val="1"/>
      <w:marLeft w:val="0"/>
      <w:marRight w:val="0"/>
      <w:marTop w:val="0"/>
      <w:marBottom w:val="0"/>
      <w:divBdr>
        <w:top w:val="none" w:sz="0" w:space="0" w:color="auto"/>
        <w:left w:val="none" w:sz="0" w:space="0" w:color="auto"/>
        <w:bottom w:val="none" w:sz="0" w:space="0" w:color="auto"/>
        <w:right w:val="none" w:sz="0" w:space="0" w:color="auto"/>
      </w:divBdr>
    </w:div>
    <w:div w:id="782768680">
      <w:bodyDiv w:val="1"/>
      <w:marLeft w:val="0"/>
      <w:marRight w:val="0"/>
      <w:marTop w:val="0"/>
      <w:marBottom w:val="0"/>
      <w:divBdr>
        <w:top w:val="none" w:sz="0" w:space="0" w:color="auto"/>
        <w:left w:val="none" w:sz="0" w:space="0" w:color="auto"/>
        <w:bottom w:val="none" w:sz="0" w:space="0" w:color="auto"/>
        <w:right w:val="none" w:sz="0" w:space="0" w:color="auto"/>
      </w:divBdr>
    </w:div>
    <w:div w:id="86837298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9903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unrays.spelman.edu/bgd/" TargetMode="Externa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28</Pages>
  <Words>17925</Words>
  <Characters>102176</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
  <LinksUpToDate>false</LinksUpToDate>
  <CharactersWithSpaces>119862</CharactersWithSpaces>
  <SharedDoc>false</SharedDoc>
  <HLinks>
    <vt:vector size="12" baseType="variant">
      <vt:variant>
        <vt:i4>7929958</vt:i4>
      </vt:variant>
      <vt:variant>
        <vt:i4>3</vt:i4>
      </vt:variant>
      <vt:variant>
        <vt:i4>0</vt:i4>
      </vt:variant>
      <vt:variant>
        <vt:i4>5</vt:i4>
      </vt:variant>
      <vt:variant>
        <vt:lpwstr>http://homeschooling.gomilpitas.com/regional/GeorgiaSupport.htm</vt:lpwstr>
      </vt:variant>
      <vt:variant>
        <vt:lpwstr/>
      </vt:variant>
      <vt:variant>
        <vt:i4>7929958</vt:i4>
      </vt:variant>
      <vt:variant>
        <vt:i4>0</vt:i4>
      </vt:variant>
      <vt:variant>
        <vt:i4>0</vt:i4>
      </vt:variant>
      <vt:variant>
        <vt:i4>5</vt:i4>
      </vt:variant>
      <vt:variant>
        <vt:lpwstr>http://homeschooling.gomilpitas.com/regional/GeorgiaSupport.htm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hong qin</cp:lastModifiedBy>
  <cp:revision>30</cp:revision>
  <cp:lastPrinted>2012-06-22T13:43:00Z</cp:lastPrinted>
  <dcterms:created xsi:type="dcterms:W3CDTF">2012-06-24T02:06:00Z</dcterms:created>
  <dcterms:modified xsi:type="dcterms:W3CDTF">2012-06-24T19:33:00Z</dcterms:modified>
</cp:coreProperties>
</file>
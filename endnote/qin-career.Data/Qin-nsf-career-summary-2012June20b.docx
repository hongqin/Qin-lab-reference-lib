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9D" w:rsidRPr="0062437D" w:rsidRDefault="0039279D" w:rsidP="00AE27E2">
      <w:pPr>
        <w:spacing w:after="0" w:line="240" w:lineRule="auto"/>
        <w:jc w:val="center"/>
        <w:rPr>
          <w:rFonts w:ascii="Times New Roman" w:hAnsi="Times New Roman" w:cs="Times New Roman"/>
        </w:rPr>
      </w:pPr>
      <w:r w:rsidRPr="0062437D">
        <w:rPr>
          <w:rFonts w:ascii="Times New Roman" w:hAnsi="Times New Roman" w:cs="Times New Roman"/>
        </w:rPr>
        <w:t xml:space="preserve">CAREER: Emergence of cellular aging from gene networks in </w:t>
      </w:r>
      <w:proofErr w:type="spellStart"/>
      <w:r w:rsidRPr="0062437D">
        <w:rPr>
          <w:rFonts w:ascii="Times New Roman" w:hAnsi="Times New Roman" w:cs="Times New Roman"/>
        </w:rPr>
        <w:t>Saccharomyces</w:t>
      </w:r>
      <w:proofErr w:type="spellEnd"/>
      <w:r w:rsidRPr="0062437D">
        <w:rPr>
          <w:rFonts w:ascii="Times New Roman" w:hAnsi="Times New Roman" w:cs="Times New Roman"/>
        </w:rPr>
        <w:t xml:space="preserve"> </w:t>
      </w:r>
      <w:proofErr w:type="spellStart"/>
      <w:r w:rsidRPr="0062437D">
        <w:rPr>
          <w:rFonts w:ascii="Times New Roman" w:hAnsi="Times New Roman" w:cs="Times New Roman"/>
        </w:rPr>
        <w:t>cerevisie</w:t>
      </w:r>
      <w:proofErr w:type="spellEnd"/>
    </w:p>
    <w:p w:rsidR="0039279D" w:rsidRPr="0062437D" w:rsidRDefault="0039279D" w:rsidP="00AE27E2">
      <w:pPr>
        <w:spacing w:after="0" w:line="240" w:lineRule="auto"/>
        <w:jc w:val="center"/>
        <w:rPr>
          <w:rFonts w:ascii="Times New Roman" w:hAnsi="Times New Roman" w:cs="Times New Roman"/>
        </w:rPr>
      </w:pPr>
      <w:r w:rsidRPr="0062437D">
        <w:rPr>
          <w:rFonts w:ascii="Times New Roman" w:hAnsi="Times New Roman" w:cs="Times New Roman"/>
        </w:rPr>
        <w:t>Hong Qin, Spelman College</w:t>
      </w:r>
    </w:p>
    <w:p w:rsidR="00376C38" w:rsidRDefault="0039279D" w:rsidP="00AE27E2">
      <w:pPr>
        <w:spacing w:after="0" w:line="240" w:lineRule="auto"/>
        <w:ind w:firstLine="720"/>
        <w:rPr>
          <w:ins w:id="0" w:author="hong qin" w:date="2012-06-20T14:31:00Z"/>
          <w:rFonts w:ascii="Times New Roman" w:hAnsi="Times New Roman" w:cs="Times New Roman"/>
        </w:rPr>
      </w:pPr>
      <w:r w:rsidRPr="0062437D">
        <w:rPr>
          <w:rFonts w:ascii="Times New Roman" w:hAnsi="Times New Roman" w:cs="Times New Roman"/>
        </w:rPr>
        <w:t xml:space="preserve">Aging is a fundamental question in biology, yet its mechanism remains elusive despite decades of research.   </w:t>
      </w:r>
      <w:moveFromRangeStart w:id="1" w:author="hong qin" w:date="2012-06-20T14:28:00Z" w:name="move327965820"/>
      <w:moveFrom w:id="2" w:author="hong qin" w:date="2012-06-20T14:28:00Z">
        <w:r w:rsidRPr="0062437D" w:rsidDel="00F724C0">
          <w:rPr>
            <w:rFonts w:ascii="Times New Roman" w:hAnsi="Times New Roman" w:cs="Times New Roman"/>
          </w:rPr>
          <w:t xml:space="preserve">One of the most puzzling features of aging is the coexistence of the universal demographic characteristics and the large extent of plasticity at the individual level. </w:t>
        </w:r>
      </w:moveFrom>
      <w:moveFromRangeEnd w:id="1"/>
      <w:r w:rsidRPr="0062437D">
        <w:rPr>
          <w:rFonts w:ascii="Times New Roman" w:hAnsi="Times New Roman" w:cs="Times New Roman"/>
        </w:rPr>
        <w:t xml:space="preserve">Cellular aging, the basis of physiological aging, can be studied using the model organism of </w:t>
      </w:r>
      <w:r w:rsidR="003339A6" w:rsidRPr="003339A6">
        <w:rPr>
          <w:rFonts w:ascii="Times New Roman" w:hAnsi="Times New Roman" w:cs="Times New Roman"/>
          <w:i/>
          <w:rPrChange w:id="3" w:author="hong qin" w:date="2012-06-20T14:27:00Z">
            <w:rPr>
              <w:rFonts w:ascii="Times New Roman" w:hAnsi="Times New Roman" w:cs="Times New Roman"/>
            </w:rPr>
          </w:rPrChange>
        </w:rPr>
        <w:t xml:space="preserve">S. </w:t>
      </w:r>
      <w:proofErr w:type="spellStart"/>
      <w:r w:rsidR="003339A6" w:rsidRPr="003339A6">
        <w:rPr>
          <w:rFonts w:ascii="Times New Roman" w:hAnsi="Times New Roman" w:cs="Times New Roman"/>
          <w:i/>
          <w:rPrChange w:id="4" w:author="hong qin" w:date="2012-06-20T14:27:00Z">
            <w:rPr>
              <w:rFonts w:ascii="Times New Roman" w:hAnsi="Times New Roman" w:cs="Times New Roman"/>
            </w:rPr>
          </w:rPrChange>
        </w:rPr>
        <w:t>cerevisiae</w:t>
      </w:r>
      <w:proofErr w:type="spellEnd"/>
      <w:r w:rsidRPr="0062437D">
        <w:rPr>
          <w:rFonts w:ascii="Times New Roman" w:hAnsi="Times New Roman" w:cs="Times New Roman"/>
        </w:rPr>
        <w:t>. Yeast cells from a single colony live to different ages despite their genotypic homogeneity</w:t>
      </w:r>
      <w:del w:id="5" w:author="hong qin" w:date="2012-06-20T14:28:00Z">
        <w:r w:rsidRPr="0062437D" w:rsidDel="00F724C0">
          <w:rPr>
            <w:rFonts w:ascii="Times New Roman" w:hAnsi="Times New Roman" w:cs="Times New Roman"/>
          </w:rPr>
          <w:delText xml:space="preserve"> –</w:delText>
        </w:r>
      </w:del>
      <w:del w:id="6" w:author="hong qin" w:date="2012-06-20T14:25:00Z">
        <w:r w:rsidRPr="0062437D" w:rsidDel="00BE48C8">
          <w:rPr>
            <w:rFonts w:ascii="Times New Roman" w:hAnsi="Times New Roman" w:cs="Times New Roman"/>
          </w:rPr>
          <w:delText xml:space="preserve"> demonstrating the </w:delText>
        </w:r>
      </w:del>
      <w:del w:id="7" w:author="hong qin" w:date="2012-06-20T14:28:00Z">
        <w:r w:rsidRPr="0062437D" w:rsidDel="00F724C0">
          <w:rPr>
            <w:rFonts w:ascii="Times New Roman" w:hAnsi="Times New Roman" w:cs="Times New Roman"/>
          </w:rPr>
          <w:delText xml:space="preserve">plasticity </w:delText>
        </w:r>
      </w:del>
      <w:del w:id="8" w:author="hong qin" w:date="2012-06-20T14:25:00Z">
        <w:r w:rsidRPr="0062437D" w:rsidDel="00BE48C8">
          <w:rPr>
            <w:rFonts w:ascii="Times New Roman" w:hAnsi="Times New Roman" w:cs="Times New Roman"/>
          </w:rPr>
          <w:delText>and stochastic aspects of cellular aging</w:delText>
        </w:r>
      </w:del>
      <w:r w:rsidRPr="0062437D">
        <w:rPr>
          <w:rFonts w:ascii="Times New Roman" w:hAnsi="Times New Roman" w:cs="Times New Roman"/>
        </w:rPr>
        <w:t xml:space="preserve">. </w:t>
      </w:r>
      <w:ins w:id="9" w:author="hong qin" w:date="2012-06-20T14:28:00Z">
        <w:r w:rsidR="00F724C0">
          <w:rPr>
            <w:rFonts w:ascii="Times New Roman" w:hAnsi="Times New Roman" w:cs="Times New Roman"/>
          </w:rPr>
          <w:t xml:space="preserve">At the population level, </w:t>
        </w:r>
      </w:ins>
      <w:del w:id="10" w:author="hong qin" w:date="2012-06-20T14:28:00Z">
        <w:r w:rsidRPr="0062437D" w:rsidDel="00F724C0">
          <w:rPr>
            <w:rFonts w:ascii="Times New Roman" w:hAnsi="Times New Roman" w:cs="Times New Roman"/>
          </w:rPr>
          <w:delText>The</w:delText>
        </w:r>
      </w:del>
      <w:ins w:id="11" w:author="hong qin" w:date="2012-06-20T14:28:00Z">
        <w:r w:rsidR="00F724C0">
          <w:rPr>
            <w:rFonts w:ascii="Times New Roman" w:hAnsi="Times New Roman" w:cs="Times New Roman"/>
          </w:rPr>
          <w:t>the</w:t>
        </w:r>
      </w:ins>
      <w:r w:rsidRPr="0062437D">
        <w:rPr>
          <w:rFonts w:ascii="Times New Roman" w:hAnsi="Times New Roman" w:cs="Times New Roman"/>
        </w:rPr>
        <w:t xml:space="preserve"> </w:t>
      </w:r>
      <w:del w:id="12" w:author="hong qin" w:date="2012-06-20T14:26:00Z">
        <w:r w:rsidRPr="0062437D" w:rsidDel="001B6DAB">
          <w:rPr>
            <w:rFonts w:ascii="Times New Roman" w:hAnsi="Times New Roman" w:cs="Times New Roman"/>
          </w:rPr>
          <w:delText xml:space="preserve">demographic characteristic of aging </w:delText>
        </w:r>
      </w:del>
      <w:r w:rsidRPr="0062437D">
        <w:rPr>
          <w:rFonts w:ascii="Times New Roman" w:hAnsi="Times New Roman" w:cs="Times New Roman"/>
        </w:rPr>
        <w:t xml:space="preserve">conserved </w:t>
      </w:r>
      <w:proofErr w:type="spellStart"/>
      <w:ins w:id="13" w:author="hong qin" w:date="2012-06-20T14:26:00Z">
        <w:r w:rsidR="001B6DAB" w:rsidRPr="0062437D">
          <w:rPr>
            <w:rFonts w:ascii="Times New Roman" w:hAnsi="Times New Roman" w:cs="Times New Roman"/>
          </w:rPr>
          <w:t>Strehler-Mildvan</w:t>
        </w:r>
        <w:proofErr w:type="spellEnd"/>
        <w:r w:rsidR="001B6DAB" w:rsidRPr="0062437D">
          <w:rPr>
            <w:rFonts w:ascii="Times New Roman" w:hAnsi="Times New Roman" w:cs="Times New Roman"/>
          </w:rPr>
          <w:t xml:space="preserve"> correlation </w:t>
        </w:r>
      </w:ins>
      <w:r w:rsidRPr="0062437D">
        <w:rPr>
          <w:rFonts w:ascii="Times New Roman" w:hAnsi="Times New Roman" w:cs="Times New Roman"/>
        </w:rPr>
        <w:t xml:space="preserve">in </w:t>
      </w:r>
      <w:proofErr w:type="spellStart"/>
      <w:r w:rsidRPr="0062437D">
        <w:rPr>
          <w:rFonts w:ascii="Times New Roman" w:hAnsi="Times New Roman" w:cs="Times New Roman"/>
        </w:rPr>
        <w:t>multi</w:t>
      </w:r>
      <w:del w:id="14" w:author="hong qin" w:date="2012-06-20T14:29:00Z">
        <w:r w:rsidRPr="0062437D" w:rsidDel="004C64D0">
          <w:rPr>
            <w:rFonts w:ascii="Times New Roman" w:hAnsi="Times New Roman" w:cs="Times New Roman"/>
          </w:rPr>
          <w:delText>-</w:delText>
        </w:r>
      </w:del>
      <w:r w:rsidRPr="0062437D">
        <w:rPr>
          <w:rFonts w:ascii="Times New Roman" w:hAnsi="Times New Roman" w:cs="Times New Roman"/>
        </w:rPr>
        <w:t>cellular</w:t>
      </w:r>
      <w:proofErr w:type="spellEnd"/>
      <w:r w:rsidRPr="0062437D">
        <w:rPr>
          <w:rFonts w:ascii="Times New Roman" w:hAnsi="Times New Roman" w:cs="Times New Roman"/>
        </w:rPr>
        <w:t xml:space="preserve"> organisms </w:t>
      </w:r>
      <w:del w:id="15" w:author="hong qin" w:date="2012-06-20T14:26:00Z">
        <w:r w:rsidRPr="0062437D" w:rsidDel="001B6DAB">
          <w:rPr>
            <w:rFonts w:ascii="Times New Roman" w:hAnsi="Times New Roman" w:cs="Times New Roman"/>
          </w:rPr>
          <w:delText xml:space="preserve">– the Strehler-Mildvan correlation between two Gompertz parameters – </w:delText>
        </w:r>
      </w:del>
      <w:r w:rsidRPr="0062437D">
        <w:rPr>
          <w:rFonts w:ascii="Times New Roman" w:hAnsi="Times New Roman" w:cs="Times New Roman"/>
        </w:rPr>
        <w:t xml:space="preserve">can </w:t>
      </w:r>
      <w:ins w:id="16" w:author="hong qin" w:date="2012-06-20T14:29:00Z">
        <w:r w:rsidR="004C64D0">
          <w:rPr>
            <w:rFonts w:ascii="Times New Roman" w:hAnsi="Times New Roman" w:cs="Times New Roman"/>
          </w:rPr>
          <w:t xml:space="preserve">also </w:t>
        </w:r>
      </w:ins>
      <w:r w:rsidRPr="0062437D">
        <w:rPr>
          <w:rFonts w:ascii="Times New Roman" w:hAnsi="Times New Roman" w:cs="Times New Roman"/>
        </w:rPr>
        <w:t>be observed in yeast populations</w:t>
      </w:r>
      <w:del w:id="17" w:author="hong qin" w:date="2012-06-20T14:26:00Z">
        <w:r w:rsidRPr="0062437D" w:rsidDel="001B6DAB">
          <w:rPr>
            <w:rFonts w:ascii="Times New Roman" w:hAnsi="Times New Roman" w:cs="Times New Roman"/>
          </w:rPr>
          <w:delText>, first reported by Qin’s group</w:delText>
        </w:r>
      </w:del>
      <w:r w:rsidRPr="0062437D">
        <w:rPr>
          <w:rFonts w:ascii="Times New Roman" w:hAnsi="Times New Roman" w:cs="Times New Roman"/>
        </w:rPr>
        <w:t xml:space="preserve">. </w:t>
      </w:r>
      <w:ins w:id="18" w:author="hong qin" w:date="2012-06-20T14:29:00Z">
        <w:r w:rsidR="004C64D0">
          <w:rPr>
            <w:rFonts w:ascii="Times New Roman" w:hAnsi="Times New Roman" w:cs="Times New Roman"/>
          </w:rPr>
          <w:t xml:space="preserve">This coexistence of individual plasticity and </w:t>
        </w:r>
        <w:r w:rsidR="004C64D0" w:rsidRPr="0062437D">
          <w:rPr>
            <w:rFonts w:ascii="Times New Roman" w:hAnsi="Times New Roman" w:cs="Times New Roman"/>
          </w:rPr>
          <w:t>universal demographic characteristic</w:t>
        </w:r>
      </w:ins>
      <w:ins w:id="19" w:author="hong qin" w:date="2012-06-20T14:30:00Z">
        <w:r w:rsidR="004C64D0">
          <w:rPr>
            <w:rFonts w:ascii="Times New Roman" w:hAnsi="Times New Roman" w:cs="Times New Roman"/>
          </w:rPr>
          <w:t xml:space="preserve"> is one of most puzzling features of aging. </w:t>
        </w:r>
      </w:ins>
      <w:moveToRangeStart w:id="20" w:author="hong qin" w:date="2012-06-20T14:28:00Z" w:name="move327965820"/>
      <w:moveTo w:id="21" w:author="hong qin" w:date="2012-06-20T14:28:00Z">
        <w:del w:id="22" w:author="hong qin" w:date="2012-06-20T14:30:00Z">
          <w:r w:rsidR="00F724C0" w:rsidRPr="0062437D" w:rsidDel="004C64D0">
            <w:rPr>
              <w:rFonts w:ascii="Times New Roman" w:hAnsi="Times New Roman" w:cs="Times New Roman"/>
            </w:rPr>
            <w:delText>One of the most puzzling features of aging is the coexistence of the</w:delText>
          </w:r>
        </w:del>
        <w:del w:id="23" w:author="hong qin" w:date="2012-06-20T14:29:00Z">
          <w:r w:rsidR="00F724C0" w:rsidRPr="0062437D" w:rsidDel="004C64D0">
            <w:rPr>
              <w:rFonts w:ascii="Times New Roman" w:hAnsi="Times New Roman" w:cs="Times New Roman"/>
            </w:rPr>
            <w:delText xml:space="preserve"> universal demographic characteristics and the large extent of plasticity at the individual level</w:delText>
          </w:r>
        </w:del>
        <w:del w:id="24" w:author="hong qin" w:date="2012-06-20T14:30:00Z">
          <w:r w:rsidR="00F724C0" w:rsidRPr="0062437D" w:rsidDel="004C64D0">
            <w:rPr>
              <w:rFonts w:ascii="Times New Roman" w:hAnsi="Times New Roman" w:cs="Times New Roman"/>
            </w:rPr>
            <w:delText xml:space="preserve">. </w:delText>
          </w:r>
        </w:del>
      </w:moveTo>
      <w:moveToRangeEnd w:id="20"/>
      <w:del w:id="25" w:author="hong qin" w:date="2012-06-20T14:27:00Z">
        <w:r w:rsidRPr="0062437D" w:rsidDel="00691B46">
          <w:rPr>
            <w:rFonts w:ascii="Times New Roman" w:hAnsi="Times New Roman" w:cs="Times New Roman"/>
          </w:rPr>
          <w:delText xml:space="preserve">Hence, yeast offers a unique opportunity to address the universality and plasticity of cellular aging.  </w:delText>
        </w:r>
      </w:del>
      <w:r w:rsidRPr="0062437D">
        <w:rPr>
          <w:rFonts w:ascii="Times New Roman" w:hAnsi="Times New Roman" w:cs="Times New Roman"/>
        </w:rPr>
        <w:t xml:space="preserve">As a model organism, life span of hundred of yeast mutants have been measured. Paradoxically, not a single gene can be claimed as a direct cause of aging. To complicate things even further, when yeast aging is measured in different ways, different and sometimes opposite changes in gene networks can be observed. </w:t>
      </w:r>
      <w:ins w:id="26" w:author="hong qin" w:date="2012-06-20T14:31:00Z">
        <w:r w:rsidR="00376C38">
          <w:rPr>
            <w:rFonts w:ascii="Times New Roman" w:hAnsi="Times New Roman" w:cs="Times New Roman"/>
          </w:rPr>
          <w:t>This seemingly complicated picture of yeast aging is addressed by the core</w:t>
        </w:r>
      </w:ins>
      <w:ins w:id="27" w:author="hong qin" w:date="2012-06-20T14:32:00Z">
        <w:r w:rsidR="00376C38">
          <w:rPr>
            <w:rFonts w:ascii="Times New Roman" w:hAnsi="Times New Roman" w:cs="Times New Roman"/>
          </w:rPr>
          <w:t xml:space="preserve"> </w:t>
        </w:r>
      </w:ins>
      <w:ins w:id="28" w:author="hong qin" w:date="2012-06-20T14:33:00Z">
        <w:r w:rsidR="00BD2FDF">
          <w:rPr>
            <w:rFonts w:ascii="Times New Roman" w:hAnsi="Times New Roman" w:cs="Times New Roman"/>
          </w:rPr>
          <w:t xml:space="preserve">idea </w:t>
        </w:r>
      </w:ins>
      <w:ins w:id="29" w:author="hong qin" w:date="2012-06-20T14:32:00Z">
        <w:r w:rsidR="00376C38">
          <w:rPr>
            <w:rFonts w:ascii="Times New Roman" w:hAnsi="Times New Roman" w:cs="Times New Roman"/>
          </w:rPr>
          <w:t>of this proposal – cellular aging is an emergent property of gene networks</w:t>
        </w:r>
      </w:ins>
      <w:ins w:id="30" w:author="hong qin" w:date="2012-06-20T14:36:00Z">
        <w:r w:rsidR="00BC7155">
          <w:rPr>
            <w:rFonts w:ascii="Times New Roman" w:hAnsi="Times New Roman" w:cs="Times New Roman"/>
          </w:rPr>
          <w:t xml:space="preserve">, a principle that will be demonstrated </w:t>
        </w:r>
      </w:ins>
      <w:ins w:id="31" w:author="hong qin" w:date="2012-06-20T14:38:00Z">
        <w:r w:rsidR="004C1D66">
          <w:rPr>
            <w:rFonts w:ascii="Times New Roman" w:hAnsi="Times New Roman" w:cs="Times New Roman"/>
          </w:rPr>
          <w:t xml:space="preserve">mathematically </w:t>
        </w:r>
      </w:ins>
      <w:ins w:id="32" w:author="hong qin" w:date="2012-06-20T14:36:00Z">
        <w:r w:rsidR="00BC7155">
          <w:rPr>
            <w:rFonts w:ascii="Times New Roman" w:hAnsi="Times New Roman" w:cs="Times New Roman"/>
          </w:rPr>
          <w:t xml:space="preserve">and </w:t>
        </w:r>
      </w:ins>
      <w:ins w:id="33" w:author="hong qin" w:date="2012-06-20T14:38:00Z">
        <w:r w:rsidR="004C1D66">
          <w:rPr>
            <w:rFonts w:ascii="Times New Roman" w:hAnsi="Times New Roman" w:cs="Times New Roman"/>
          </w:rPr>
          <w:t xml:space="preserve">then </w:t>
        </w:r>
      </w:ins>
      <w:ins w:id="34" w:author="hong qin" w:date="2012-06-20T14:36:00Z">
        <w:r w:rsidR="00BC7155">
          <w:rPr>
            <w:rFonts w:ascii="Times New Roman" w:hAnsi="Times New Roman" w:cs="Times New Roman"/>
          </w:rPr>
          <w:t>studied</w:t>
        </w:r>
      </w:ins>
      <w:ins w:id="35" w:author="hong qin" w:date="2012-06-20T14:38:00Z">
        <w:r w:rsidR="004C1D66">
          <w:rPr>
            <w:rFonts w:ascii="Times New Roman" w:hAnsi="Times New Roman" w:cs="Times New Roman"/>
          </w:rPr>
          <w:t xml:space="preserve"> by simulations</w:t>
        </w:r>
      </w:ins>
      <w:ins w:id="36" w:author="hong qin" w:date="2012-06-20T14:39:00Z">
        <w:r w:rsidR="007849C4">
          <w:rPr>
            <w:rFonts w:ascii="Times New Roman" w:hAnsi="Times New Roman" w:cs="Times New Roman"/>
          </w:rPr>
          <w:t xml:space="preserve">, </w:t>
        </w:r>
        <w:r w:rsidR="004C1D66">
          <w:rPr>
            <w:rFonts w:ascii="Times New Roman" w:hAnsi="Times New Roman" w:cs="Times New Roman"/>
          </w:rPr>
          <w:t>empirical analysis and experiments</w:t>
        </w:r>
      </w:ins>
      <w:ins w:id="37" w:author="hong qin" w:date="2012-06-20T14:32:00Z">
        <w:r w:rsidR="00376C38">
          <w:rPr>
            <w:rFonts w:ascii="Times New Roman" w:hAnsi="Times New Roman" w:cs="Times New Roman"/>
          </w:rPr>
          <w:t>.</w:t>
        </w:r>
      </w:ins>
      <w:ins w:id="38" w:author="hong qin" w:date="2012-06-20T14:35:00Z">
        <w:r w:rsidR="00BC7155">
          <w:rPr>
            <w:rFonts w:ascii="Times New Roman" w:hAnsi="Times New Roman" w:cs="Times New Roman"/>
          </w:rPr>
          <w:t xml:space="preserve"> </w:t>
        </w:r>
      </w:ins>
    </w:p>
    <w:p w:rsidR="0039279D" w:rsidRPr="0062437D" w:rsidDel="00BC7155" w:rsidRDefault="0039279D" w:rsidP="00B4685E">
      <w:pPr>
        <w:spacing w:after="0" w:line="240" w:lineRule="auto"/>
        <w:ind w:firstLine="720"/>
        <w:rPr>
          <w:del w:id="39" w:author="hong qin" w:date="2012-06-20T14:37:00Z"/>
          <w:rFonts w:ascii="Times New Roman" w:hAnsi="Times New Roman" w:cs="Times New Roman"/>
        </w:rPr>
        <w:pPrChange w:id="40" w:author="hong qin" w:date="2012-06-20T15:11:00Z">
          <w:pPr>
            <w:spacing w:after="0" w:line="240" w:lineRule="auto"/>
            <w:ind w:firstLine="720"/>
          </w:pPr>
        </w:pPrChange>
      </w:pPr>
      <w:del w:id="41" w:author="hong qin" w:date="2012-06-20T14:37:00Z">
        <w:r w:rsidRPr="0062437D" w:rsidDel="00BC7155">
          <w:rPr>
            <w:rFonts w:ascii="Times New Roman" w:hAnsi="Times New Roman" w:cs="Times New Roman"/>
          </w:rPr>
          <w:delText xml:space="preserve">The core of this proposal is to demonstrate mathematically that cellular aging is an emergent property of gene networks, and hence is a system level property. </w:delText>
        </w:r>
      </w:del>
      <w:moveFromRangeStart w:id="42" w:author="hong qin" w:date="2012-06-20T14:23:00Z" w:name="move327965558"/>
      <w:moveFrom w:id="43" w:author="hong qin" w:date="2012-06-20T14:23:00Z">
        <w:del w:id="44" w:author="hong qin" w:date="2012-06-20T14:37:00Z">
          <w:r w:rsidRPr="0062437D" w:rsidDel="00BC7155">
            <w:rPr>
              <w:rFonts w:ascii="Times New Roman" w:hAnsi="Times New Roman" w:cs="Times New Roman"/>
            </w:rPr>
            <w:delText xml:space="preserve">This theoretical framework not only accounts for individual plasticity and conserved demographic characteristic of cellular aging, but also provides predictions for empirical studies on aging. </w:delText>
          </w:r>
        </w:del>
      </w:moveFrom>
      <w:moveFromRangeEnd w:id="42"/>
    </w:p>
    <w:p w:rsidR="0039279D" w:rsidRPr="0062437D" w:rsidDel="003D44EE" w:rsidRDefault="0039279D" w:rsidP="00B4685E">
      <w:pPr>
        <w:spacing w:after="0" w:line="240" w:lineRule="auto"/>
        <w:ind w:firstLine="720"/>
        <w:rPr>
          <w:del w:id="45" w:author="hong qin" w:date="2012-06-20T14:45:00Z"/>
          <w:rFonts w:ascii="Times New Roman" w:hAnsi="Times New Roman" w:cs="Times New Roman"/>
        </w:rPr>
        <w:pPrChange w:id="46" w:author="hong qin" w:date="2012-06-20T15:11:00Z">
          <w:pPr>
            <w:spacing w:after="0" w:line="240" w:lineRule="auto"/>
            <w:ind w:firstLine="720"/>
          </w:pPr>
        </w:pPrChange>
      </w:pPr>
      <w:r w:rsidRPr="0062437D">
        <w:rPr>
          <w:rFonts w:ascii="Times New Roman" w:hAnsi="Times New Roman" w:cs="Times New Roman"/>
        </w:rPr>
        <w:t xml:space="preserve">In contrast to </w:t>
      </w:r>
      <w:del w:id="47" w:author="hong qin" w:date="2012-06-20T14:40:00Z">
        <w:r w:rsidRPr="0062437D" w:rsidDel="00C767FF">
          <w:rPr>
            <w:rFonts w:ascii="Times New Roman" w:hAnsi="Times New Roman" w:cs="Times New Roman"/>
          </w:rPr>
          <w:delText xml:space="preserve">the power function of </w:delText>
        </w:r>
      </w:del>
      <w:r w:rsidRPr="0062437D">
        <w:rPr>
          <w:rFonts w:ascii="Times New Roman" w:hAnsi="Times New Roman" w:cs="Times New Roman"/>
        </w:rPr>
        <w:t>failure</w:t>
      </w:r>
      <w:ins w:id="48" w:author="hong qin" w:date="2012-06-20T14:40:00Z">
        <w:r w:rsidR="00C767FF">
          <w:rPr>
            <w:rFonts w:ascii="Times New Roman" w:hAnsi="Times New Roman" w:cs="Times New Roman"/>
          </w:rPr>
          <w:t>s</w:t>
        </w:r>
      </w:ins>
      <w:r w:rsidRPr="0062437D">
        <w:rPr>
          <w:rFonts w:ascii="Times New Roman" w:hAnsi="Times New Roman" w:cs="Times New Roman"/>
        </w:rPr>
        <w:t xml:space="preserve"> </w:t>
      </w:r>
      <w:del w:id="49" w:author="hong qin" w:date="2012-06-20T14:40:00Z">
        <w:r w:rsidRPr="0062437D" w:rsidDel="00C767FF">
          <w:rPr>
            <w:rFonts w:ascii="Times New Roman" w:hAnsi="Times New Roman" w:cs="Times New Roman"/>
          </w:rPr>
          <w:delText xml:space="preserve">rates often observed in </w:delText>
        </w:r>
      </w:del>
      <w:ins w:id="50" w:author="hong qin" w:date="2012-06-20T14:40:00Z">
        <w:r w:rsidR="00C767FF">
          <w:rPr>
            <w:rFonts w:ascii="Times New Roman" w:hAnsi="Times New Roman" w:cs="Times New Roman"/>
          </w:rPr>
          <w:t xml:space="preserve">of </w:t>
        </w:r>
      </w:ins>
      <w:r w:rsidRPr="0062437D">
        <w:rPr>
          <w:rFonts w:ascii="Times New Roman" w:hAnsi="Times New Roman" w:cs="Times New Roman"/>
        </w:rPr>
        <w:t xml:space="preserve">complex machineries, mortality rate increases exponentially during biological aging. </w:t>
      </w:r>
      <w:del w:id="51" w:author="hong qin" w:date="2012-06-20T14:40:00Z">
        <w:r w:rsidRPr="0062437D" w:rsidDel="00372B12">
          <w:rPr>
            <w:rFonts w:ascii="Times New Roman" w:hAnsi="Times New Roman" w:cs="Times New Roman"/>
          </w:rPr>
          <w:delText>Qin shows that t</w:delText>
        </w:r>
      </w:del>
      <w:ins w:id="52" w:author="hong qin" w:date="2012-06-20T14:40:00Z">
        <w:r w:rsidR="00372B12">
          <w:rPr>
            <w:rFonts w:ascii="Times New Roman" w:hAnsi="Times New Roman" w:cs="Times New Roman"/>
          </w:rPr>
          <w:t>T</w:t>
        </w:r>
      </w:ins>
      <w:r w:rsidRPr="0062437D">
        <w:rPr>
          <w:rFonts w:ascii="Times New Roman" w:hAnsi="Times New Roman" w:cs="Times New Roman"/>
        </w:rPr>
        <w:t xml:space="preserve">his key feature of biological aging can emerge from </w:t>
      </w:r>
      <w:ins w:id="53" w:author="hong qin" w:date="2012-06-20T14:40:00Z">
        <w:r w:rsidR="00372B12">
          <w:rPr>
            <w:rFonts w:ascii="Times New Roman" w:hAnsi="Times New Roman" w:cs="Times New Roman"/>
          </w:rPr>
          <w:t xml:space="preserve">Qin’s </w:t>
        </w:r>
      </w:ins>
      <w:del w:id="54" w:author="hong qin" w:date="2012-06-20T14:40:00Z">
        <w:r w:rsidRPr="0062437D" w:rsidDel="00372B12">
          <w:rPr>
            <w:rFonts w:ascii="Times New Roman" w:hAnsi="Times New Roman" w:cs="Times New Roman"/>
          </w:rPr>
          <w:delText xml:space="preserve">a model </w:delText>
        </w:r>
      </w:del>
      <w:r w:rsidRPr="0062437D">
        <w:rPr>
          <w:rFonts w:ascii="Times New Roman" w:hAnsi="Times New Roman" w:cs="Times New Roman"/>
        </w:rPr>
        <w:t xml:space="preserve">network </w:t>
      </w:r>
      <w:ins w:id="55" w:author="hong qin" w:date="2012-06-20T14:40:00Z">
        <w:r w:rsidR="00372B12">
          <w:rPr>
            <w:rFonts w:ascii="Times New Roman" w:hAnsi="Times New Roman" w:cs="Times New Roman"/>
          </w:rPr>
          <w:t xml:space="preserve">models </w:t>
        </w:r>
      </w:ins>
      <w:r w:rsidRPr="0062437D">
        <w:rPr>
          <w:rFonts w:ascii="Times New Roman" w:hAnsi="Times New Roman" w:cs="Times New Roman"/>
        </w:rPr>
        <w:t>with stochastically interacting non-aging components</w:t>
      </w:r>
      <w:del w:id="56" w:author="hong qin" w:date="2012-06-20T15:12:00Z">
        <w:r w:rsidRPr="0062437D" w:rsidDel="002414F4">
          <w:rPr>
            <w:rFonts w:ascii="Times New Roman" w:hAnsi="Times New Roman" w:cs="Times New Roman"/>
          </w:rPr>
          <w:delText xml:space="preserve">, </w:delText>
        </w:r>
      </w:del>
      <w:del w:id="57" w:author="hong qin" w:date="2012-06-20T14:41:00Z">
        <w:r w:rsidRPr="0062437D" w:rsidDel="00372B12">
          <w:rPr>
            <w:rFonts w:ascii="Times New Roman" w:hAnsi="Times New Roman" w:cs="Times New Roman"/>
          </w:rPr>
          <w:delText xml:space="preserve">demonstrating that cellular aging is an </w:delText>
        </w:r>
      </w:del>
      <w:del w:id="58" w:author="hong qin" w:date="2012-06-20T15:12:00Z">
        <w:r w:rsidRPr="0062437D" w:rsidDel="002414F4">
          <w:rPr>
            <w:rFonts w:ascii="Times New Roman" w:hAnsi="Times New Roman" w:cs="Times New Roman"/>
          </w:rPr>
          <w:delText>emergen</w:delText>
        </w:r>
      </w:del>
      <w:del w:id="59" w:author="hong qin" w:date="2012-06-20T14:41:00Z">
        <w:r w:rsidRPr="0062437D" w:rsidDel="00372B12">
          <w:rPr>
            <w:rFonts w:ascii="Times New Roman" w:hAnsi="Times New Roman" w:cs="Times New Roman"/>
          </w:rPr>
          <w:delText>t property of model gene network</w:delText>
        </w:r>
      </w:del>
      <w:r w:rsidRPr="0062437D">
        <w:rPr>
          <w:rFonts w:ascii="Times New Roman" w:hAnsi="Times New Roman" w:cs="Times New Roman"/>
        </w:rPr>
        <w:t xml:space="preserve">. </w:t>
      </w:r>
      <w:moveToRangeStart w:id="60" w:author="hong qin" w:date="2012-06-20T14:23:00Z" w:name="move327965558"/>
      <w:moveTo w:id="61" w:author="hong qin" w:date="2012-06-20T14:23:00Z">
        <w:del w:id="62" w:author="hong qin" w:date="2012-06-20T14:43:00Z">
          <w:r w:rsidR="00BE48C8" w:rsidRPr="0062437D" w:rsidDel="00225DEE">
            <w:rPr>
              <w:rFonts w:ascii="Times New Roman" w:hAnsi="Times New Roman" w:cs="Times New Roman"/>
            </w:rPr>
            <w:delText xml:space="preserve">This theoretical framework </w:delText>
          </w:r>
        </w:del>
        <w:del w:id="63" w:author="hong qin" w:date="2012-06-20T14:42:00Z">
          <w:r w:rsidR="00BE48C8" w:rsidRPr="0062437D" w:rsidDel="00646A3E">
            <w:rPr>
              <w:rFonts w:ascii="Times New Roman" w:hAnsi="Times New Roman" w:cs="Times New Roman"/>
            </w:rPr>
            <w:delText xml:space="preserve">not only </w:delText>
          </w:r>
        </w:del>
        <w:del w:id="64" w:author="hong qin" w:date="2012-06-20T14:43:00Z">
          <w:r w:rsidR="00BE48C8" w:rsidRPr="0062437D" w:rsidDel="00225DEE">
            <w:rPr>
              <w:rFonts w:ascii="Times New Roman" w:hAnsi="Times New Roman" w:cs="Times New Roman"/>
            </w:rPr>
            <w:delText>accounts for individual plasticity and conserved demographic characteristic</w:delText>
          </w:r>
        </w:del>
        <w:del w:id="65" w:author="hong qin" w:date="2012-06-20T14:42:00Z">
          <w:r w:rsidR="00BE48C8" w:rsidRPr="0062437D" w:rsidDel="00646A3E">
            <w:rPr>
              <w:rFonts w:ascii="Times New Roman" w:hAnsi="Times New Roman" w:cs="Times New Roman"/>
            </w:rPr>
            <w:delText xml:space="preserve"> of cellular aging,</w:delText>
          </w:r>
        </w:del>
        <w:del w:id="66" w:author="hong qin" w:date="2012-06-20T14:43:00Z">
          <w:r w:rsidR="00BE48C8" w:rsidRPr="0062437D" w:rsidDel="00225DEE">
            <w:rPr>
              <w:rFonts w:ascii="Times New Roman" w:hAnsi="Times New Roman" w:cs="Times New Roman"/>
            </w:rPr>
            <w:delText xml:space="preserve"> </w:delText>
          </w:r>
        </w:del>
        <w:del w:id="67" w:author="hong qin" w:date="2012-06-20T14:42:00Z">
          <w:r w:rsidR="00BE48C8" w:rsidRPr="0062437D" w:rsidDel="00646A3E">
            <w:rPr>
              <w:rFonts w:ascii="Times New Roman" w:hAnsi="Times New Roman" w:cs="Times New Roman"/>
            </w:rPr>
            <w:delText>but also provides predictions for empirical studies on aging.</w:delText>
          </w:r>
        </w:del>
      </w:moveTo>
      <w:moveToRangeEnd w:id="60"/>
      <w:r w:rsidRPr="0062437D">
        <w:rPr>
          <w:rFonts w:ascii="Times New Roman" w:hAnsi="Times New Roman" w:cs="Times New Roman"/>
        </w:rPr>
        <w:t xml:space="preserve">Key predictions of </w:t>
      </w:r>
      <w:del w:id="68" w:author="hong qin" w:date="2012-06-20T15:12:00Z">
        <w:r w:rsidRPr="0062437D" w:rsidDel="002414F4">
          <w:rPr>
            <w:rFonts w:ascii="Times New Roman" w:hAnsi="Times New Roman" w:cs="Times New Roman"/>
          </w:rPr>
          <w:delText xml:space="preserve">this </w:delText>
        </w:r>
      </w:del>
      <w:ins w:id="69" w:author="hong qin" w:date="2012-06-20T15:12:00Z">
        <w:r w:rsidR="002414F4">
          <w:rPr>
            <w:rFonts w:ascii="Times New Roman" w:hAnsi="Times New Roman" w:cs="Times New Roman"/>
          </w:rPr>
          <w:t>Qin</w:t>
        </w:r>
        <w:r w:rsidR="002414F4">
          <w:rPr>
            <w:rFonts w:ascii="Times New Roman" w:hAnsi="Times New Roman" w:cs="Times New Roman"/>
          </w:rPr>
          <w:t>’</w:t>
        </w:r>
        <w:r w:rsidR="002414F4">
          <w:rPr>
            <w:rFonts w:ascii="Times New Roman" w:hAnsi="Times New Roman" w:cs="Times New Roman"/>
          </w:rPr>
          <w:t xml:space="preserve">s </w:t>
        </w:r>
      </w:ins>
      <w:r w:rsidRPr="0062437D">
        <w:rPr>
          <w:rFonts w:ascii="Times New Roman" w:hAnsi="Times New Roman" w:cs="Times New Roman"/>
        </w:rPr>
        <w:t xml:space="preserve">model include </w:t>
      </w:r>
      <w:del w:id="70" w:author="hong qin" w:date="2012-06-20T14:44:00Z">
        <w:r w:rsidRPr="0062437D" w:rsidDel="003D44EE">
          <w:rPr>
            <w:rFonts w:ascii="Times New Roman" w:hAnsi="Times New Roman" w:cs="Times New Roman"/>
          </w:rPr>
          <w:delText xml:space="preserve">that </w:delText>
        </w:r>
      </w:del>
      <w:ins w:id="71" w:author="hong qin" w:date="2012-06-20T14:44:00Z">
        <w:r w:rsidR="00225DEE">
          <w:rPr>
            <w:rFonts w:ascii="Times New Roman" w:hAnsi="Times New Roman" w:cs="Times New Roman"/>
          </w:rPr>
          <w:t xml:space="preserve">the effect of network robustness on </w:t>
        </w:r>
      </w:ins>
      <w:r w:rsidRPr="0062437D">
        <w:rPr>
          <w:rFonts w:ascii="Times New Roman" w:hAnsi="Times New Roman" w:cs="Times New Roman"/>
        </w:rPr>
        <w:t>the rate of cellular aging</w:t>
      </w:r>
      <w:del w:id="72" w:author="hong qin" w:date="2012-06-20T14:44:00Z">
        <w:r w:rsidRPr="0062437D" w:rsidDel="00225DEE">
          <w:rPr>
            <w:rFonts w:ascii="Times New Roman" w:hAnsi="Times New Roman" w:cs="Times New Roman"/>
          </w:rPr>
          <w:delText xml:space="preserve"> is proportional to the network robustness</w:delText>
        </w:r>
      </w:del>
      <w:r w:rsidRPr="0062437D">
        <w:rPr>
          <w:rFonts w:ascii="Times New Roman" w:hAnsi="Times New Roman" w:cs="Times New Roman"/>
        </w:rPr>
        <w:t xml:space="preserve">, the </w:t>
      </w:r>
      <w:proofErr w:type="spellStart"/>
      <w:r w:rsidRPr="0062437D">
        <w:rPr>
          <w:rFonts w:ascii="Times New Roman" w:hAnsi="Times New Roman" w:cs="Times New Roman"/>
        </w:rPr>
        <w:t>Strehler-Mildvan</w:t>
      </w:r>
      <w:proofErr w:type="spellEnd"/>
      <w:r w:rsidRPr="0062437D">
        <w:rPr>
          <w:rFonts w:ascii="Times New Roman" w:hAnsi="Times New Roman" w:cs="Times New Roman"/>
        </w:rPr>
        <w:t xml:space="preserve"> correlation</w:t>
      </w:r>
      <w:del w:id="73" w:author="hong qin" w:date="2012-06-20T14:44:00Z">
        <w:r w:rsidRPr="0062437D" w:rsidDel="00225DEE">
          <w:rPr>
            <w:rFonts w:ascii="Times New Roman" w:hAnsi="Times New Roman" w:cs="Times New Roman"/>
          </w:rPr>
          <w:delText xml:space="preserve"> that suggests a trade-off between initial mortality rate and rate of aging</w:delText>
        </w:r>
      </w:del>
      <w:r w:rsidRPr="0062437D">
        <w:rPr>
          <w:rFonts w:ascii="Times New Roman" w:hAnsi="Times New Roman" w:cs="Times New Roman"/>
        </w:rPr>
        <w:t xml:space="preserve">, and </w:t>
      </w:r>
      <w:del w:id="74" w:author="hong qin" w:date="2012-06-20T14:44:00Z">
        <w:r w:rsidRPr="0062437D" w:rsidDel="00225DEE">
          <w:rPr>
            <w:rFonts w:ascii="Times New Roman" w:hAnsi="Times New Roman" w:cs="Times New Roman"/>
          </w:rPr>
          <w:delText xml:space="preserve">that </w:delText>
        </w:r>
      </w:del>
      <w:ins w:id="75" w:author="hong qin" w:date="2012-06-20T14:44:00Z">
        <w:r w:rsidR="00225DEE">
          <w:rPr>
            <w:rFonts w:ascii="Times New Roman" w:hAnsi="Times New Roman" w:cs="Times New Roman"/>
          </w:rPr>
          <w:t xml:space="preserve">the role of </w:t>
        </w:r>
      </w:ins>
      <w:r w:rsidRPr="0062437D">
        <w:rPr>
          <w:rFonts w:ascii="Times New Roman" w:hAnsi="Times New Roman" w:cs="Times New Roman"/>
        </w:rPr>
        <w:t xml:space="preserve">stochastic noises </w:t>
      </w:r>
      <w:del w:id="76" w:author="hong qin" w:date="2012-06-20T14:44:00Z">
        <w:r w:rsidRPr="0062437D" w:rsidDel="00225DEE">
          <w:rPr>
            <w:rFonts w:ascii="Times New Roman" w:hAnsi="Times New Roman" w:cs="Times New Roman"/>
          </w:rPr>
          <w:delText xml:space="preserve">play an important role in shaping the characteristics of </w:delText>
        </w:r>
      </w:del>
      <w:ins w:id="77" w:author="hong qin" w:date="2012-06-20T14:44:00Z">
        <w:r w:rsidR="00225DEE">
          <w:rPr>
            <w:rFonts w:ascii="Times New Roman" w:hAnsi="Times New Roman" w:cs="Times New Roman"/>
          </w:rPr>
          <w:t xml:space="preserve">in </w:t>
        </w:r>
      </w:ins>
      <w:r w:rsidRPr="0062437D">
        <w:rPr>
          <w:rFonts w:ascii="Times New Roman" w:hAnsi="Times New Roman" w:cs="Times New Roman"/>
        </w:rPr>
        <w:t xml:space="preserve">biological aging. These theoretic predictions are corroborated by our initial empirical studies of the effects of robustness, tolerance to oxidative stress, and genetic capacitors on cellular aging.  Building on these conceptual and empirical findings, PI Qin proposes the following three integrated components to gain in-depth understanding on cellular aging and gene networks: </w:t>
      </w:r>
      <w:ins w:id="78" w:author="hong qin" w:date="2012-06-20T14:45:00Z">
        <w:r w:rsidR="003D44EE">
          <w:rPr>
            <w:rFonts w:ascii="Times New Roman" w:hAnsi="Times New Roman" w:cs="Times New Roman"/>
          </w:rPr>
          <w:t>(</w:t>
        </w:r>
      </w:ins>
    </w:p>
    <w:p w:rsidR="00000000" w:rsidRDefault="0039279D" w:rsidP="00B4685E">
      <w:pPr>
        <w:spacing w:after="0" w:line="240" w:lineRule="auto"/>
        <w:ind w:firstLine="720"/>
        <w:rPr>
          <w:del w:id="79" w:author="hong qin" w:date="2012-06-20T14:50:00Z"/>
          <w:rFonts w:ascii="Times New Roman" w:hAnsi="Times New Roman" w:cs="Times New Roman"/>
        </w:rPr>
        <w:pPrChange w:id="80" w:author="hong qin" w:date="2012-06-20T15:11:00Z">
          <w:pPr>
            <w:spacing w:after="0" w:line="240" w:lineRule="auto"/>
          </w:pPr>
        </w:pPrChange>
      </w:pPr>
      <w:r w:rsidRPr="0062437D">
        <w:rPr>
          <w:rFonts w:ascii="Times New Roman" w:hAnsi="Times New Roman" w:cs="Times New Roman"/>
        </w:rPr>
        <w:t>1</w:t>
      </w:r>
      <w:ins w:id="81" w:author="hong qin" w:date="2012-06-20T14:45:00Z">
        <w:r w:rsidR="003D44EE">
          <w:rPr>
            <w:rFonts w:ascii="Times New Roman" w:hAnsi="Times New Roman" w:cs="Times New Roman"/>
          </w:rPr>
          <w:t>)</w:t>
        </w:r>
      </w:ins>
      <w:del w:id="82" w:author="hong qin" w:date="2012-06-20T14:45:00Z">
        <w:r w:rsidRPr="0062437D" w:rsidDel="003D44EE">
          <w:rPr>
            <w:rFonts w:ascii="Times New Roman" w:hAnsi="Times New Roman" w:cs="Times New Roman"/>
          </w:rPr>
          <w:delText>.</w:delText>
        </w:r>
      </w:del>
      <w:r w:rsidRPr="0062437D">
        <w:rPr>
          <w:rFonts w:ascii="Times New Roman" w:hAnsi="Times New Roman" w:cs="Times New Roman"/>
        </w:rPr>
        <w:t xml:space="preserve"> Theoretical component: A sophisticated theoretic framework on network theory of cellular aging will be developed. Major thrusts here include studying </w:t>
      </w:r>
      <w:del w:id="83" w:author="hong qin" w:date="2012-06-20T14:49:00Z">
        <w:r w:rsidRPr="0062437D" w:rsidDel="003D44EE">
          <w:rPr>
            <w:rFonts w:ascii="Times New Roman" w:hAnsi="Times New Roman" w:cs="Times New Roman"/>
          </w:rPr>
          <w:delText xml:space="preserve">the impacts of </w:delText>
        </w:r>
      </w:del>
      <w:ins w:id="84" w:author="hong qin" w:date="2012-06-20T14:49:00Z">
        <w:r w:rsidR="003D44EE">
          <w:rPr>
            <w:rFonts w:ascii="Times New Roman" w:hAnsi="Times New Roman" w:cs="Times New Roman"/>
          </w:rPr>
          <w:t xml:space="preserve">how </w:t>
        </w:r>
      </w:ins>
      <w:del w:id="85" w:author="hong qin" w:date="2012-06-20T14:49:00Z">
        <w:r w:rsidRPr="0062437D" w:rsidDel="003D44EE">
          <w:rPr>
            <w:rFonts w:ascii="Times New Roman" w:hAnsi="Times New Roman" w:cs="Times New Roman"/>
          </w:rPr>
          <w:delText xml:space="preserve">the </w:delText>
        </w:r>
      </w:del>
      <w:r w:rsidRPr="0062437D">
        <w:rPr>
          <w:rFonts w:ascii="Times New Roman" w:hAnsi="Times New Roman" w:cs="Times New Roman"/>
        </w:rPr>
        <w:t xml:space="preserve">power-law network configuration, network robustness, and interaction dynamics </w:t>
      </w:r>
      <w:del w:id="86" w:author="hong qin" w:date="2012-06-20T14:49:00Z">
        <w:r w:rsidRPr="0062437D" w:rsidDel="003D44EE">
          <w:rPr>
            <w:rFonts w:ascii="Times New Roman" w:hAnsi="Times New Roman" w:cs="Times New Roman"/>
          </w:rPr>
          <w:delText xml:space="preserve">on </w:delText>
        </w:r>
      </w:del>
      <w:ins w:id="87" w:author="hong qin" w:date="2012-06-20T14:49:00Z">
        <w:r w:rsidR="003D44EE">
          <w:rPr>
            <w:rFonts w:ascii="Times New Roman" w:hAnsi="Times New Roman" w:cs="Times New Roman"/>
          </w:rPr>
          <w:t xml:space="preserve">influence </w:t>
        </w:r>
      </w:ins>
      <w:del w:id="88" w:author="hong qin" w:date="2012-06-20T14:49:00Z">
        <w:r w:rsidRPr="0062437D" w:rsidDel="003D44EE">
          <w:rPr>
            <w:rFonts w:ascii="Times New Roman" w:hAnsi="Times New Roman" w:cs="Times New Roman"/>
          </w:rPr>
          <w:delText xml:space="preserve">parameters of cellular </w:delText>
        </w:r>
      </w:del>
      <w:r w:rsidRPr="0062437D">
        <w:rPr>
          <w:rFonts w:ascii="Times New Roman" w:hAnsi="Times New Roman" w:cs="Times New Roman"/>
        </w:rPr>
        <w:t>aging</w:t>
      </w:r>
      <w:ins w:id="89" w:author="hong qin" w:date="2012-06-20T14:49:00Z">
        <w:r w:rsidR="003D44EE">
          <w:rPr>
            <w:rFonts w:ascii="Times New Roman" w:hAnsi="Times New Roman" w:cs="Times New Roman"/>
          </w:rPr>
          <w:t xml:space="preserve"> dynamics and how network</w:t>
        </w:r>
      </w:ins>
      <w:ins w:id="90" w:author="hong qin" w:date="2012-06-20T14:50:00Z">
        <w:r w:rsidR="003D44EE">
          <w:rPr>
            <w:rFonts w:ascii="Times New Roman" w:hAnsi="Times New Roman" w:cs="Times New Roman"/>
          </w:rPr>
          <w:t xml:space="preserve"> approach can influence </w:t>
        </w:r>
      </w:ins>
      <w:ins w:id="91" w:author="hong qin" w:date="2012-06-20T14:47:00Z">
        <w:r w:rsidR="003D44EE">
          <w:rPr>
            <w:rFonts w:ascii="Times New Roman" w:hAnsi="Times New Roman" w:cs="Times New Roman"/>
          </w:rPr>
          <w:t>aging as quantitative trait</w:t>
        </w:r>
      </w:ins>
      <w:ins w:id="92" w:author="hong qin" w:date="2012-06-20T14:48:00Z">
        <w:r w:rsidR="003D44EE">
          <w:rPr>
            <w:rFonts w:ascii="Times New Roman" w:hAnsi="Times New Roman" w:cs="Times New Roman"/>
          </w:rPr>
          <w:t>s</w:t>
        </w:r>
      </w:ins>
      <w:ins w:id="93" w:author="hong qin" w:date="2012-06-20T14:50:00Z">
        <w:r w:rsidR="003D44EE">
          <w:rPr>
            <w:rFonts w:ascii="Times New Roman" w:hAnsi="Times New Roman" w:cs="Times New Roman"/>
          </w:rPr>
          <w:t xml:space="preserve">. </w:t>
        </w:r>
      </w:ins>
      <w:del w:id="94" w:author="hong qin" w:date="2012-06-20T14:47:00Z">
        <w:r w:rsidRPr="0062437D" w:rsidDel="003D44EE">
          <w:rPr>
            <w:rFonts w:ascii="Times New Roman" w:hAnsi="Times New Roman" w:cs="Times New Roman"/>
          </w:rPr>
          <w:delText xml:space="preserve">. </w:delText>
        </w:r>
      </w:del>
      <w:del w:id="95" w:author="hong qin" w:date="2012-06-20T14:50:00Z">
        <w:r w:rsidRPr="0062437D" w:rsidDel="003D44EE">
          <w:rPr>
            <w:rFonts w:ascii="Times New Roman" w:hAnsi="Times New Roman" w:cs="Times New Roman"/>
          </w:rPr>
          <w:delText xml:space="preserve"> </w:delText>
        </w:r>
      </w:del>
    </w:p>
    <w:p w:rsidR="00000000" w:rsidDel="005816D9" w:rsidRDefault="003D44EE" w:rsidP="00B4685E">
      <w:pPr>
        <w:spacing w:after="0" w:line="240" w:lineRule="auto"/>
        <w:ind w:firstLine="720"/>
        <w:rPr>
          <w:del w:id="96" w:author="hong qin" w:date="2012-06-20T15:09:00Z"/>
          <w:rFonts w:ascii="Times New Roman" w:hAnsi="Times New Roman" w:cs="Times New Roman"/>
        </w:rPr>
        <w:pPrChange w:id="97" w:author="hong qin" w:date="2012-06-20T15:11:00Z">
          <w:pPr>
            <w:spacing w:after="0" w:line="240" w:lineRule="auto"/>
          </w:pPr>
        </w:pPrChange>
      </w:pPr>
      <w:ins w:id="98" w:author="hong qin" w:date="2012-06-20T14:45:00Z">
        <w:r>
          <w:rPr>
            <w:rFonts w:ascii="Times New Roman" w:hAnsi="Times New Roman" w:cs="Times New Roman"/>
          </w:rPr>
          <w:t>(</w:t>
        </w:r>
      </w:ins>
      <w:r w:rsidR="0039279D" w:rsidRPr="0062437D">
        <w:rPr>
          <w:rFonts w:ascii="Times New Roman" w:hAnsi="Times New Roman" w:cs="Times New Roman"/>
        </w:rPr>
        <w:t>2</w:t>
      </w:r>
      <w:ins w:id="99" w:author="hong qin" w:date="2012-06-20T14:45:00Z">
        <w:r>
          <w:rPr>
            <w:rFonts w:ascii="Times New Roman" w:hAnsi="Times New Roman" w:cs="Times New Roman"/>
          </w:rPr>
          <w:t>)</w:t>
        </w:r>
      </w:ins>
      <w:del w:id="100" w:author="hong qin" w:date="2012-06-20T14:46:00Z">
        <w:r w:rsidR="0039279D" w:rsidRPr="0062437D" w:rsidDel="003D44EE">
          <w:rPr>
            <w:rFonts w:ascii="Times New Roman" w:hAnsi="Times New Roman" w:cs="Times New Roman"/>
          </w:rPr>
          <w:delText>.</w:delText>
        </w:r>
      </w:del>
      <w:r w:rsidR="0039279D" w:rsidRPr="0062437D">
        <w:rPr>
          <w:rFonts w:ascii="Times New Roman" w:hAnsi="Times New Roman" w:cs="Times New Roman"/>
        </w:rPr>
        <w:t xml:space="preserve"> Empirical component: </w:t>
      </w:r>
      <w:del w:id="101" w:author="hong qin" w:date="2012-06-20T14:57:00Z">
        <w:r w:rsidR="0039279D" w:rsidRPr="0062437D" w:rsidDel="00255B2E">
          <w:rPr>
            <w:rFonts w:ascii="Times New Roman" w:hAnsi="Times New Roman" w:cs="Times New Roman"/>
          </w:rPr>
          <w:delText xml:space="preserve">Theoretic predictions and biological implications will be tested both experimentally and computationally. </w:delText>
        </w:r>
      </w:del>
      <w:del w:id="102" w:author="hong qin" w:date="2012-06-20T14:59:00Z">
        <w:r w:rsidR="0039279D" w:rsidRPr="0062437D" w:rsidDel="00255B2E">
          <w:rPr>
            <w:rFonts w:ascii="Times New Roman" w:hAnsi="Times New Roman" w:cs="Times New Roman"/>
          </w:rPr>
          <w:delText xml:space="preserve">Major efforts </w:delText>
        </w:r>
      </w:del>
      <w:ins w:id="103" w:author="hong qin" w:date="2012-06-20T14:59:00Z">
        <w:r w:rsidR="00255B2E">
          <w:rPr>
            <w:rFonts w:ascii="Times New Roman" w:hAnsi="Times New Roman" w:cs="Times New Roman"/>
          </w:rPr>
          <w:t xml:space="preserve">The main focus </w:t>
        </w:r>
      </w:ins>
      <w:ins w:id="104" w:author="hong qin" w:date="2012-06-20T15:00:00Z">
        <w:r w:rsidR="00255B2E">
          <w:rPr>
            <w:rFonts w:ascii="Times New Roman" w:hAnsi="Times New Roman" w:cs="Times New Roman"/>
          </w:rPr>
          <w:t xml:space="preserve">here </w:t>
        </w:r>
      </w:ins>
      <w:ins w:id="105" w:author="hong qin" w:date="2012-06-20T14:59:00Z">
        <w:r w:rsidR="00255B2E">
          <w:rPr>
            <w:rFonts w:ascii="Times New Roman" w:hAnsi="Times New Roman" w:cs="Times New Roman"/>
          </w:rPr>
          <w:t>is how robustness influence</w:t>
        </w:r>
      </w:ins>
      <w:ins w:id="106" w:author="hong qin" w:date="2012-06-20T15:00:00Z">
        <w:r w:rsidR="00255B2E">
          <w:rPr>
            <w:rFonts w:ascii="Times New Roman" w:hAnsi="Times New Roman" w:cs="Times New Roman"/>
          </w:rPr>
          <w:t>s</w:t>
        </w:r>
      </w:ins>
      <w:ins w:id="107" w:author="hong qin" w:date="2012-06-20T14:59:00Z">
        <w:r w:rsidR="00255B2E">
          <w:rPr>
            <w:rFonts w:ascii="Times New Roman" w:hAnsi="Times New Roman" w:cs="Times New Roman"/>
          </w:rPr>
          <w:t xml:space="preserve"> aging and age-related traits</w:t>
        </w:r>
      </w:ins>
      <w:ins w:id="108" w:author="hong qin" w:date="2012-06-20T15:00:00Z">
        <w:r w:rsidR="00255B2E">
          <w:rPr>
            <w:rFonts w:ascii="Times New Roman" w:hAnsi="Times New Roman" w:cs="Times New Roman"/>
          </w:rPr>
          <w:t xml:space="preserve">. </w:t>
        </w:r>
      </w:ins>
      <w:del w:id="109" w:author="hong qin" w:date="2012-06-20T15:00:00Z">
        <w:r w:rsidR="0039279D" w:rsidRPr="0062437D" w:rsidDel="00255B2E">
          <w:rPr>
            <w:rFonts w:ascii="Times New Roman" w:hAnsi="Times New Roman" w:cs="Times New Roman"/>
          </w:rPr>
          <w:delText xml:space="preserve">here </w:delText>
        </w:r>
      </w:del>
      <w:del w:id="110" w:author="hong qin" w:date="2012-06-20T14:58:00Z">
        <w:r w:rsidR="0039279D" w:rsidRPr="0062437D" w:rsidDel="00255B2E">
          <w:rPr>
            <w:rFonts w:ascii="Times New Roman" w:hAnsi="Times New Roman" w:cs="Times New Roman"/>
          </w:rPr>
          <w:delText>include</w:delText>
        </w:r>
      </w:del>
      <w:ins w:id="111" w:author="hong qin" w:date="2012-06-20T15:00:00Z">
        <w:r w:rsidR="00255B2E">
          <w:rPr>
            <w:rFonts w:ascii="Times New Roman" w:hAnsi="Times New Roman" w:cs="Times New Roman"/>
          </w:rPr>
          <w:t xml:space="preserve">Mutational robustness, </w:t>
        </w:r>
        <w:r w:rsidR="00255B2E">
          <w:rPr>
            <w:rFonts w:ascii="Times New Roman" w:hAnsi="Times New Roman" w:cs="Times New Roman"/>
          </w:rPr>
          <w:t>morphological</w:t>
        </w:r>
        <w:r w:rsidR="00255B2E">
          <w:rPr>
            <w:rFonts w:ascii="Times New Roman" w:hAnsi="Times New Roman" w:cs="Times New Roman"/>
          </w:rPr>
          <w:t xml:space="preserve"> robustness, expressional robustness</w:t>
        </w:r>
      </w:ins>
      <w:ins w:id="112" w:author="hong qin" w:date="2012-06-20T15:04:00Z">
        <w:r w:rsidR="00575910">
          <w:rPr>
            <w:rFonts w:ascii="Times New Roman" w:hAnsi="Times New Roman" w:cs="Times New Roman"/>
          </w:rPr>
          <w:t>, and oxidative robustness</w:t>
        </w:r>
      </w:ins>
      <w:ins w:id="113" w:author="hong qin" w:date="2012-06-20T15:00:00Z">
        <w:r w:rsidR="00255B2E">
          <w:rPr>
            <w:rFonts w:ascii="Times New Roman" w:hAnsi="Times New Roman" w:cs="Times New Roman"/>
          </w:rPr>
          <w:t xml:space="preserve"> will be computed, </w:t>
        </w:r>
      </w:ins>
      <w:ins w:id="114" w:author="hong qin" w:date="2012-06-20T15:02:00Z">
        <w:r w:rsidR="00EE28F1">
          <w:rPr>
            <w:rFonts w:ascii="Times New Roman" w:hAnsi="Times New Roman" w:cs="Times New Roman"/>
          </w:rPr>
          <w:t>network modules</w:t>
        </w:r>
      </w:ins>
      <w:ins w:id="115" w:author="hong qin" w:date="2012-06-20T15:06:00Z">
        <w:r w:rsidR="00743C6E">
          <w:rPr>
            <w:rFonts w:ascii="Times New Roman" w:hAnsi="Times New Roman" w:cs="Times New Roman"/>
          </w:rPr>
          <w:t>/interaction patterns</w:t>
        </w:r>
      </w:ins>
      <w:ins w:id="116" w:author="hong qin" w:date="2012-06-20T15:03:00Z">
        <w:r w:rsidR="00EE28F1">
          <w:rPr>
            <w:rFonts w:ascii="Times New Roman" w:hAnsi="Times New Roman" w:cs="Times New Roman"/>
          </w:rPr>
          <w:t xml:space="preserve"> </w:t>
        </w:r>
      </w:ins>
      <w:ins w:id="117" w:author="hong qin" w:date="2012-06-20T15:02:00Z">
        <w:r w:rsidR="00EE28F1">
          <w:rPr>
            <w:rFonts w:ascii="Times New Roman" w:hAnsi="Times New Roman" w:cs="Times New Roman"/>
          </w:rPr>
          <w:t xml:space="preserve">with </w:t>
        </w:r>
        <w:r w:rsidR="001D4919">
          <w:rPr>
            <w:rFonts w:ascii="Times New Roman" w:hAnsi="Times New Roman" w:cs="Times New Roman"/>
          </w:rPr>
          <w:t xml:space="preserve">strong </w:t>
        </w:r>
      </w:ins>
      <w:ins w:id="118" w:author="hong qin" w:date="2012-06-20T15:03:00Z">
        <w:r w:rsidR="00EE28F1">
          <w:rPr>
            <w:rFonts w:ascii="Times New Roman" w:hAnsi="Times New Roman" w:cs="Times New Roman"/>
          </w:rPr>
          <w:t xml:space="preserve">effects on aging </w:t>
        </w:r>
      </w:ins>
      <w:ins w:id="119" w:author="hong qin" w:date="2012-06-20T15:02:00Z">
        <w:r w:rsidR="00EE28F1">
          <w:rPr>
            <w:rFonts w:ascii="Times New Roman" w:hAnsi="Times New Roman" w:cs="Times New Roman"/>
          </w:rPr>
          <w:t>will be identified</w:t>
        </w:r>
      </w:ins>
      <w:ins w:id="120" w:author="hong qin" w:date="2012-06-20T15:06:00Z">
        <w:r w:rsidR="00743C6E">
          <w:rPr>
            <w:rFonts w:ascii="Times New Roman" w:hAnsi="Times New Roman" w:cs="Times New Roman"/>
          </w:rPr>
          <w:t xml:space="preserve">. </w:t>
        </w:r>
      </w:ins>
      <w:ins w:id="121" w:author="hong qin" w:date="2012-06-20T15:02:00Z">
        <w:r w:rsidR="00EE28F1">
          <w:rPr>
            <w:rFonts w:ascii="Times New Roman" w:hAnsi="Times New Roman" w:cs="Times New Roman"/>
          </w:rPr>
          <w:t xml:space="preserve"> </w:t>
        </w:r>
      </w:ins>
      <w:ins w:id="122" w:author="hong qin" w:date="2012-06-20T15:07:00Z">
        <w:r w:rsidR="00743C6E">
          <w:rPr>
            <w:rFonts w:ascii="Times New Roman" w:hAnsi="Times New Roman" w:cs="Times New Roman"/>
          </w:rPr>
          <w:t xml:space="preserve">The effect of these network modules and interaction patterns will then be </w:t>
        </w:r>
        <w:r w:rsidR="00743C6E">
          <w:rPr>
            <w:rFonts w:ascii="Times New Roman" w:hAnsi="Times New Roman" w:cs="Times New Roman"/>
          </w:rPr>
          <w:t>verified</w:t>
        </w:r>
        <w:r w:rsidR="00743C6E">
          <w:rPr>
            <w:rFonts w:ascii="Times New Roman" w:hAnsi="Times New Roman" w:cs="Times New Roman"/>
          </w:rPr>
          <w:t xml:space="preserve"> </w:t>
        </w:r>
        <w:r w:rsidR="00BB788D">
          <w:rPr>
            <w:rFonts w:ascii="Times New Roman" w:hAnsi="Times New Roman" w:cs="Times New Roman"/>
          </w:rPr>
          <w:t xml:space="preserve">experimentally </w:t>
        </w:r>
      </w:ins>
      <w:ins w:id="123" w:author="hong qin" w:date="2012-06-20T15:09:00Z">
        <w:r w:rsidR="00AD6D09">
          <w:rPr>
            <w:rFonts w:ascii="Times New Roman" w:hAnsi="Times New Roman" w:cs="Times New Roman"/>
          </w:rPr>
          <w:t xml:space="preserve">using </w:t>
        </w:r>
      </w:ins>
      <w:ins w:id="124" w:author="hong qin" w:date="2012-06-20T15:07:00Z">
        <w:r w:rsidR="00BB788D">
          <w:rPr>
            <w:rFonts w:ascii="Times New Roman" w:hAnsi="Times New Roman" w:cs="Times New Roman"/>
          </w:rPr>
          <w:t xml:space="preserve">yeast genomic resources and </w:t>
        </w:r>
      </w:ins>
      <w:ins w:id="125" w:author="hong qin" w:date="2012-06-20T15:09:00Z">
        <w:r w:rsidR="00AD6D09">
          <w:rPr>
            <w:rFonts w:ascii="Times New Roman" w:hAnsi="Times New Roman" w:cs="Times New Roman"/>
          </w:rPr>
          <w:t xml:space="preserve">by association </w:t>
        </w:r>
        <w:r w:rsidR="006A70CA">
          <w:rPr>
            <w:rFonts w:ascii="Times New Roman" w:hAnsi="Times New Roman" w:cs="Times New Roman"/>
          </w:rPr>
          <w:t>studies</w:t>
        </w:r>
        <w:r w:rsidR="00AD6D09">
          <w:rPr>
            <w:rFonts w:ascii="Times New Roman" w:hAnsi="Times New Roman" w:cs="Times New Roman"/>
          </w:rPr>
          <w:t xml:space="preserve"> in </w:t>
        </w:r>
      </w:ins>
      <w:ins w:id="126" w:author="hong qin" w:date="2012-06-20T15:08:00Z">
        <w:r w:rsidR="00BB788D">
          <w:rPr>
            <w:rFonts w:ascii="Times New Roman" w:hAnsi="Times New Roman" w:cs="Times New Roman"/>
          </w:rPr>
          <w:t xml:space="preserve">sequenced </w:t>
        </w:r>
      </w:ins>
      <w:ins w:id="127" w:author="hong qin" w:date="2012-06-20T15:09:00Z">
        <w:r w:rsidR="00AD6D09">
          <w:rPr>
            <w:rFonts w:ascii="Times New Roman" w:hAnsi="Times New Roman" w:cs="Times New Roman"/>
          </w:rPr>
          <w:t>strains</w:t>
        </w:r>
      </w:ins>
      <w:ins w:id="128" w:author="hong qin" w:date="2012-06-20T15:07:00Z">
        <w:r w:rsidR="00BB788D">
          <w:rPr>
            <w:rFonts w:ascii="Times New Roman" w:hAnsi="Times New Roman" w:cs="Times New Roman"/>
          </w:rPr>
          <w:t xml:space="preserve">. </w:t>
        </w:r>
      </w:ins>
      <w:ins w:id="129" w:author="hong qin" w:date="2012-06-20T15:10:00Z">
        <w:r w:rsidR="005816D9">
          <w:rPr>
            <w:rFonts w:ascii="Times New Roman" w:hAnsi="Times New Roman" w:cs="Times New Roman"/>
          </w:rPr>
          <w:t xml:space="preserve">(3) </w:t>
        </w:r>
      </w:ins>
      <w:del w:id="130" w:author="hong qin" w:date="2012-06-20T15:09:00Z">
        <w:r w:rsidR="0039279D" w:rsidRPr="0062437D" w:rsidDel="005816D9">
          <w:rPr>
            <w:rFonts w:ascii="Times New Roman" w:hAnsi="Times New Roman" w:cs="Times New Roman"/>
          </w:rPr>
          <w:delText xml:space="preserve"> phenotyping life span in various yeast mutants and strains, studying the genetic loci underneath natural variation of life span, studying the predicted connection between mutation patterns and network robustness.  These efforts are built upon our previous and preliminary results, our collection of yeast strains including many sequenced natural isolates, our access to large amount of life span measurements of yeast mutants, and our genome-scale computational expertise.  </w:delText>
        </w:r>
      </w:del>
    </w:p>
    <w:p w:rsidR="0039279D" w:rsidRPr="0062437D" w:rsidRDefault="0039279D" w:rsidP="00B4685E">
      <w:pPr>
        <w:spacing w:after="0" w:line="240" w:lineRule="auto"/>
        <w:ind w:firstLine="720"/>
        <w:rPr>
          <w:rFonts w:ascii="Times New Roman" w:hAnsi="Times New Roman" w:cs="Times New Roman"/>
        </w:rPr>
        <w:pPrChange w:id="131" w:author="hong qin" w:date="2012-06-20T15:11:00Z">
          <w:pPr>
            <w:spacing w:after="0" w:line="240" w:lineRule="auto"/>
          </w:pPr>
        </w:pPrChange>
      </w:pPr>
      <w:del w:id="132" w:author="hong qin" w:date="2012-06-20T15:10:00Z">
        <w:r w:rsidRPr="0062437D" w:rsidDel="005816D9">
          <w:rPr>
            <w:rFonts w:ascii="Times New Roman" w:hAnsi="Times New Roman" w:cs="Times New Roman"/>
          </w:rPr>
          <w:delText xml:space="preserve">3. </w:delText>
        </w:r>
      </w:del>
      <w:del w:id="133" w:author="hong qin" w:date="2012-06-20T15:12:00Z">
        <w:r w:rsidRPr="0062437D" w:rsidDel="006D49ED">
          <w:rPr>
            <w:rFonts w:ascii="Times New Roman" w:hAnsi="Times New Roman" w:cs="Times New Roman"/>
          </w:rPr>
          <w:delText>E</w:delText>
        </w:r>
      </w:del>
      <w:r w:rsidRPr="0062437D">
        <w:rPr>
          <w:rFonts w:ascii="Times New Roman" w:hAnsi="Times New Roman" w:cs="Times New Roman"/>
        </w:rPr>
        <w:t xml:space="preserve">ducational component. Activities of this project will provide a great opportunity of interdisciplinary educations to minority undergraduates, and will bring investigation-based learning to classrooms. </w:t>
      </w:r>
    </w:p>
    <w:p w:rsidR="0039279D" w:rsidRPr="0062437D" w:rsidRDefault="0039279D" w:rsidP="00A82CD2">
      <w:pPr>
        <w:spacing w:after="0" w:line="240" w:lineRule="auto"/>
        <w:ind w:firstLine="720"/>
        <w:rPr>
          <w:rFonts w:ascii="Times New Roman" w:hAnsi="Times New Roman" w:cs="Times New Roman"/>
        </w:rPr>
        <w:pPrChange w:id="134" w:author="hong qin" w:date="2012-06-20T15:10:00Z">
          <w:pPr>
            <w:spacing w:after="0" w:line="240" w:lineRule="auto"/>
          </w:pPr>
        </w:pPrChange>
      </w:pPr>
      <w:r w:rsidRPr="0062437D">
        <w:rPr>
          <w:rFonts w:ascii="Times New Roman" w:hAnsi="Times New Roman" w:cs="Times New Roman"/>
        </w:rPr>
        <w:t xml:space="preserve">Intellectual merit of this project lies in the novel mechanistic model of cellular aging based on gene networks, its unique insights, and close integration of mathematical modeling, computational genomics, and experimental genetics.  The proposed model demonstrates that cellular aging can emerge from gene interactions and stochastic heterogeneity of interaction is a key factor in shaping the dynamics of the aging process. With respect to year aging, the proposed network model will also provide a unifying theory to explain both aging in both dividing and non-dividing cells. Gene network is the basis of many other </w:t>
      </w:r>
      <w:proofErr w:type="spellStart"/>
      <w:r w:rsidRPr="0062437D">
        <w:rPr>
          <w:rFonts w:ascii="Times New Roman" w:hAnsi="Times New Roman" w:cs="Times New Roman"/>
        </w:rPr>
        <w:t>pleiotropic</w:t>
      </w:r>
      <w:proofErr w:type="spellEnd"/>
      <w:r w:rsidRPr="0062437D">
        <w:rPr>
          <w:rFonts w:ascii="Times New Roman" w:hAnsi="Times New Roman" w:cs="Times New Roman"/>
        </w:rPr>
        <w:t xml:space="preserve"> traits, and cellular aging is a fundamental concept in biology. Hence, this proposed project would not only lay the foundation for PI’s scientific career, but would also contribute the general understanding of emergent properties of gene networks.  </w:t>
      </w:r>
    </w:p>
    <w:p w:rsidR="002F20FC" w:rsidRPr="0062437D" w:rsidRDefault="0039279D" w:rsidP="00A82CD2">
      <w:pPr>
        <w:spacing w:after="0" w:line="240" w:lineRule="auto"/>
        <w:ind w:firstLine="720"/>
        <w:rPr>
          <w:rFonts w:ascii="Times New Roman" w:hAnsi="Times New Roman" w:cs="Times New Roman"/>
        </w:rPr>
        <w:pPrChange w:id="135" w:author="hong qin" w:date="2012-06-20T15:10:00Z">
          <w:pPr>
            <w:spacing w:after="0" w:line="240" w:lineRule="auto"/>
          </w:pPr>
        </w:pPrChange>
      </w:pPr>
      <w:r w:rsidRPr="0062437D">
        <w:rPr>
          <w:rFonts w:ascii="Times New Roman" w:hAnsi="Times New Roman" w:cs="Times New Roman"/>
        </w:rPr>
        <w:t xml:space="preserve">Broad impact will be achieved through integrating research into teaching, interdisciplinary training of African American students, faculty workshops, dissemination of educational materials through social media, and outreaching effort to K12 schools in poor neighborhoods.  A significant component of this project is an educational component to provide inter-disciplinary training to under-represented undergraduate students on mathematics, computing, and systems biology. In addition to undergraduate independent research projects, the proposed research activities will be partitioned into modules and small projects that can be carried out by undergraduates in three courses – in a manner of crowd-sourcing.  PI will organize computing workshops for faculty in local colleges to establish a community of scientific </w:t>
      </w:r>
      <w:r w:rsidRPr="0062437D">
        <w:rPr>
          <w:rFonts w:ascii="Times New Roman" w:hAnsi="Times New Roman" w:cs="Times New Roman"/>
        </w:rPr>
        <w:lastRenderedPageBreak/>
        <w:t>computing. Video tutorials will be generated and distributed through social media.  Hands-on laboratory modules will be developed to teach basic concepts of computational think and genomics to K12 students.</w:t>
      </w:r>
    </w:p>
    <w:sectPr w:rsidR="002F20FC" w:rsidRPr="0062437D" w:rsidSect="002F20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trackRevisions/>
  <w:defaultTabStop w:val="720"/>
  <w:characterSpacingControl w:val="doNotCompress"/>
  <w:compat>
    <w:useFELayout/>
  </w:compat>
  <w:rsids>
    <w:rsidRoot w:val="0039279D"/>
    <w:rsid w:val="000515D3"/>
    <w:rsid w:val="001B6DAB"/>
    <w:rsid w:val="001D4919"/>
    <w:rsid w:val="00225DEE"/>
    <w:rsid w:val="002414F4"/>
    <w:rsid w:val="00255B2E"/>
    <w:rsid w:val="002F20FC"/>
    <w:rsid w:val="003339A6"/>
    <w:rsid w:val="003467E4"/>
    <w:rsid w:val="00372B12"/>
    <w:rsid w:val="00376C38"/>
    <w:rsid w:val="0039279D"/>
    <w:rsid w:val="003D44EE"/>
    <w:rsid w:val="004C1D66"/>
    <w:rsid w:val="004C64D0"/>
    <w:rsid w:val="00575910"/>
    <w:rsid w:val="005816D9"/>
    <w:rsid w:val="0062437D"/>
    <w:rsid w:val="00646A3E"/>
    <w:rsid w:val="00691B46"/>
    <w:rsid w:val="006A70CA"/>
    <w:rsid w:val="006D49ED"/>
    <w:rsid w:val="00743C6E"/>
    <w:rsid w:val="007849C4"/>
    <w:rsid w:val="00A82CD2"/>
    <w:rsid w:val="00AD6D09"/>
    <w:rsid w:val="00AE27E2"/>
    <w:rsid w:val="00AE6AB2"/>
    <w:rsid w:val="00B4685E"/>
    <w:rsid w:val="00BB788D"/>
    <w:rsid w:val="00BC7155"/>
    <w:rsid w:val="00BD2FDF"/>
    <w:rsid w:val="00BE28C1"/>
    <w:rsid w:val="00BE48C8"/>
    <w:rsid w:val="00C36C59"/>
    <w:rsid w:val="00C767FF"/>
    <w:rsid w:val="00EE28F1"/>
    <w:rsid w:val="00F55C94"/>
    <w:rsid w:val="00F724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8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qin</dc:creator>
  <cp:keywords/>
  <dc:description/>
  <cp:lastModifiedBy>hong qin</cp:lastModifiedBy>
  <cp:revision>36</cp:revision>
  <dcterms:created xsi:type="dcterms:W3CDTF">2012-06-20T18:12:00Z</dcterms:created>
  <dcterms:modified xsi:type="dcterms:W3CDTF">2012-06-20T19:12:00Z</dcterms:modified>
</cp:coreProperties>
</file>